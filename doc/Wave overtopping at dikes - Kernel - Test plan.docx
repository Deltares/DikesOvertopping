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32D" w:rsidRDefault="00CC232D">
      <w:pPr>
        <w:spacing w:line="240" w:lineRule="auto"/>
        <w:jc w:val="left"/>
      </w:pPr>
      <w:bookmarkStart w:id="0" w:name="_GoBack"/>
      <w:bookmarkEnd w:id="0"/>
      <w:r>
        <w:br w:type="page"/>
      </w:r>
    </w:p>
    <w:p w:rsidR="00CC232D" w:rsidRDefault="00CC232D">
      <w:pPr>
        <w:spacing w:line="240" w:lineRule="auto"/>
        <w:jc w:val="left"/>
      </w:pPr>
      <w:r>
        <w:lastRenderedPageBreak/>
        <w:br w:type="page"/>
      </w:r>
    </w:p>
    <w:p w:rsidR="00151657" w:rsidRPr="005D783A" w:rsidRDefault="00151657" w:rsidP="00B54FB5"/>
    <w:p w:rsidR="001A0293" w:rsidRDefault="001A0293" w:rsidP="00B54FB5">
      <w:pPr>
        <w:sectPr w:rsidR="001A0293" w:rsidSect="00EA1078">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EF0CF5" w:rsidRPr="00B700BA" w:rsidRDefault="00EF0CF5" w:rsidP="009E030B">
      <w:pPr>
        <w:pStyle w:val="Huisstijl-Kopje"/>
        <w:rPr>
          <w:noProof w:val="0"/>
        </w:rPr>
      </w:pPr>
      <w:r w:rsidRPr="00B700BA">
        <w:rPr>
          <w:noProof w:val="0"/>
        </w:rPr>
        <w:t>Keywords</w:t>
      </w:r>
    </w:p>
    <w:p w:rsidR="00EF0CF5" w:rsidRPr="00B700BA" w:rsidRDefault="00615560" w:rsidP="009E030B">
      <w:r w:rsidRPr="00615560">
        <w:t>Wave overtopping, wave run-up, overtopping, run-up, WTI 2017, safety assessment, software, failure mechanism.</w:t>
      </w:r>
    </w:p>
    <w:p w:rsidR="00EF0CF5" w:rsidRPr="00B700BA" w:rsidRDefault="00EF0CF5" w:rsidP="009E030B"/>
    <w:p w:rsidR="00EF0CF5" w:rsidRPr="00B700BA" w:rsidRDefault="00EF0CF5" w:rsidP="009E030B">
      <w:pPr>
        <w:pStyle w:val="Huisstijl-Kopje"/>
        <w:rPr>
          <w:noProof w:val="0"/>
        </w:rPr>
      </w:pPr>
      <w:r w:rsidRPr="00B700BA">
        <w:rPr>
          <w:noProof w:val="0"/>
        </w:rPr>
        <w:t>Summary</w:t>
      </w:r>
    </w:p>
    <w:p w:rsidR="00EF0CF5" w:rsidRPr="00B700BA" w:rsidRDefault="00615560" w:rsidP="009E030B">
      <w:r w:rsidRPr="00615560">
        <w:t>This document describes the test plan for the 'wave overtopping at dikes' kernel.</w:t>
      </w:r>
      <w:r>
        <w:t xml:space="preserve"> It also contains some recommendation for further improvements on the test procedure.</w:t>
      </w:r>
    </w:p>
    <w:p w:rsidR="00EF0CF5" w:rsidRPr="00B700BA" w:rsidRDefault="00EF0CF5" w:rsidP="009E030B"/>
    <w:p w:rsidR="00EF0CF5" w:rsidRPr="00B22365" w:rsidRDefault="00EF0CF5" w:rsidP="009E030B">
      <w:pPr>
        <w:pStyle w:val="Huisstijl-Kopje"/>
        <w:rPr>
          <w:noProof w:val="0"/>
          <w:lang w:val="nl-NL"/>
        </w:rPr>
      </w:pPr>
      <w:r w:rsidRPr="00B22365">
        <w:rPr>
          <w:noProof w:val="0"/>
          <w:lang w:val="nl-NL"/>
        </w:rPr>
        <w:t>References</w:t>
      </w:r>
    </w:p>
    <w:p w:rsidR="00EF0CF5" w:rsidRPr="00615560" w:rsidRDefault="00615560" w:rsidP="009E030B">
      <w:pPr>
        <w:rPr>
          <w:lang w:val="nl-NL"/>
        </w:rPr>
      </w:pPr>
      <w:r w:rsidRPr="00615560">
        <w:rPr>
          <w:lang w:val="nl-NL"/>
        </w:rPr>
        <w:t>KPP 2015 WK07 Waterveiligheidsinstrumentarium - VTV Tools.</w:t>
      </w: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p w:rsidR="00EF0CF5" w:rsidRPr="00615560" w:rsidRDefault="00EF0CF5" w:rsidP="009E030B">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EF0CF5" w:rsidTr="009E030B">
        <w:tc>
          <w:tcPr>
            <w:tcW w:w="737" w:type="dxa"/>
            <w:tcBorders>
              <w:top w:val="single" w:sz="4" w:space="0" w:color="auto"/>
              <w:left w:val="nil"/>
              <w:bottom w:val="single" w:sz="4" w:space="0" w:color="auto"/>
              <w:right w:val="nil"/>
            </w:tcBorders>
            <w:shd w:val="clear" w:color="auto" w:fill="D9D9D9"/>
          </w:tcPr>
          <w:p w:rsidR="00EF0CF5" w:rsidRDefault="00EF0CF5">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EF0CF5" w:rsidRDefault="00EF0CF5">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EF0CF5" w:rsidRDefault="00EF0CF5" w:rsidP="009E030B">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EF0CF5" w:rsidRDefault="00EF0CF5">
            <w:pPr>
              <w:pStyle w:val="Huisstijl-Kopje"/>
            </w:pPr>
            <w:r>
              <w:t>Initials</w:t>
            </w: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r>
              <w:t>0.2</w:t>
            </w:r>
          </w:p>
        </w:tc>
        <w:tc>
          <w:tcPr>
            <w:tcW w:w="964" w:type="dxa"/>
            <w:tcBorders>
              <w:top w:val="single" w:sz="4" w:space="0" w:color="auto"/>
              <w:left w:val="nil"/>
              <w:bottom w:val="single" w:sz="4" w:space="0" w:color="auto"/>
              <w:right w:val="nil"/>
            </w:tcBorders>
          </w:tcPr>
          <w:p w:rsidR="00EF0CF5" w:rsidRDefault="00EF0CF5" w:rsidP="009E030B">
            <w:pPr>
              <w:pStyle w:val="Huisstijl-TabelStatus"/>
            </w:pPr>
            <w:r>
              <w:t>dec. 2012</w:t>
            </w: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B. Kuijper</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J. Stijnen</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M.T. Duits</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Tr="009E030B">
        <w:tc>
          <w:tcPr>
            <w:tcW w:w="737" w:type="dxa"/>
            <w:tcBorders>
              <w:top w:val="single" w:sz="4" w:space="0" w:color="auto"/>
              <w:left w:val="nil"/>
              <w:bottom w:val="single" w:sz="4" w:space="0" w:color="auto"/>
              <w:right w:val="nil"/>
            </w:tcBorders>
          </w:tcPr>
          <w:p w:rsidR="00EF0CF5" w:rsidRDefault="00EF0CF5" w:rsidP="009E030B">
            <w:pPr>
              <w:pStyle w:val="Huisstijl-TabelStatus"/>
            </w:pPr>
          </w:p>
        </w:tc>
        <w:tc>
          <w:tcPr>
            <w:tcW w:w="964"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R.G. Kamp</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r>
      <w:tr w:rsidR="00EF0CF5" w:rsidRPr="000800D6" w:rsidTr="009E030B">
        <w:tc>
          <w:tcPr>
            <w:tcW w:w="737" w:type="dxa"/>
            <w:tcBorders>
              <w:top w:val="single" w:sz="4" w:space="0" w:color="auto"/>
              <w:left w:val="nil"/>
              <w:bottom w:val="single" w:sz="4" w:space="0" w:color="auto"/>
              <w:right w:val="nil"/>
            </w:tcBorders>
          </w:tcPr>
          <w:p w:rsidR="00EF0CF5" w:rsidRDefault="00FA766B" w:rsidP="009E030B">
            <w:pPr>
              <w:pStyle w:val="Huisstijl-TabelStatus"/>
            </w:pPr>
            <w:bookmarkStart w:id="14" w:name="bmVersie" w:colFirst="0" w:colLast="0"/>
            <w:bookmarkStart w:id="15" w:name="bmDatum" w:colFirst="1" w:colLast="1"/>
            <w:r>
              <w:t>1.0</w:t>
            </w:r>
          </w:p>
        </w:tc>
        <w:tc>
          <w:tcPr>
            <w:tcW w:w="964" w:type="dxa"/>
            <w:tcBorders>
              <w:top w:val="single" w:sz="4" w:space="0" w:color="auto"/>
              <w:left w:val="nil"/>
              <w:bottom w:val="single" w:sz="4" w:space="0" w:color="auto"/>
              <w:right w:val="nil"/>
            </w:tcBorders>
          </w:tcPr>
          <w:p w:rsidR="00EF0CF5" w:rsidRDefault="00EF0CF5" w:rsidP="009E030B">
            <w:pPr>
              <w:pStyle w:val="Huisstijl-TabelStatus"/>
            </w:pPr>
            <w:r>
              <w:t>sep. 2015</w:t>
            </w: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J.P. de Waal</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Default="00EF0CF5" w:rsidP="009E030B">
            <w:pPr>
              <w:pStyle w:val="Huisstijl-TabelStatus"/>
            </w:pPr>
            <w:r>
              <w:t>P. van Steeg</w:t>
            </w:r>
          </w:p>
        </w:tc>
        <w:tc>
          <w:tcPr>
            <w:tcW w:w="680" w:type="dxa"/>
            <w:tcBorders>
              <w:top w:val="single" w:sz="4" w:space="0" w:color="auto"/>
              <w:left w:val="nil"/>
              <w:bottom w:val="single" w:sz="4" w:space="0" w:color="auto"/>
              <w:right w:val="nil"/>
            </w:tcBorders>
          </w:tcPr>
          <w:p w:rsidR="00EF0CF5" w:rsidRDefault="00EF0CF5" w:rsidP="009E030B">
            <w:pPr>
              <w:pStyle w:val="Huisstijl-TabelStatus"/>
            </w:pPr>
          </w:p>
        </w:tc>
        <w:tc>
          <w:tcPr>
            <w:tcW w:w="1531" w:type="dxa"/>
            <w:tcBorders>
              <w:top w:val="single" w:sz="4" w:space="0" w:color="auto"/>
              <w:left w:val="nil"/>
              <w:bottom w:val="single" w:sz="4" w:space="0" w:color="auto"/>
              <w:right w:val="nil"/>
            </w:tcBorders>
          </w:tcPr>
          <w:p w:rsidR="00EF0CF5" w:rsidRPr="00B42674" w:rsidRDefault="00FA766B" w:rsidP="009E030B">
            <w:pPr>
              <w:pStyle w:val="Huisstijl-TabelStatus"/>
              <w:rPr>
                <w:lang w:val="nl-NL"/>
              </w:rPr>
            </w:pPr>
            <w:r w:rsidRPr="00B42674">
              <w:rPr>
                <w:lang w:val="nl-NL"/>
              </w:rPr>
              <w:t>M.R.A.</w:t>
            </w:r>
            <w:r w:rsidR="00EF0CF5" w:rsidRPr="00B42674">
              <w:rPr>
                <w:lang w:val="nl-NL"/>
              </w:rPr>
              <w:t xml:space="preserve"> van Gent</w:t>
            </w: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bookmarkEnd w:id="14"/>
      <w:bookmarkEnd w:id="15"/>
      <w:tr w:rsidR="00EF0CF5" w:rsidRPr="000800D6" w:rsidTr="009E030B">
        <w:tc>
          <w:tcPr>
            <w:tcW w:w="737"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tr w:rsidR="00EF0CF5" w:rsidRPr="000800D6" w:rsidTr="009E030B">
        <w:tc>
          <w:tcPr>
            <w:tcW w:w="737"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964"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1531"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c>
          <w:tcPr>
            <w:tcW w:w="680" w:type="dxa"/>
            <w:tcBorders>
              <w:top w:val="single" w:sz="4" w:space="0" w:color="auto"/>
              <w:left w:val="nil"/>
              <w:bottom w:val="single" w:sz="4" w:space="0" w:color="auto"/>
              <w:right w:val="nil"/>
            </w:tcBorders>
          </w:tcPr>
          <w:p w:rsidR="00EF0CF5" w:rsidRPr="00B42674" w:rsidRDefault="00EF0CF5" w:rsidP="009E030B">
            <w:pPr>
              <w:pStyle w:val="Huisstijl-TabelStatus"/>
              <w:rPr>
                <w:lang w:val="nl-NL"/>
              </w:rPr>
            </w:pPr>
          </w:p>
        </w:tc>
      </w:tr>
      <w:bookmarkEnd w:id="13"/>
    </w:tbl>
    <w:p w:rsidR="00EF0CF5" w:rsidRPr="00B42674" w:rsidRDefault="00EF0CF5" w:rsidP="009E030B">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EF0CF5" w:rsidRPr="00EC6D83" w:rsidTr="009E030B">
        <w:tc>
          <w:tcPr>
            <w:tcW w:w="8420" w:type="dxa"/>
          </w:tcPr>
          <w:p w:rsidR="00EA1078" w:rsidRDefault="00EA1078" w:rsidP="00EA1078">
            <w:pPr>
              <w:pStyle w:val="Huisstijl-Kopje"/>
            </w:pPr>
            <w:bookmarkStart w:id="16" w:name="bmStatus" w:colFirst="0" w:colLast="0"/>
            <w:r>
              <w:t>State</w:t>
            </w:r>
          </w:p>
          <w:p w:rsidR="00EF0CF5" w:rsidRPr="00EC6D83" w:rsidRDefault="00EA1078" w:rsidP="00EA1078">
            <w:pPr>
              <w:pStyle w:val="Huisstijl-Gegeven"/>
            </w:pPr>
            <w:r>
              <w:t>final</w:t>
            </w:r>
          </w:p>
        </w:tc>
      </w:tr>
      <w:bookmarkEnd w:id="16"/>
    </w:tbl>
    <w:p w:rsidR="00EF0CF5" w:rsidRPr="00EC6D83" w:rsidRDefault="00EF0CF5" w:rsidP="009E030B"/>
    <w:p w:rsidR="00A45B92" w:rsidRDefault="00A45B92" w:rsidP="00AA68D5"/>
    <w:p w:rsidR="00A2242F" w:rsidRDefault="00A2242F" w:rsidP="00AA68D5">
      <w:pPr>
        <w:sectPr w:rsidR="00A2242F" w:rsidSect="00EA1078">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EF0CF5" w:rsidRPr="00E025DD" w:rsidRDefault="00EF0CF5" w:rsidP="009E030B">
      <w:pPr>
        <w:pStyle w:val="Huisstijl-TitelInhoud"/>
      </w:pPr>
      <w:bookmarkStart w:id="26" w:name="bmTOC"/>
      <w:bookmarkEnd w:id="26"/>
      <w:r w:rsidRPr="00E025DD">
        <w:t>Contents</w:t>
      </w:r>
    </w:p>
    <w:p w:rsidR="000800D6" w:rsidRDefault="00EF0CF5">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0800D6">
        <w:rPr>
          <w:noProof/>
        </w:rPr>
        <w:t>1</w:t>
      </w:r>
      <w:r w:rsidR="000800D6">
        <w:rPr>
          <w:rFonts w:asciiTheme="minorHAnsi" w:eastAsiaTheme="minorEastAsia" w:hAnsiTheme="minorHAnsi" w:cstheme="minorBidi"/>
          <w:b w:val="0"/>
          <w:noProof/>
          <w:sz w:val="22"/>
          <w:szCs w:val="22"/>
          <w:lang w:eastAsia="zh-CN"/>
        </w:rPr>
        <w:tab/>
      </w:r>
      <w:r w:rsidR="000800D6">
        <w:rPr>
          <w:noProof/>
        </w:rPr>
        <w:t>Introduction</w:t>
      </w:r>
      <w:r w:rsidR="000800D6">
        <w:rPr>
          <w:noProof/>
        </w:rPr>
        <w:tab/>
      </w:r>
      <w:r w:rsidR="000800D6">
        <w:rPr>
          <w:noProof/>
        </w:rPr>
        <w:fldChar w:fldCharType="begin"/>
      </w:r>
      <w:r w:rsidR="000800D6">
        <w:rPr>
          <w:noProof/>
        </w:rPr>
        <w:instrText xml:space="preserve"> PAGEREF _Toc431366809 \h </w:instrText>
      </w:r>
      <w:r w:rsidR="000800D6">
        <w:rPr>
          <w:noProof/>
        </w:rPr>
      </w:r>
      <w:r w:rsidR="000800D6">
        <w:rPr>
          <w:noProof/>
        </w:rPr>
        <w:fldChar w:fldCharType="separate"/>
      </w:r>
      <w:r w:rsidR="00EA1078">
        <w:rPr>
          <w:noProof/>
        </w:rPr>
        <w:t>1</w:t>
      </w:r>
      <w:r w:rsidR="000800D6">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_Toc431366810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Brief description of the test procedure</w:t>
      </w:r>
      <w:r>
        <w:rPr>
          <w:noProof/>
        </w:rPr>
        <w:tab/>
      </w:r>
      <w:r>
        <w:rPr>
          <w:noProof/>
        </w:rPr>
        <w:fldChar w:fldCharType="begin"/>
      </w:r>
      <w:r>
        <w:rPr>
          <w:noProof/>
        </w:rPr>
        <w:instrText xml:space="preserve"> PAGEREF _Toc431366811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1.3</w:t>
      </w:r>
      <w:r>
        <w:rPr>
          <w:rFonts w:asciiTheme="minorHAnsi" w:eastAsiaTheme="minorEastAsia" w:hAnsiTheme="minorHAnsi" w:cstheme="minorBidi"/>
          <w:noProof/>
          <w:sz w:val="22"/>
          <w:szCs w:val="22"/>
          <w:lang w:eastAsia="zh-CN"/>
        </w:rPr>
        <w:tab/>
      </w:r>
      <w:r>
        <w:rPr>
          <w:noProof/>
        </w:rPr>
        <w:t>Outline of the report</w:t>
      </w:r>
      <w:r>
        <w:rPr>
          <w:noProof/>
        </w:rPr>
        <w:tab/>
      </w:r>
      <w:r>
        <w:rPr>
          <w:noProof/>
        </w:rPr>
        <w:fldChar w:fldCharType="begin"/>
      </w:r>
      <w:r>
        <w:rPr>
          <w:noProof/>
        </w:rPr>
        <w:instrText xml:space="preserve"> PAGEREF _Toc431366812 \h </w:instrText>
      </w:r>
      <w:r>
        <w:rPr>
          <w:noProof/>
        </w:rPr>
      </w:r>
      <w:r>
        <w:rPr>
          <w:noProof/>
        </w:rPr>
        <w:fldChar w:fldCharType="separate"/>
      </w:r>
      <w:r w:rsidR="00EA1078">
        <w:rPr>
          <w:noProof/>
        </w:rPr>
        <w:t>2</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Basic test series of varying load conditions</w:t>
      </w:r>
      <w:r>
        <w:rPr>
          <w:noProof/>
        </w:rPr>
        <w:tab/>
      </w:r>
      <w:r>
        <w:rPr>
          <w:noProof/>
        </w:rPr>
        <w:fldChar w:fldCharType="begin"/>
      </w:r>
      <w:r>
        <w:rPr>
          <w:noProof/>
        </w:rPr>
        <w:instrText xml:space="preserve"> PAGEREF _Toc431366813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Series of varying load conditions for each cross section</w:t>
      </w:r>
      <w:r>
        <w:rPr>
          <w:noProof/>
        </w:rPr>
        <w:tab/>
      </w:r>
      <w:r>
        <w:rPr>
          <w:noProof/>
        </w:rPr>
        <w:fldChar w:fldCharType="begin"/>
      </w:r>
      <w:r>
        <w:rPr>
          <w:noProof/>
        </w:rPr>
        <w:instrText xml:space="preserve"> PAGEREF _Toc431366814 \h </w:instrText>
      </w:r>
      <w:r>
        <w:rPr>
          <w:noProof/>
        </w:rPr>
      </w:r>
      <w:r>
        <w:rPr>
          <w:noProof/>
        </w:rPr>
        <w:fldChar w:fldCharType="separate"/>
      </w:r>
      <w:r w:rsidR="00EA1078">
        <w:rPr>
          <w:noProof/>
        </w:rPr>
        <w:t>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2.2</w:t>
      </w:r>
      <w:r>
        <w:rPr>
          <w:rFonts w:asciiTheme="minorHAnsi" w:eastAsiaTheme="minorEastAsia" w:hAnsiTheme="minorHAnsi" w:cstheme="minorBidi"/>
          <w:noProof/>
          <w:sz w:val="22"/>
          <w:szCs w:val="22"/>
          <w:lang w:eastAsia="zh-CN"/>
        </w:rPr>
        <w:tab/>
      </w:r>
      <w:r w:rsidRPr="00CF580F">
        <w:rPr>
          <w:noProof/>
          <w:lang w:val="en-US"/>
        </w:rPr>
        <w:t>Output in general</w:t>
      </w:r>
      <w:r>
        <w:rPr>
          <w:noProof/>
        </w:rPr>
        <w:tab/>
      </w:r>
      <w:r>
        <w:rPr>
          <w:noProof/>
        </w:rPr>
        <w:fldChar w:fldCharType="begin"/>
      </w:r>
      <w:r>
        <w:rPr>
          <w:noProof/>
        </w:rPr>
        <w:instrText xml:space="preserve"> PAGEREF _Toc431366815 \h </w:instrText>
      </w:r>
      <w:r>
        <w:rPr>
          <w:noProof/>
        </w:rPr>
      </w:r>
      <w:r>
        <w:rPr>
          <w:noProof/>
        </w:rPr>
        <w:fldChar w:fldCharType="separate"/>
      </w:r>
      <w:r w:rsidR="00EA1078">
        <w:rPr>
          <w:noProof/>
        </w:rPr>
        <w:t>2</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Basic cross sections and series of varying characteristics</w:t>
      </w:r>
      <w:r>
        <w:rPr>
          <w:noProof/>
        </w:rPr>
        <w:tab/>
      </w:r>
      <w:r>
        <w:rPr>
          <w:noProof/>
        </w:rPr>
        <w:fldChar w:fldCharType="begin"/>
      </w:r>
      <w:r>
        <w:rPr>
          <w:noProof/>
        </w:rPr>
        <w:instrText xml:space="preserve"> PAGEREF _Toc431366816 \h </w:instrText>
      </w:r>
      <w:r>
        <w:rPr>
          <w:noProof/>
        </w:rPr>
      </w:r>
      <w:r>
        <w:rPr>
          <w:noProof/>
        </w:rPr>
        <w:fldChar w:fldCharType="separate"/>
      </w:r>
      <w:r w:rsidR="00EA1078">
        <w:rPr>
          <w:noProof/>
        </w:rPr>
        <w:t>3</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3.1</w:t>
      </w:r>
      <w:r>
        <w:rPr>
          <w:rFonts w:asciiTheme="minorHAnsi" w:eastAsiaTheme="minorEastAsia" w:hAnsiTheme="minorHAnsi" w:cstheme="minorBidi"/>
          <w:noProof/>
          <w:sz w:val="22"/>
          <w:szCs w:val="22"/>
          <w:lang w:eastAsia="zh-CN"/>
        </w:rPr>
        <w:tab/>
      </w:r>
      <w:r w:rsidRPr="00CF580F">
        <w:rPr>
          <w:noProof/>
          <w:lang w:val="en-US"/>
        </w:rPr>
        <w:t>Cross section nr 1</w:t>
      </w:r>
      <w:r>
        <w:rPr>
          <w:noProof/>
        </w:rPr>
        <w:tab/>
      </w:r>
      <w:r>
        <w:rPr>
          <w:noProof/>
        </w:rPr>
        <w:fldChar w:fldCharType="begin"/>
      </w:r>
      <w:r>
        <w:rPr>
          <w:noProof/>
        </w:rPr>
        <w:instrText xml:space="preserve"> PAGEREF _Toc431366817 \h </w:instrText>
      </w:r>
      <w:r>
        <w:rPr>
          <w:noProof/>
        </w:rPr>
      </w:r>
      <w:r>
        <w:rPr>
          <w:noProof/>
        </w:rPr>
        <w:fldChar w:fldCharType="separate"/>
      </w:r>
      <w:r w:rsidR="00EA1078">
        <w:rPr>
          <w:noProof/>
        </w:rPr>
        <w:t>3</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3.2</w:t>
      </w:r>
      <w:r>
        <w:rPr>
          <w:rFonts w:asciiTheme="minorHAnsi" w:eastAsiaTheme="minorEastAsia" w:hAnsiTheme="minorHAnsi" w:cstheme="minorBidi"/>
          <w:noProof/>
          <w:sz w:val="22"/>
          <w:szCs w:val="22"/>
          <w:lang w:eastAsia="zh-CN"/>
        </w:rPr>
        <w:tab/>
      </w:r>
      <w:r w:rsidRPr="00CF580F">
        <w:rPr>
          <w:noProof/>
          <w:lang w:val="en-US"/>
        </w:rPr>
        <w:t>Cross section nr 2</w:t>
      </w:r>
      <w:r>
        <w:rPr>
          <w:noProof/>
        </w:rPr>
        <w:tab/>
      </w:r>
      <w:r>
        <w:rPr>
          <w:noProof/>
        </w:rPr>
        <w:fldChar w:fldCharType="begin"/>
      </w:r>
      <w:r>
        <w:rPr>
          <w:noProof/>
        </w:rPr>
        <w:instrText xml:space="preserve"> PAGEREF _Toc431366818 \h </w:instrText>
      </w:r>
      <w:r>
        <w:rPr>
          <w:noProof/>
        </w:rPr>
      </w:r>
      <w:r>
        <w:rPr>
          <w:noProof/>
        </w:rPr>
        <w:fldChar w:fldCharType="separate"/>
      </w:r>
      <w:r w:rsidR="00EA1078">
        <w:rPr>
          <w:noProof/>
        </w:rPr>
        <w:t>4</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3.3</w:t>
      </w:r>
      <w:r>
        <w:rPr>
          <w:rFonts w:asciiTheme="minorHAnsi" w:eastAsiaTheme="minorEastAsia" w:hAnsiTheme="minorHAnsi" w:cstheme="minorBidi"/>
          <w:noProof/>
          <w:sz w:val="22"/>
          <w:szCs w:val="22"/>
          <w:lang w:eastAsia="zh-CN"/>
        </w:rPr>
        <w:tab/>
      </w:r>
      <w:r w:rsidRPr="00CF580F">
        <w:rPr>
          <w:noProof/>
          <w:lang w:val="en-US"/>
        </w:rPr>
        <w:t>Cross section nr 3</w:t>
      </w:r>
      <w:r>
        <w:rPr>
          <w:noProof/>
        </w:rPr>
        <w:tab/>
      </w:r>
      <w:r>
        <w:rPr>
          <w:noProof/>
        </w:rPr>
        <w:fldChar w:fldCharType="begin"/>
      </w:r>
      <w:r>
        <w:rPr>
          <w:noProof/>
        </w:rPr>
        <w:instrText xml:space="preserve"> PAGEREF _Toc431366819 \h </w:instrText>
      </w:r>
      <w:r>
        <w:rPr>
          <w:noProof/>
        </w:rPr>
      </w:r>
      <w:r>
        <w:rPr>
          <w:noProof/>
        </w:rPr>
        <w:fldChar w:fldCharType="separate"/>
      </w:r>
      <w:r w:rsidR="00EA1078">
        <w:rPr>
          <w:noProof/>
        </w:rPr>
        <w:t>5</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3.4</w:t>
      </w:r>
      <w:r>
        <w:rPr>
          <w:rFonts w:asciiTheme="minorHAnsi" w:eastAsiaTheme="minorEastAsia" w:hAnsiTheme="minorHAnsi" w:cstheme="minorBidi"/>
          <w:noProof/>
          <w:sz w:val="22"/>
          <w:szCs w:val="22"/>
          <w:lang w:eastAsia="zh-CN"/>
        </w:rPr>
        <w:tab/>
      </w:r>
      <w:r w:rsidRPr="00CF580F">
        <w:rPr>
          <w:noProof/>
          <w:lang w:val="en-US"/>
        </w:rPr>
        <w:t>Cross section nr 4</w:t>
      </w:r>
      <w:r>
        <w:rPr>
          <w:noProof/>
        </w:rPr>
        <w:tab/>
      </w:r>
      <w:r>
        <w:rPr>
          <w:noProof/>
        </w:rPr>
        <w:fldChar w:fldCharType="begin"/>
      </w:r>
      <w:r>
        <w:rPr>
          <w:noProof/>
        </w:rPr>
        <w:instrText xml:space="preserve"> PAGEREF _Toc431366820 \h </w:instrText>
      </w:r>
      <w:r>
        <w:rPr>
          <w:noProof/>
        </w:rPr>
      </w:r>
      <w:r>
        <w:rPr>
          <w:noProof/>
        </w:rPr>
        <w:fldChar w:fldCharType="separate"/>
      </w:r>
      <w:r w:rsidR="00EA1078">
        <w:rPr>
          <w:noProof/>
        </w:rPr>
        <w:t>6</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3.5</w:t>
      </w:r>
      <w:r>
        <w:rPr>
          <w:rFonts w:asciiTheme="minorHAnsi" w:eastAsiaTheme="minorEastAsia" w:hAnsiTheme="minorHAnsi" w:cstheme="minorBidi"/>
          <w:noProof/>
          <w:sz w:val="22"/>
          <w:szCs w:val="22"/>
          <w:lang w:eastAsia="zh-CN"/>
        </w:rPr>
        <w:tab/>
      </w:r>
      <w:r w:rsidRPr="00CF580F">
        <w:rPr>
          <w:noProof/>
          <w:lang w:val="en-US"/>
        </w:rPr>
        <w:t>Cross section nr 5</w:t>
      </w:r>
      <w:r>
        <w:rPr>
          <w:noProof/>
        </w:rPr>
        <w:tab/>
      </w:r>
      <w:r>
        <w:rPr>
          <w:noProof/>
        </w:rPr>
        <w:fldChar w:fldCharType="begin"/>
      </w:r>
      <w:r>
        <w:rPr>
          <w:noProof/>
        </w:rPr>
        <w:instrText xml:space="preserve"> PAGEREF _Toc431366821 \h </w:instrText>
      </w:r>
      <w:r>
        <w:rPr>
          <w:noProof/>
        </w:rPr>
      </w:r>
      <w:r>
        <w:rPr>
          <w:noProof/>
        </w:rPr>
        <w:fldChar w:fldCharType="separate"/>
      </w:r>
      <w:r w:rsidR="00EA1078">
        <w:rPr>
          <w:noProof/>
        </w:rPr>
        <w:t>7</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3.6</w:t>
      </w:r>
      <w:r>
        <w:rPr>
          <w:rFonts w:asciiTheme="minorHAnsi" w:eastAsiaTheme="minorEastAsia" w:hAnsiTheme="minorHAnsi" w:cstheme="minorBidi"/>
          <w:noProof/>
          <w:sz w:val="22"/>
          <w:szCs w:val="22"/>
          <w:lang w:eastAsia="zh-CN"/>
        </w:rPr>
        <w:tab/>
      </w:r>
      <w:r w:rsidRPr="00CF580F">
        <w:rPr>
          <w:noProof/>
          <w:lang w:val="en-US"/>
        </w:rPr>
        <w:t>Cross section nr 6</w:t>
      </w:r>
      <w:r>
        <w:rPr>
          <w:noProof/>
        </w:rPr>
        <w:tab/>
      </w:r>
      <w:r>
        <w:rPr>
          <w:noProof/>
        </w:rPr>
        <w:fldChar w:fldCharType="begin"/>
      </w:r>
      <w:r>
        <w:rPr>
          <w:noProof/>
        </w:rPr>
        <w:instrText xml:space="preserve"> PAGEREF _Toc431366822 \h </w:instrText>
      </w:r>
      <w:r>
        <w:rPr>
          <w:noProof/>
        </w:rPr>
      </w:r>
      <w:r>
        <w:rPr>
          <w:noProof/>
        </w:rPr>
        <w:fldChar w:fldCharType="separate"/>
      </w:r>
      <w:r w:rsidR="00EA1078">
        <w:rPr>
          <w:noProof/>
        </w:rPr>
        <w:t>8</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3.7</w:t>
      </w:r>
      <w:r>
        <w:rPr>
          <w:rFonts w:asciiTheme="minorHAnsi" w:eastAsiaTheme="minorEastAsia" w:hAnsiTheme="minorHAnsi" w:cstheme="minorBidi"/>
          <w:noProof/>
          <w:sz w:val="22"/>
          <w:szCs w:val="22"/>
          <w:lang w:eastAsia="zh-CN"/>
        </w:rPr>
        <w:tab/>
      </w:r>
      <w:r w:rsidRPr="00CF580F">
        <w:rPr>
          <w:noProof/>
          <w:lang w:val="en-US"/>
        </w:rPr>
        <w:t>Cross section nr 7</w:t>
      </w:r>
      <w:r>
        <w:rPr>
          <w:noProof/>
        </w:rPr>
        <w:tab/>
      </w:r>
      <w:r>
        <w:rPr>
          <w:noProof/>
        </w:rPr>
        <w:fldChar w:fldCharType="begin"/>
      </w:r>
      <w:r>
        <w:rPr>
          <w:noProof/>
        </w:rPr>
        <w:instrText xml:space="preserve"> PAGEREF _Toc431366823 \h </w:instrText>
      </w:r>
      <w:r>
        <w:rPr>
          <w:noProof/>
        </w:rPr>
      </w:r>
      <w:r>
        <w:rPr>
          <w:noProof/>
        </w:rPr>
        <w:fldChar w:fldCharType="separate"/>
      </w:r>
      <w:r w:rsidR="00EA1078">
        <w:rPr>
          <w:noProof/>
        </w:rPr>
        <w:t>9</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sidRPr="00CF580F">
        <w:rPr>
          <w:noProof/>
          <w:lang w:val="en-US"/>
        </w:rPr>
        <w:t>3.8</w:t>
      </w:r>
      <w:r>
        <w:rPr>
          <w:rFonts w:asciiTheme="minorHAnsi" w:eastAsiaTheme="minorEastAsia" w:hAnsiTheme="minorHAnsi" w:cstheme="minorBidi"/>
          <w:noProof/>
          <w:sz w:val="22"/>
          <w:szCs w:val="22"/>
          <w:lang w:eastAsia="zh-CN"/>
        </w:rPr>
        <w:tab/>
      </w:r>
      <w:r w:rsidRPr="00CF580F">
        <w:rPr>
          <w:noProof/>
          <w:lang w:val="en-US"/>
        </w:rPr>
        <w:t>Cross section nr 8</w:t>
      </w:r>
      <w:r>
        <w:rPr>
          <w:noProof/>
        </w:rPr>
        <w:tab/>
      </w:r>
      <w:r>
        <w:rPr>
          <w:noProof/>
        </w:rPr>
        <w:fldChar w:fldCharType="begin"/>
      </w:r>
      <w:r>
        <w:rPr>
          <w:noProof/>
        </w:rPr>
        <w:instrText xml:space="preserve"> PAGEREF _Toc431366824 \h </w:instrText>
      </w:r>
      <w:r>
        <w:rPr>
          <w:noProof/>
        </w:rPr>
      </w:r>
      <w:r>
        <w:rPr>
          <w:noProof/>
        </w:rPr>
        <w:fldChar w:fldCharType="separate"/>
      </w:r>
      <w:r w:rsidR="00EA1078">
        <w:rPr>
          <w:noProof/>
        </w:rPr>
        <w:t>10</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Discussion</w:t>
      </w:r>
      <w:r>
        <w:rPr>
          <w:noProof/>
        </w:rPr>
        <w:tab/>
      </w:r>
      <w:r>
        <w:rPr>
          <w:noProof/>
        </w:rPr>
        <w:fldChar w:fldCharType="begin"/>
      </w:r>
      <w:r>
        <w:rPr>
          <w:noProof/>
        </w:rPr>
        <w:instrText xml:space="preserve"> PAGEREF _Toc431366825 \h </w:instrText>
      </w:r>
      <w:r>
        <w:rPr>
          <w:noProof/>
        </w:rPr>
      </w:r>
      <w:r>
        <w:rPr>
          <w:noProof/>
        </w:rPr>
        <w:fldChar w:fldCharType="separate"/>
      </w:r>
      <w:r w:rsidR="00EA1078">
        <w:rPr>
          <w:noProof/>
        </w:rPr>
        <w:t>11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4.1</w:t>
      </w:r>
      <w:r>
        <w:rPr>
          <w:rFonts w:asciiTheme="minorHAnsi" w:eastAsiaTheme="minorEastAsia" w:hAnsiTheme="minorHAnsi" w:cstheme="minorBidi"/>
          <w:noProof/>
          <w:sz w:val="22"/>
          <w:szCs w:val="22"/>
          <w:lang w:eastAsia="zh-CN"/>
        </w:rPr>
        <w:tab/>
      </w:r>
      <w:r>
        <w:rPr>
          <w:noProof/>
        </w:rPr>
        <w:t>Introduction</w:t>
      </w:r>
      <w:r>
        <w:rPr>
          <w:noProof/>
        </w:rPr>
        <w:tab/>
      </w:r>
      <w:r>
        <w:rPr>
          <w:noProof/>
        </w:rPr>
        <w:fldChar w:fldCharType="begin"/>
      </w:r>
      <w:r>
        <w:rPr>
          <w:noProof/>
        </w:rPr>
        <w:instrText xml:space="preserve"> PAGEREF _Toc431366826 \h </w:instrText>
      </w:r>
      <w:r>
        <w:rPr>
          <w:noProof/>
        </w:rPr>
      </w:r>
      <w:r>
        <w:rPr>
          <w:noProof/>
        </w:rPr>
        <w:fldChar w:fldCharType="separate"/>
      </w:r>
      <w:r w:rsidR="00EA1078">
        <w:rPr>
          <w:noProof/>
        </w:rPr>
        <w:t>11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4.2</w:t>
      </w:r>
      <w:r>
        <w:rPr>
          <w:rFonts w:asciiTheme="minorHAnsi" w:eastAsiaTheme="minorEastAsia" w:hAnsiTheme="minorHAnsi" w:cstheme="minorBidi"/>
          <w:noProof/>
          <w:sz w:val="22"/>
          <w:szCs w:val="22"/>
          <w:lang w:eastAsia="zh-CN"/>
        </w:rPr>
        <w:tab/>
      </w:r>
      <w:r>
        <w:rPr>
          <w:noProof/>
        </w:rPr>
        <w:t>Shortcomings in strategy</w:t>
      </w:r>
      <w:r>
        <w:rPr>
          <w:noProof/>
        </w:rPr>
        <w:tab/>
      </w:r>
      <w:r>
        <w:rPr>
          <w:noProof/>
        </w:rPr>
        <w:fldChar w:fldCharType="begin"/>
      </w:r>
      <w:r>
        <w:rPr>
          <w:noProof/>
        </w:rPr>
        <w:instrText xml:space="preserve"> PAGEREF _Toc431366827 \h </w:instrText>
      </w:r>
      <w:r>
        <w:rPr>
          <w:noProof/>
        </w:rPr>
      </w:r>
      <w:r>
        <w:rPr>
          <w:noProof/>
        </w:rPr>
        <w:fldChar w:fldCharType="separate"/>
      </w:r>
      <w:r w:rsidR="00EA1078">
        <w:rPr>
          <w:noProof/>
        </w:rPr>
        <w:t>11</w:t>
      </w:r>
      <w:r>
        <w:rPr>
          <w:noProof/>
        </w:rPr>
        <w:fldChar w:fldCharType="end"/>
      </w:r>
    </w:p>
    <w:p w:rsidR="000800D6" w:rsidRDefault="000800D6">
      <w:pPr>
        <w:pStyle w:val="TOC2"/>
        <w:rPr>
          <w:rFonts w:asciiTheme="minorHAnsi" w:eastAsiaTheme="minorEastAsia" w:hAnsiTheme="minorHAnsi" w:cstheme="minorBidi"/>
          <w:noProof/>
          <w:sz w:val="22"/>
          <w:szCs w:val="22"/>
          <w:lang w:eastAsia="zh-CN"/>
        </w:rPr>
      </w:pPr>
      <w:r>
        <w:rPr>
          <w:noProof/>
        </w:rPr>
        <w:t>4.3</w:t>
      </w:r>
      <w:r>
        <w:rPr>
          <w:rFonts w:asciiTheme="minorHAnsi" w:eastAsiaTheme="minorEastAsia" w:hAnsiTheme="minorHAnsi" w:cstheme="minorBidi"/>
          <w:noProof/>
          <w:sz w:val="22"/>
          <w:szCs w:val="22"/>
          <w:lang w:eastAsia="zh-CN"/>
        </w:rPr>
        <w:tab/>
      </w:r>
      <w:r>
        <w:rPr>
          <w:noProof/>
        </w:rPr>
        <w:t>Recommendations</w:t>
      </w:r>
      <w:r>
        <w:rPr>
          <w:noProof/>
        </w:rPr>
        <w:tab/>
      </w:r>
      <w:r>
        <w:rPr>
          <w:noProof/>
        </w:rPr>
        <w:fldChar w:fldCharType="begin"/>
      </w:r>
      <w:r>
        <w:rPr>
          <w:noProof/>
        </w:rPr>
        <w:instrText xml:space="preserve"> PAGEREF _Toc431366828 \h </w:instrText>
      </w:r>
      <w:r>
        <w:rPr>
          <w:noProof/>
        </w:rPr>
      </w:r>
      <w:r>
        <w:rPr>
          <w:noProof/>
        </w:rPr>
        <w:fldChar w:fldCharType="separate"/>
      </w:r>
      <w:r w:rsidR="00EA1078">
        <w:rPr>
          <w:noProof/>
        </w:rPr>
        <w:t>12</w:t>
      </w:r>
      <w:r>
        <w:rPr>
          <w:noProof/>
        </w:rPr>
        <w:fldChar w:fldCharType="end"/>
      </w:r>
    </w:p>
    <w:p w:rsidR="000800D6" w:rsidRDefault="000800D6">
      <w:pPr>
        <w:pStyle w:val="TOC1"/>
        <w:rPr>
          <w:rFonts w:asciiTheme="minorHAnsi" w:eastAsiaTheme="minorEastAsia" w:hAnsiTheme="minorHAnsi" w:cstheme="minorBidi"/>
          <w:b w:val="0"/>
          <w:noProof/>
          <w:sz w:val="22"/>
          <w:szCs w:val="22"/>
          <w:lang w:eastAsia="zh-CN"/>
        </w:rPr>
      </w:pPr>
      <w:r>
        <w:rPr>
          <w:noProof/>
        </w:rPr>
        <w:t>5</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_Toc431366829 \h </w:instrText>
      </w:r>
      <w:r>
        <w:rPr>
          <w:noProof/>
        </w:rPr>
      </w:r>
      <w:r>
        <w:rPr>
          <w:noProof/>
        </w:rPr>
        <w:fldChar w:fldCharType="separate"/>
      </w:r>
      <w:r w:rsidR="00EA1078">
        <w:rPr>
          <w:noProof/>
        </w:rPr>
        <w:t>15</w:t>
      </w:r>
      <w:r>
        <w:rPr>
          <w:noProof/>
        </w:rPr>
        <w:fldChar w:fldCharType="end"/>
      </w:r>
    </w:p>
    <w:p w:rsidR="00EF0CF5" w:rsidRDefault="00EF0CF5" w:rsidP="009E030B">
      <w:r w:rsidRPr="00E025DD">
        <w:fldChar w:fldCharType="end"/>
      </w:r>
    </w:p>
    <w:p w:rsidR="00FB0AA8" w:rsidRPr="007C20CD" w:rsidRDefault="00FB0AA8">
      <w:pPr>
        <w:pStyle w:val="AppendixTOC"/>
        <w:rPr>
          <w:lang w:val="en-GB"/>
        </w:rPr>
      </w:pPr>
      <w:bookmarkStart w:id="27" w:name="bmAppTOC"/>
      <w:bookmarkEnd w:id="27"/>
      <w:r w:rsidRPr="007C20CD">
        <w:rPr>
          <w:lang w:val="en-GB"/>
        </w:rPr>
        <w:t>Appendices</w:t>
      </w:r>
    </w:p>
    <w:p w:rsidR="000800D6" w:rsidRDefault="00FB0AA8">
      <w:pPr>
        <w:pStyle w:val="TOC6"/>
        <w:rPr>
          <w:rFonts w:asciiTheme="minorHAnsi" w:eastAsiaTheme="minorEastAsia" w:hAnsiTheme="minorHAnsi" w:cstheme="minorBidi"/>
          <w:b w:val="0"/>
          <w:noProof/>
          <w:sz w:val="22"/>
          <w:szCs w:val="22"/>
          <w:lang w:eastAsia="zh-CN"/>
        </w:rPr>
      </w:pPr>
      <w:r>
        <w:rPr>
          <w:szCs w:val="22"/>
        </w:rPr>
        <w:fldChar w:fldCharType="begin"/>
      </w:r>
      <w:r w:rsidRPr="006110E1">
        <w:rPr>
          <w:szCs w:val="22"/>
          <w:lang w:val="en-US"/>
        </w:rPr>
        <w:instrText xml:space="preserve"> TOC \o "6-</w:instrText>
      </w:r>
      <w:r>
        <w:rPr>
          <w:szCs w:val="22"/>
          <w:lang w:val="en-US"/>
        </w:rPr>
        <w:instrText>8</w:instrText>
      </w:r>
      <w:r w:rsidRPr="006110E1">
        <w:rPr>
          <w:szCs w:val="22"/>
          <w:lang w:val="en-US"/>
        </w:rPr>
        <w:instrText xml:space="preserve"> </w:instrText>
      </w:r>
      <w:r>
        <w:rPr>
          <w:szCs w:val="22"/>
        </w:rPr>
        <w:fldChar w:fldCharType="separate"/>
      </w:r>
      <w:r w:rsidR="000800D6">
        <w:rPr>
          <w:noProof/>
        </w:rPr>
        <w:t>A</w:t>
      </w:r>
      <w:r w:rsidR="000800D6">
        <w:rPr>
          <w:rFonts w:asciiTheme="minorHAnsi" w:eastAsiaTheme="minorEastAsia" w:hAnsiTheme="minorHAnsi" w:cstheme="minorBidi"/>
          <w:b w:val="0"/>
          <w:noProof/>
          <w:sz w:val="22"/>
          <w:szCs w:val="22"/>
          <w:lang w:eastAsia="zh-CN"/>
        </w:rPr>
        <w:tab/>
      </w:r>
      <w:r w:rsidR="000800D6">
        <w:rPr>
          <w:noProof/>
        </w:rPr>
        <w:t>Overview of test series</w:t>
      </w:r>
      <w:r w:rsidR="000800D6">
        <w:rPr>
          <w:noProof/>
        </w:rPr>
        <w:tab/>
      </w:r>
      <w:r w:rsidR="000800D6">
        <w:rPr>
          <w:noProof/>
        </w:rPr>
        <w:fldChar w:fldCharType="begin"/>
      </w:r>
      <w:r w:rsidR="000800D6">
        <w:rPr>
          <w:noProof/>
        </w:rPr>
        <w:instrText xml:space="preserve"> PAGEREF _Toc431366830 \h </w:instrText>
      </w:r>
      <w:r w:rsidR="000800D6">
        <w:rPr>
          <w:noProof/>
        </w:rPr>
      </w:r>
      <w:r w:rsidR="000800D6">
        <w:rPr>
          <w:noProof/>
        </w:rPr>
        <w:fldChar w:fldCharType="separate"/>
      </w:r>
      <w:r w:rsidR="00EA1078">
        <w:rPr>
          <w:noProof/>
        </w:rPr>
        <w:t>A-1</w:t>
      </w:r>
      <w:r w:rsidR="000800D6">
        <w:rPr>
          <w:noProof/>
        </w:rPr>
        <w:fldChar w:fldCharType="end"/>
      </w:r>
    </w:p>
    <w:p w:rsidR="00FB0AA8" w:rsidRDefault="00FB0AA8" w:rsidP="009E030B">
      <w:r>
        <w:fldChar w:fldCharType="end"/>
      </w:r>
    </w:p>
    <w:p w:rsidR="00FB0AA8" w:rsidRPr="00E025DD" w:rsidRDefault="00FB0AA8" w:rsidP="009E030B"/>
    <w:p w:rsidR="00880F74" w:rsidRDefault="00880F74" w:rsidP="00EF1CDD"/>
    <w:p w:rsidR="004C33FD" w:rsidRDefault="004C33FD" w:rsidP="00EF1CDD"/>
    <w:p w:rsidR="007D6712" w:rsidRDefault="007D6712" w:rsidP="00EF1CDD">
      <w:pPr>
        <w:sectPr w:rsidR="007D6712" w:rsidSect="00EA1078">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EF0CF5" w:rsidRDefault="00EF0CF5" w:rsidP="00EF0CF5">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bookmarkStart w:id="40" w:name="_Toc431366809"/>
      <w:r w:rsidR="00A94EB6">
        <w:t>Introduction</w:t>
      </w:r>
      <w:bookmarkEnd w:id="40"/>
    </w:p>
    <w:p w:rsidR="005C5535" w:rsidRDefault="005C5535" w:rsidP="005C5535">
      <w:pPr>
        <w:pStyle w:val="Heading2"/>
      </w:pPr>
      <w:bookmarkStart w:id="41" w:name="_Toc431366810"/>
      <w:r>
        <w:t>About this document</w:t>
      </w:r>
      <w:bookmarkEnd w:id="41"/>
    </w:p>
    <w:p w:rsidR="005C5535" w:rsidRDefault="005C5535" w:rsidP="00A94EB6"/>
    <w:p w:rsidR="00CF5E54" w:rsidRDefault="00A94EB6" w:rsidP="00A94EB6">
      <w:r>
        <w:t xml:space="preserve">This document describes the test </w:t>
      </w:r>
      <w:r w:rsidR="00CF5E54">
        <w:t xml:space="preserve">plan </w:t>
      </w:r>
      <w:r>
        <w:t xml:space="preserve">for the </w:t>
      </w:r>
      <w:r w:rsidR="00C511DD">
        <w:t>'</w:t>
      </w:r>
      <w:r w:rsidR="00CF5E54">
        <w:t xml:space="preserve">wave </w:t>
      </w:r>
      <w:r>
        <w:t xml:space="preserve">overtopping </w:t>
      </w:r>
      <w:r w:rsidR="00CF5E54">
        <w:t>at dikes</w:t>
      </w:r>
      <w:r w:rsidR="00C511DD">
        <w:t>'</w:t>
      </w:r>
      <w:r w:rsidR="00CF5E54">
        <w:t xml:space="preserve"> kernel</w:t>
      </w:r>
      <w:r>
        <w:t xml:space="preserve">. </w:t>
      </w:r>
      <w:r w:rsidR="00D07FBF">
        <w:t>The functional design of this kernel is given in (De Waal, 2015).</w:t>
      </w:r>
    </w:p>
    <w:p w:rsidR="00CF5E54" w:rsidRDefault="00CF5E54" w:rsidP="00A94EB6"/>
    <w:p w:rsidR="00CF5E54" w:rsidRDefault="00C511DD" w:rsidP="00A94EB6">
      <w:r w:rsidRPr="00C511DD">
        <w:t xml:space="preserve">Originally this document was written </w:t>
      </w:r>
      <w:r>
        <w:t xml:space="preserve">in 2012 </w:t>
      </w:r>
      <w:r w:rsidRPr="00C511DD">
        <w:t xml:space="preserve">by B. Kuijper, M.T. Duits and R.G. Kamp, all from HKV consultants. </w:t>
      </w:r>
      <w:r w:rsidR="007D45D1">
        <w:t xml:space="preserve">In fact, that document included the description of both the test plan and the test results. </w:t>
      </w:r>
      <w:r w:rsidRPr="00C511DD">
        <w:t>Later the kernel structure was adjusted in order to better fit into the probabilistic program Hydra-Ring and some small adjustments to the functionalities were implemented.</w:t>
      </w:r>
      <w:r w:rsidR="007D45D1">
        <w:t xml:space="preserve"> Due to a small change in definition of the model parameters all quantitative results slightly changed. </w:t>
      </w:r>
      <w:r w:rsidR="005C5535">
        <w:t xml:space="preserve">Moreover, some of the test cases were adapted. </w:t>
      </w:r>
      <w:r w:rsidR="007D45D1">
        <w:t>Therefore, the report needed to be updated</w:t>
      </w:r>
      <w:r w:rsidR="00E0726D">
        <w:t>.</w:t>
      </w:r>
      <w:r w:rsidR="007D45D1">
        <w:t xml:space="preserve"> </w:t>
      </w:r>
      <w:r w:rsidR="00E0726D">
        <w:t xml:space="preserve">This update </w:t>
      </w:r>
      <w:r w:rsidR="007D45D1">
        <w:t xml:space="preserve">was combined with a split up into two separate documents, one for the test plan and the other for the test results. </w:t>
      </w:r>
      <w:r w:rsidRPr="00C511DD">
        <w:t>The</w:t>
      </w:r>
      <w:r w:rsidR="00110E61">
        <w:t>se</w:t>
      </w:r>
      <w:r w:rsidRPr="00C511DD">
        <w:t xml:space="preserve"> document</w:t>
      </w:r>
      <w:r w:rsidR="00110E61">
        <w:t>s</w:t>
      </w:r>
      <w:r w:rsidRPr="00C511DD">
        <w:t xml:space="preserve"> </w:t>
      </w:r>
      <w:r w:rsidR="00110E61">
        <w:t xml:space="preserve">were composed </w:t>
      </w:r>
      <w:r w:rsidRPr="00C511DD">
        <w:t>by J.P. de Waal from Deltares.</w:t>
      </w:r>
    </w:p>
    <w:p w:rsidR="00C511DD" w:rsidRDefault="00C511DD" w:rsidP="00A94EB6"/>
    <w:p w:rsidR="00110E61" w:rsidRDefault="00110E61" w:rsidP="00A94EB6">
      <w:r>
        <w:t xml:space="preserve">It was outside the scope of the project activities in 2015 to reconsider and - if estimated to be useful - adapt the test procedure and test cases for this kernel. However, while composing the update of these documents on the testing, several shortcomings were noticed. It was </w:t>
      </w:r>
      <w:r w:rsidR="005C5535">
        <w:t xml:space="preserve">then </w:t>
      </w:r>
      <w:r>
        <w:t xml:space="preserve">decided to </w:t>
      </w:r>
      <w:r w:rsidR="00596BE7">
        <w:t xml:space="preserve">leave the test procedure unchanged, but to </w:t>
      </w:r>
      <w:r>
        <w:t xml:space="preserve">include the most important findings </w:t>
      </w:r>
      <w:r w:rsidR="00596BE7">
        <w:t xml:space="preserve">on the present test procedure </w:t>
      </w:r>
      <w:r>
        <w:t>in a separate chapter '</w:t>
      </w:r>
      <w:r>
        <w:fldChar w:fldCharType="begin"/>
      </w:r>
      <w:r>
        <w:instrText xml:space="preserve"> REF _Ref430605353 </w:instrText>
      </w:r>
      <w:r>
        <w:fldChar w:fldCharType="separate"/>
      </w:r>
      <w:r w:rsidR="00EA1078">
        <w:t>Discussion</w:t>
      </w:r>
      <w:r>
        <w:fldChar w:fldCharType="end"/>
      </w:r>
      <w:r>
        <w:t>'.</w:t>
      </w:r>
    </w:p>
    <w:p w:rsidR="00C511DD" w:rsidRDefault="00C511DD" w:rsidP="00A94EB6"/>
    <w:p w:rsidR="00CF5E54" w:rsidRDefault="005C5535" w:rsidP="005C5535">
      <w:pPr>
        <w:pStyle w:val="Heading2"/>
      </w:pPr>
      <w:bookmarkStart w:id="42" w:name="_Ref430612561"/>
      <w:bookmarkStart w:id="43" w:name="_Toc431366811"/>
      <w:r>
        <w:t>B</w:t>
      </w:r>
      <w:r w:rsidR="00596BE7">
        <w:t>rief description of the test procedure</w:t>
      </w:r>
      <w:bookmarkEnd w:id="42"/>
      <w:bookmarkEnd w:id="43"/>
    </w:p>
    <w:p w:rsidR="00596BE7" w:rsidRDefault="00596BE7" w:rsidP="00A94EB6"/>
    <w:p w:rsidR="00A94EB6" w:rsidRDefault="00A94EB6" w:rsidP="00A94EB6">
      <w:r>
        <w:t xml:space="preserve">The tests consist of </w:t>
      </w:r>
      <w:r w:rsidR="00836DF5">
        <w:t xml:space="preserve">several </w:t>
      </w:r>
      <w:r>
        <w:t xml:space="preserve">test series in which certain input parameters, for example the wave height or segment slope, are varied to determine their effect on the </w:t>
      </w:r>
      <w:r w:rsidR="00836DF5">
        <w:t xml:space="preserve">main </w:t>
      </w:r>
      <w:r>
        <w:t xml:space="preserve">output, namely: the 2% wave run-up </w:t>
      </w:r>
      <w:r w:rsidR="00B46B6B">
        <w:t xml:space="preserve">height </w:t>
      </w:r>
      <w:r>
        <w:t xml:space="preserve">and the </w:t>
      </w:r>
      <w:r w:rsidR="00B46B6B">
        <w:t xml:space="preserve">mean </w:t>
      </w:r>
      <w:r>
        <w:t>wave overtopping discharge.</w:t>
      </w:r>
    </w:p>
    <w:p w:rsidR="00A94EB6" w:rsidRDefault="00A94EB6" w:rsidP="00A94EB6"/>
    <w:p w:rsidR="00A94EB6" w:rsidRDefault="00A94EB6" w:rsidP="00A94EB6">
      <w:r>
        <w:t>Tests are carried out for different types of cross sections of flood defences, with increasing complexity, beginning with a cross section with only one segment, then a cross section with two segments, and so on, up to a cross section with five segments, consisting of both slope segments and berms.</w:t>
      </w:r>
    </w:p>
    <w:p w:rsidR="00A94EB6" w:rsidRDefault="00A94EB6" w:rsidP="00A94EB6"/>
    <w:p w:rsidR="00A94EB6" w:rsidRDefault="00A94EB6" w:rsidP="00A94EB6">
      <w:r>
        <w:t>For each cross section a number of test series is constructed. First, a number of basic test series, in which the water level and wave parameters are varied. Followed by a number of cross section specific tests, in which the slope and roughness of the different segments are varied.</w:t>
      </w:r>
    </w:p>
    <w:p w:rsidR="00A94EB6" w:rsidRDefault="00A94EB6" w:rsidP="00A94EB6"/>
    <w:p w:rsidR="002618F2" w:rsidRDefault="002618F2" w:rsidP="00A94EB6">
      <w:r>
        <w:t xml:space="preserve">A test result is </w:t>
      </w:r>
      <w:r w:rsidR="00423B84">
        <w:t xml:space="preserve">regarded </w:t>
      </w:r>
      <w:r>
        <w:t xml:space="preserve">'OK' if computed results - written in ASCII output files - are </w:t>
      </w:r>
      <w:r w:rsidR="00866A6D">
        <w:t>(</w:t>
      </w:r>
      <w:r>
        <w:t>within a very small margin</w:t>
      </w:r>
      <w:r w:rsidR="00866A6D">
        <w:t>)</w:t>
      </w:r>
      <w:r>
        <w:t xml:space="preserve"> equal to </w:t>
      </w:r>
      <w:r w:rsidR="00866A6D">
        <w:t xml:space="preserve">computational </w:t>
      </w:r>
      <w:r>
        <w:t xml:space="preserve">results from an earlier version of the kernel. </w:t>
      </w:r>
      <w:r w:rsidR="00866A6D">
        <w:t>These reference results are considered correct, based on the following analysis:</w:t>
      </w:r>
    </w:p>
    <w:p w:rsidR="00866A6D" w:rsidRDefault="00866A6D" w:rsidP="00A94EB6">
      <w:pPr>
        <w:numPr>
          <w:ilvl w:val="0"/>
          <w:numId w:val="13"/>
        </w:numPr>
      </w:pPr>
      <w:r>
        <w:t>By visual inspection of output graphs it is verified if trends in the results from test series agree with the expected trends.</w:t>
      </w:r>
    </w:p>
    <w:p w:rsidR="00866A6D" w:rsidRDefault="00866A6D" w:rsidP="00A94EB6">
      <w:pPr>
        <w:numPr>
          <w:ilvl w:val="0"/>
          <w:numId w:val="13"/>
        </w:numPr>
      </w:pPr>
      <w:r>
        <w:t xml:space="preserve">Occasional disagreement between observed and expected trends can be explained </w:t>
      </w:r>
      <w:r w:rsidR="00423B84">
        <w:t>on the basis of the specific conditions and the original formulas and/or intermediate computational results</w:t>
      </w:r>
      <w:r>
        <w:t>.</w:t>
      </w:r>
    </w:p>
    <w:p w:rsidR="002618F2" w:rsidRDefault="002618F2" w:rsidP="00A94EB6"/>
    <w:p w:rsidR="005C5535" w:rsidRDefault="005C5535" w:rsidP="005C5535">
      <w:pPr>
        <w:pStyle w:val="Heading2"/>
      </w:pPr>
      <w:bookmarkStart w:id="44" w:name="_Toc431366812"/>
      <w:r>
        <w:t>Outline of the report</w:t>
      </w:r>
      <w:bookmarkEnd w:id="44"/>
    </w:p>
    <w:p w:rsidR="005C5535" w:rsidRDefault="005C5535" w:rsidP="00A94EB6"/>
    <w:p w:rsidR="00615560" w:rsidRDefault="00615560" w:rsidP="00A94EB6">
      <w:r>
        <w:t xml:space="preserve">Chapter </w:t>
      </w:r>
      <w:r>
        <w:fldChar w:fldCharType="begin"/>
      </w:r>
      <w:r>
        <w:instrText xml:space="preserve"> REF _Ref430614466 \r </w:instrText>
      </w:r>
      <w:r>
        <w:fldChar w:fldCharType="separate"/>
      </w:r>
      <w:r w:rsidR="00EA1078">
        <w:t>2</w:t>
      </w:r>
      <w:r>
        <w:fldChar w:fldCharType="end"/>
      </w:r>
      <w:r>
        <w:t xml:space="preserve"> describes the series of hydraulic load conditions for all basic cross sections.</w:t>
      </w:r>
    </w:p>
    <w:p w:rsidR="00615560" w:rsidRDefault="00615560" w:rsidP="00A94EB6"/>
    <w:p w:rsidR="00A94EB6" w:rsidRDefault="00A94EB6" w:rsidP="00A94EB6">
      <w:r>
        <w:t xml:space="preserve">Chapter </w:t>
      </w:r>
      <w:r w:rsidR="00615560">
        <w:fldChar w:fldCharType="begin"/>
      </w:r>
      <w:r w:rsidR="00615560">
        <w:instrText xml:space="preserve"> REF _Ref430614476 \r </w:instrText>
      </w:r>
      <w:r w:rsidR="00615560">
        <w:fldChar w:fldCharType="separate"/>
      </w:r>
      <w:r w:rsidR="00EA1078">
        <w:t>3</w:t>
      </w:r>
      <w:r w:rsidR="00615560">
        <w:fldChar w:fldCharType="end"/>
      </w:r>
      <w:r>
        <w:t xml:space="preserve"> describes the different cross sections and test series. Figures with the output of the </w:t>
      </w:r>
      <w:r w:rsidR="00615560">
        <w:t xml:space="preserve">kernel </w:t>
      </w:r>
      <w:r>
        <w:t xml:space="preserve">(2% wave run-up and the wave overtopping discharge) for all cross sections and test series are given in the </w:t>
      </w:r>
      <w:r w:rsidR="00615560">
        <w:t>test report</w:t>
      </w:r>
      <w:r>
        <w:t>.</w:t>
      </w:r>
    </w:p>
    <w:p w:rsidR="00A94EB6" w:rsidRDefault="00A94EB6" w:rsidP="00A94EB6"/>
    <w:p w:rsidR="00EF0CF5" w:rsidRDefault="00615560" w:rsidP="00A94EB6">
      <w:r>
        <w:t xml:space="preserve">A discussion and </w:t>
      </w:r>
      <w:r w:rsidR="00A94EB6">
        <w:t xml:space="preserve">recommendations </w:t>
      </w:r>
      <w:r>
        <w:t xml:space="preserve">for future improvements on the test procedure </w:t>
      </w:r>
      <w:r w:rsidR="00A94EB6">
        <w:t xml:space="preserve">are given in chapter </w:t>
      </w:r>
      <w:r>
        <w:fldChar w:fldCharType="begin"/>
      </w:r>
      <w:r>
        <w:instrText xml:space="preserve"> REF _Ref430614515 \r </w:instrText>
      </w:r>
      <w:r>
        <w:fldChar w:fldCharType="separate"/>
      </w:r>
      <w:r w:rsidR="00EA1078">
        <w:t>4</w:t>
      </w:r>
      <w:r>
        <w:fldChar w:fldCharType="end"/>
      </w:r>
      <w:r w:rsidR="00A94EB6">
        <w:t>.</w:t>
      </w:r>
    </w:p>
    <w:p w:rsidR="00BF02BD" w:rsidRPr="00E00771" w:rsidRDefault="00BF02BD" w:rsidP="009E030B"/>
    <w:p w:rsidR="00A94EB6" w:rsidRDefault="00A94EB6" w:rsidP="005C0002">
      <w:pPr>
        <w:sectPr w:rsidR="00A94EB6" w:rsidSect="00EA1078">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FB3C01" w:rsidRDefault="00A94EB6" w:rsidP="005C0002">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0" w:name="_Ref430614466"/>
      <w:bookmarkStart w:id="61" w:name="_Ref431289055"/>
      <w:bookmarkStart w:id="62" w:name="_Toc431366813"/>
      <w:r w:rsidR="005C5535">
        <w:t>Basic t</w:t>
      </w:r>
      <w:r w:rsidRPr="00A94EB6">
        <w:t>est series</w:t>
      </w:r>
      <w:r w:rsidR="00B46CED" w:rsidRPr="00A94EB6">
        <w:t xml:space="preserve"> </w:t>
      </w:r>
      <w:r w:rsidR="00B46CED">
        <w:t xml:space="preserve">of </w:t>
      </w:r>
      <w:r w:rsidR="005C5535">
        <w:t xml:space="preserve">varying </w:t>
      </w:r>
      <w:r w:rsidR="00B46CED">
        <w:t>load conditions</w:t>
      </w:r>
      <w:bookmarkEnd w:id="60"/>
      <w:bookmarkEnd w:id="61"/>
      <w:bookmarkEnd w:id="62"/>
    </w:p>
    <w:p w:rsidR="00A94EB6" w:rsidRDefault="00B46CED" w:rsidP="00A94EB6">
      <w:pPr>
        <w:pStyle w:val="Heading2"/>
      </w:pPr>
      <w:bookmarkStart w:id="63" w:name="_Toc431366814"/>
      <w:r>
        <w:t>S</w:t>
      </w:r>
      <w:r w:rsidR="00A94EB6" w:rsidRPr="00A94EB6">
        <w:t xml:space="preserve">eries </w:t>
      </w:r>
      <w:r>
        <w:t xml:space="preserve">of </w:t>
      </w:r>
      <w:r w:rsidR="00194E97">
        <w:t xml:space="preserve">varying </w:t>
      </w:r>
      <w:r>
        <w:t xml:space="preserve">load conditions </w:t>
      </w:r>
      <w:r w:rsidR="00A94EB6" w:rsidRPr="00A94EB6">
        <w:t>for each cross section</w:t>
      </w:r>
      <w:bookmarkEnd w:id="63"/>
    </w:p>
    <w:p w:rsidR="00A94EB6" w:rsidRDefault="00A94EB6" w:rsidP="007E7957">
      <w:pPr>
        <w:keepNext/>
        <w:spacing w:line="240" w:lineRule="auto"/>
        <w:jc w:val="left"/>
      </w:pPr>
    </w:p>
    <w:p w:rsidR="00A94EB6" w:rsidRDefault="00A94EB6" w:rsidP="00194E97">
      <w:r>
        <w:t>The overtopping module has four input parameters</w:t>
      </w:r>
      <w:r w:rsidR="00194E97">
        <w:t xml:space="preserve"> describing the load conditions</w:t>
      </w:r>
      <w:r>
        <w:t xml:space="preserve">: water level, </w:t>
      </w:r>
      <w:r w:rsidR="00B46B6B">
        <w:t xml:space="preserve">significant spectral </w:t>
      </w:r>
      <w:r>
        <w:t>wave height, wave period (spectral wave period) and the wave direction. In practice the wave height and the wave period are correlated. For instance: a large wave height in combination with a short wave period is</w:t>
      </w:r>
      <w:r w:rsidR="00B46B6B">
        <w:t xml:space="preserve"> </w:t>
      </w:r>
      <w:r>
        <w:t>n</w:t>
      </w:r>
      <w:r w:rsidR="00B46B6B">
        <w:t>o</w:t>
      </w:r>
      <w:r>
        <w:t>t very likely. This combination gives steep waves. The steepness of a wave can be computed by</w:t>
      </w:r>
    </w:p>
    <w:p w:rsidR="00B46CED" w:rsidRDefault="00B46CED" w:rsidP="00A94EB6">
      <w:pPr>
        <w:spacing w:line="240" w:lineRule="auto"/>
        <w:jc w:val="left"/>
      </w:pPr>
    </w:p>
    <w:p w:rsidR="00B22365" w:rsidRDefault="00B22365" w:rsidP="00B22365">
      <w:pPr>
        <w:pStyle w:val="HdWequationline"/>
      </w:pPr>
      <w:r w:rsidRPr="00A373F3">
        <w:tab/>
      </w:r>
      <w:r w:rsidRPr="00B22365">
        <w:rPr>
          <w:position w:val="-28"/>
        </w:rPr>
        <w:object w:dxaOrig="13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5pt;height:31.15pt" o:ole="">
            <v:imagedata r:id="rId27" o:title=""/>
          </v:shape>
          <o:OLEObject Type="Embed" ProgID="Equation.DSMT4" ShapeID="_x0000_i1025" DrawAspect="Content" ObjectID="_1505108782" r:id="rId28"/>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316290"/>
      <w:r>
        <w:instrText>(</w:instrText>
      </w:r>
      <w:r w:rsidR="00EC6360">
        <w:fldChar w:fldCharType="begin"/>
      </w:r>
      <w:r w:rsidR="00EC6360">
        <w:instrText xml:space="preserve"> SEQ MTSec \c \* Arabic \* MERGEFORMAT </w:instrText>
      </w:r>
      <w:r w:rsidR="00EC6360">
        <w:fldChar w:fldCharType="separate"/>
      </w:r>
      <w:r w:rsidR="00EA1078">
        <w:rPr>
          <w:noProof/>
        </w:rPr>
        <w:instrText>2</w:instrText>
      </w:r>
      <w:r w:rsidR="00EC6360">
        <w:rPr>
          <w:noProof/>
        </w:rPr>
        <w:fldChar w:fldCharType="end"/>
      </w:r>
      <w:r>
        <w:instrText>.</w:instrText>
      </w:r>
      <w:r w:rsidR="00EC6360">
        <w:fldChar w:fldCharType="begin"/>
      </w:r>
      <w:r w:rsidR="00EC6360">
        <w:instrText xml:space="preserve"> SEQ MTEqn \c \* Arabic \* MERGEFORMAT </w:instrText>
      </w:r>
      <w:r w:rsidR="00EC6360">
        <w:fldChar w:fldCharType="separate"/>
      </w:r>
      <w:r w:rsidR="00EA1078">
        <w:rPr>
          <w:noProof/>
        </w:rPr>
        <w:instrText>1</w:instrText>
      </w:r>
      <w:r w:rsidR="00EC6360">
        <w:rPr>
          <w:noProof/>
        </w:rPr>
        <w:fldChar w:fldCharType="end"/>
      </w:r>
      <w:r>
        <w:instrText>)</w:instrText>
      </w:r>
      <w:bookmarkEnd w:id="64"/>
      <w:r>
        <w:fldChar w:fldCharType="end"/>
      </w:r>
    </w:p>
    <w:p w:rsidR="00B46CED" w:rsidRDefault="00B46CED" w:rsidP="00A94EB6">
      <w:pPr>
        <w:spacing w:line="240" w:lineRule="auto"/>
        <w:jc w:val="left"/>
      </w:pPr>
    </w:p>
    <w:p w:rsidR="00A94EB6" w:rsidRDefault="00A94EB6" w:rsidP="00A94EB6">
      <w:pPr>
        <w:spacing w:line="240" w:lineRule="auto"/>
        <w:jc w:val="left"/>
      </w:pPr>
      <w:r>
        <w:t>with</w:t>
      </w:r>
    </w:p>
    <w:p w:rsidR="00A94EB6" w:rsidRDefault="00A94EB6" w:rsidP="00A94EB6">
      <w:pPr>
        <w:spacing w:line="240" w:lineRule="auto"/>
        <w:jc w:val="left"/>
      </w:pPr>
      <w:r>
        <w:tab/>
      </w:r>
      <w:r w:rsidR="00B22365">
        <w:t>s</w:t>
      </w:r>
      <w:r w:rsidR="00836DF5">
        <w:rPr>
          <w:vertAlign w:val="subscript"/>
        </w:rPr>
        <w:t>o</w:t>
      </w:r>
      <w:r>
        <w:tab/>
        <w:t xml:space="preserve">the wave steepness </w:t>
      </w:r>
      <w:r w:rsidR="00836DF5">
        <w:t>(</w:t>
      </w:r>
      <w:r>
        <w:t>-</w:t>
      </w:r>
      <w:r w:rsidR="00B22365">
        <w:t>)</w:t>
      </w:r>
    </w:p>
    <w:p w:rsidR="00A94EB6" w:rsidRDefault="00A94EB6" w:rsidP="00A94EB6">
      <w:pPr>
        <w:spacing w:line="240" w:lineRule="auto"/>
        <w:jc w:val="left"/>
      </w:pPr>
      <w:r>
        <w:tab/>
        <w:t>H</w:t>
      </w:r>
      <w:r w:rsidRPr="00836DF5">
        <w:rPr>
          <w:vertAlign w:val="subscript"/>
        </w:rPr>
        <w:t>m0</w:t>
      </w:r>
      <w:r>
        <w:tab/>
        <w:t xml:space="preserve">the wave height </w:t>
      </w:r>
      <w:r w:rsidR="00836DF5">
        <w:t>(</w:t>
      </w:r>
      <w:r>
        <w:t>m</w:t>
      </w:r>
      <w:r w:rsidR="00B22365">
        <w:t>)</w:t>
      </w:r>
    </w:p>
    <w:p w:rsidR="00A94EB6" w:rsidRDefault="00A94EB6" w:rsidP="00A94EB6">
      <w:pPr>
        <w:spacing w:line="240" w:lineRule="auto"/>
        <w:jc w:val="left"/>
      </w:pPr>
      <w:r>
        <w:tab/>
        <w:t>T</w:t>
      </w:r>
      <w:r w:rsidRPr="00836DF5">
        <w:rPr>
          <w:vertAlign w:val="subscript"/>
        </w:rPr>
        <w:t>m-1,0</w:t>
      </w:r>
      <w:r>
        <w:tab/>
        <w:t xml:space="preserve">the spectral wave period </w:t>
      </w:r>
      <w:r w:rsidR="00836DF5">
        <w:t>(</w:t>
      </w:r>
      <w:r>
        <w:t>s</w:t>
      </w:r>
      <w:r w:rsidR="00B22365">
        <w:t>)</w:t>
      </w:r>
    </w:p>
    <w:p w:rsidR="00A94EB6" w:rsidRDefault="00A94EB6" w:rsidP="00A94EB6">
      <w:pPr>
        <w:spacing w:line="240" w:lineRule="auto"/>
        <w:jc w:val="left"/>
      </w:pPr>
      <w:r>
        <w:tab/>
        <w:t>g</w:t>
      </w:r>
      <w:r>
        <w:tab/>
        <w:t xml:space="preserve">the gravity constant </w:t>
      </w:r>
      <w:r w:rsidR="00836DF5">
        <w:t>(</w:t>
      </w:r>
      <w:r>
        <w:t>m/s</w:t>
      </w:r>
      <w:r w:rsidRPr="00836DF5">
        <w:rPr>
          <w:vertAlign w:val="superscript"/>
        </w:rPr>
        <w:t>2</w:t>
      </w:r>
      <w:r w:rsidR="00B22365">
        <w:t>)</w:t>
      </w:r>
      <w:r>
        <w:t>.</w:t>
      </w:r>
    </w:p>
    <w:p w:rsidR="00A94EB6" w:rsidRDefault="00A94EB6" w:rsidP="00A94EB6">
      <w:pPr>
        <w:spacing w:line="240" w:lineRule="auto"/>
        <w:jc w:val="left"/>
      </w:pPr>
    </w:p>
    <w:p w:rsidR="00A94EB6" w:rsidRDefault="00A94EB6" w:rsidP="00194E97">
      <w:r>
        <w:t>In practice, the value of the wave steepness is limited. To prevent computations with non-necessary combinations of wave heights and wave periods test series will have input that consists of water levels, wave heights, wave steepness</w:t>
      </w:r>
      <w:r w:rsidR="00F46C17">
        <w:t>es</w:t>
      </w:r>
      <w:r>
        <w:t xml:space="preserve"> and wave </w:t>
      </w:r>
      <w:r w:rsidR="00F46C17">
        <w:t>angles</w:t>
      </w:r>
      <w:r>
        <w:t>. The basic values are presented in Table 2 1. For the wave direction two values are chosen. One value is</w:t>
      </w:r>
      <w:r w:rsidR="00B46B6B">
        <w:t xml:space="preserve"> </w:t>
      </w:r>
      <w:r>
        <w:t>n</w:t>
      </w:r>
      <w:r w:rsidR="00B46B6B">
        <w:t>o</w:t>
      </w:r>
      <w:r>
        <w:t>t enough because of the additional reductions for wave directions larger than 80 degrees. These also have to be tested.</w:t>
      </w:r>
    </w:p>
    <w:p w:rsidR="007E7957" w:rsidRDefault="007E7957" w:rsidP="00A94EB6">
      <w:pPr>
        <w:spacing w:line="240" w:lineRule="auto"/>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2409"/>
      </w:tblGrid>
      <w:tr w:rsidR="007E7957" w:rsidRPr="007E7957" w:rsidTr="007E7957">
        <w:tc>
          <w:tcPr>
            <w:tcW w:w="3261" w:type="dxa"/>
            <w:shd w:val="clear" w:color="auto" w:fill="D9D9D9"/>
            <w:vAlign w:val="center"/>
          </w:tcPr>
          <w:p w:rsidR="007E7957" w:rsidRPr="007E7957" w:rsidRDefault="007E7957" w:rsidP="007E7957">
            <w:pPr>
              <w:keepNext/>
              <w:spacing w:line="240" w:lineRule="auto"/>
              <w:jc w:val="left"/>
              <w:rPr>
                <w:lang w:val="en-US"/>
              </w:rPr>
            </w:pPr>
            <w:r w:rsidRPr="007E7957">
              <w:rPr>
                <w:lang w:val="en-US"/>
              </w:rPr>
              <w:t>Input value</w:t>
            </w:r>
          </w:p>
        </w:tc>
        <w:tc>
          <w:tcPr>
            <w:tcW w:w="2409" w:type="dxa"/>
            <w:shd w:val="clear" w:color="auto" w:fill="D9D9D9"/>
            <w:vAlign w:val="center"/>
          </w:tcPr>
          <w:p w:rsidR="007E7957" w:rsidRPr="007E7957" w:rsidRDefault="007E7957" w:rsidP="007E7957">
            <w:pPr>
              <w:keepNext/>
              <w:spacing w:line="240" w:lineRule="auto"/>
              <w:jc w:val="left"/>
              <w:rPr>
                <w:lang w:val="en-US"/>
              </w:rPr>
            </w:pPr>
            <w:r w:rsidRPr="007E7957">
              <w:rPr>
                <w:lang w:val="en-US"/>
              </w:rPr>
              <w:t>Basic value</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Water level (m+NAP)</w:t>
            </w:r>
          </w:p>
        </w:tc>
        <w:tc>
          <w:tcPr>
            <w:tcW w:w="2409" w:type="dxa"/>
            <w:vAlign w:val="center"/>
          </w:tcPr>
          <w:p w:rsidR="007E7957" w:rsidRPr="007E7957" w:rsidRDefault="007E7957" w:rsidP="007E7957">
            <w:pPr>
              <w:keepNext/>
              <w:spacing w:line="240" w:lineRule="auto"/>
              <w:jc w:val="left"/>
              <w:rPr>
                <w:lang w:val="en-US"/>
              </w:rPr>
            </w:pPr>
            <w:r w:rsidRPr="007E7957">
              <w:rPr>
                <w:lang w:val="en-US"/>
              </w:rPr>
              <w:t>3.0</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Wave height (m)</w:t>
            </w:r>
          </w:p>
        </w:tc>
        <w:tc>
          <w:tcPr>
            <w:tcW w:w="2409" w:type="dxa"/>
            <w:vAlign w:val="center"/>
          </w:tcPr>
          <w:p w:rsidR="007E7957" w:rsidRPr="007E7957" w:rsidRDefault="007E7957" w:rsidP="007E7957">
            <w:pPr>
              <w:keepNext/>
              <w:spacing w:line="240" w:lineRule="auto"/>
              <w:jc w:val="left"/>
              <w:rPr>
                <w:lang w:val="en-US"/>
              </w:rPr>
            </w:pPr>
            <w:r w:rsidRPr="007E7957">
              <w:rPr>
                <w:lang w:val="en-US"/>
              </w:rPr>
              <w:t>2.0</w:t>
            </w:r>
          </w:p>
        </w:tc>
      </w:tr>
      <w:tr w:rsidR="007E7957" w:rsidRPr="007E7957" w:rsidTr="007E7957">
        <w:tc>
          <w:tcPr>
            <w:tcW w:w="3261" w:type="dxa"/>
            <w:vAlign w:val="center"/>
          </w:tcPr>
          <w:p w:rsidR="007E7957" w:rsidRPr="007E7957" w:rsidRDefault="007E7957" w:rsidP="007E7957">
            <w:pPr>
              <w:keepNext/>
              <w:spacing w:line="240" w:lineRule="auto"/>
              <w:jc w:val="left"/>
              <w:rPr>
                <w:lang w:val="en-US"/>
              </w:rPr>
            </w:pPr>
            <w:r w:rsidRPr="007E7957">
              <w:rPr>
                <w:lang w:val="en-US"/>
              </w:rPr>
              <w:t>Wave steepness (-)</w:t>
            </w:r>
          </w:p>
        </w:tc>
        <w:tc>
          <w:tcPr>
            <w:tcW w:w="2409" w:type="dxa"/>
            <w:vAlign w:val="center"/>
          </w:tcPr>
          <w:p w:rsidR="007E7957" w:rsidRPr="007E7957" w:rsidRDefault="007E7957" w:rsidP="007E7957">
            <w:pPr>
              <w:keepNext/>
              <w:spacing w:line="240" w:lineRule="auto"/>
              <w:jc w:val="left"/>
              <w:rPr>
                <w:lang w:val="en-US"/>
              </w:rPr>
            </w:pPr>
            <w:r w:rsidRPr="007E7957">
              <w:rPr>
                <w:lang w:val="en-US"/>
              </w:rPr>
              <w:t>0.04</w:t>
            </w:r>
          </w:p>
        </w:tc>
      </w:tr>
      <w:tr w:rsidR="007E7957" w:rsidRPr="007E7957" w:rsidTr="007E7957">
        <w:tc>
          <w:tcPr>
            <w:tcW w:w="3261" w:type="dxa"/>
            <w:vAlign w:val="center"/>
          </w:tcPr>
          <w:p w:rsidR="007E7957" w:rsidRPr="007E7957" w:rsidRDefault="007E7957" w:rsidP="00F46C17">
            <w:pPr>
              <w:keepNext/>
              <w:spacing w:line="240" w:lineRule="auto"/>
              <w:jc w:val="left"/>
              <w:rPr>
                <w:lang w:val="en-US"/>
              </w:rPr>
            </w:pPr>
            <w:r w:rsidRPr="007E7957">
              <w:rPr>
                <w:lang w:val="en-US"/>
              </w:rPr>
              <w:t xml:space="preserve">Wave </w:t>
            </w:r>
            <w:r w:rsidR="00F46C17">
              <w:rPr>
                <w:lang w:val="en-US"/>
              </w:rPr>
              <w:t>angle (</w:t>
            </w:r>
            <w:r w:rsidR="00F46C17">
              <w:rPr>
                <w:lang w:val="en-US"/>
              </w:rPr>
              <w:sym w:font="Symbol" w:char="F0B0"/>
            </w:r>
            <w:r w:rsidR="00F46C17">
              <w:rPr>
                <w:lang w:val="en-US"/>
              </w:rPr>
              <w:t>)</w:t>
            </w:r>
          </w:p>
        </w:tc>
        <w:tc>
          <w:tcPr>
            <w:tcW w:w="2409" w:type="dxa"/>
            <w:vAlign w:val="center"/>
          </w:tcPr>
          <w:p w:rsidR="007E7957" w:rsidRPr="007E7957" w:rsidRDefault="007E7957" w:rsidP="007E7957">
            <w:pPr>
              <w:keepNext/>
              <w:spacing w:line="240" w:lineRule="auto"/>
              <w:jc w:val="left"/>
              <w:rPr>
                <w:lang w:val="en-US"/>
              </w:rPr>
            </w:pPr>
            <w:r w:rsidRPr="007E7957">
              <w:rPr>
                <w:lang w:val="en-US"/>
              </w:rPr>
              <w:t>0.0</w:t>
            </w:r>
            <w:r w:rsidRPr="007E7957">
              <w:rPr>
                <w:lang w:val="en-US"/>
              </w:rPr>
              <w:br/>
              <w:t>85.0</w:t>
            </w:r>
          </w:p>
        </w:tc>
      </w:tr>
    </w:tbl>
    <w:p w:rsidR="007E7957" w:rsidRPr="007E7957" w:rsidRDefault="007E7957" w:rsidP="007E7957">
      <w:pPr>
        <w:pStyle w:val="Caption"/>
        <w:rPr>
          <w:lang w:val="en-US"/>
        </w:rPr>
      </w:pPr>
      <w:bookmarkStart w:id="65" w:name="_Ref430614992"/>
      <w:r>
        <w:t xml:space="preserve">Table </w:t>
      </w:r>
      <w:r w:rsidR="00ED6A3C">
        <w:fldChar w:fldCharType="begin"/>
      </w:r>
      <w:r w:rsidR="00ED6A3C">
        <w:instrText xml:space="preserve"> STYLEREF 1 \s </w:instrText>
      </w:r>
      <w:r w:rsidR="00ED6A3C">
        <w:fldChar w:fldCharType="separate"/>
      </w:r>
      <w:r w:rsidR="00EA1078">
        <w:rPr>
          <w:noProof/>
        </w:rPr>
        <w:t>2</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w:t>
      </w:r>
      <w:r w:rsidR="00ED6A3C">
        <w:fldChar w:fldCharType="end"/>
      </w:r>
      <w:bookmarkEnd w:id="65"/>
      <w:r>
        <w:tab/>
      </w:r>
      <w:bookmarkStart w:id="66" w:name="_Toc137020780"/>
      <w:bookmarkStart w:id="67" w:name="_Toc342986881"/>
      <w:bookmarkStart w:id="68" w:name="_Toc342994899"/>
      <w:r w:rsidRPr="007E7957">
        <w:rPr>
          <w:lang w:val="en-US"/>
        </w:rPr>
        <w:t xml:space="preserve">Overview of basic values </w:t>
      </w:r>
      <w:bookmarkEnd w:id="66"/>
      <w:r w:rsidRPr="007E7957">
        <w:rPr>
          <w:lang w:val="en-US"/>
        </w:rPr>
        <w:t>for test series</w:t>
      </w:r>
      <w:bookmarkEnd w:id="67"/>
      <w:bookmarkEnd w:id="68"/>
    </w:p>
    <w:p w:rsidR="007E7957" w:rsidRDefault="007E7957" w:rsidP="007E7957">
      <w:pPr>
        <w:spacing w:line="240" w:lineRule="auto"/>
        <w:jc w:val="left"/>
        <w:rPr>
          <w:lang w:val="en-US"/>
        </w:rPr>
      </w:pPr>
    </w:p>
    <w:p w:rsidR="00B22365" w:rsidRPr="00194E97" w:rsidRDefault="00B22365" w:rsidP="00B22365">
      <w:r w:rsidRPr="00194E97">
        <w:t xml:space="preserve">Rewriting formula </w:t>
      </w:r>
      <w:r>
        <w:fldChar w:fldCharType="begin"/>
      </w:r>
      <w:r>
        <w:instrText xml:space="preserve"> GOTOBUTTON ZEqnNum316290  \* MERGEFORMAT </w:instrText>
      </w:r>
      <w:r>
        <w:fldChar w:fldCharType="begin"/>
      </w:r>
      <w:r>
        <w:instrText xml:space="preserve"> REF ZEqnNum316290 \* Charformat \! \* MERGEFORMAT </w:instrText>
      </w:r>
      <w:r>
        <w:fldChar w:fldCharType="separate"/>
      </w:r>
      <w:r w:rsidR="00EA1078">
        <w:instrText>(</w:instrText>
      </w:r>
      <w:r w:rsidR="00EA1078">
        <w:instrText>2</w:instrText>
      </w:r>
      <w:r w:rsidR="00EA1078">
        <w:instrText>.</w:instrText>
      </w:r>
      <w:r w:rsidR="00EA1078">
        <w:instrText>1</w:instrText>
      </w:r>
      <w:r w:rsidR="00EA1078">
        <w:instrText>)</w:instrText>
      </w:r>
      <w:r>
        <w:fldChar w:fldCharType="end"/>
      </w:r>
      <w:r>
        <w:fldChar w:fldCharType="end"/>
      </w:r>
      <w:r w:rsidRPr="00194E97">
        <w:t xml:space="preserve"> can help to compute the spectral wave period from the wave height and the wave steepness:</w:t>
      </w:r>
    </w:p>
    <w:p w:rsidR="00B22365" w:rsidRDefault="00B22365" w:rsidP="00B22365">
      <w:pPr>
        <w:spacing w:line="240" w:lineRule="auto"/>
        <w:jc w:val="left"/>
        <w:rPr>
          <w:lang w:val="en-US"/>
        </w:rPr>
      </w:pPr>
    </w:p>
    <w:p w:rsidR="00B22365" w:rsidRDefault="00B22365" w:rsidP="00B22365">
      <w:pPr>
        <w:pStyle w:val="HdWequationline"/>
      </w:pPr>
      <w:r w:rsidRPr="00A373F3">
        <w:tab/>
      </w:r>
      <w:r w:rsidRPr="00B22365">
        <w:rPr>
          <w:position w:val="-28"/>
        </w:rPr>
        <w:object w:dxaOrig="1540" w:dyaOrig="680">
          <v:shape id="_x0000_i1026" type="#_x0000_t75" style="width:77.2pt;height:34.4pt" o:ole="">
            <v:imagedata r:id="rId29" o:title=""/>
          </v:shape>
          <o:OLEObject Type="Embed" ProgID="Equation.DSMT4" ShapeID="_x0000_i1026" DrawAspect="Content" ObjectID="_1505108783" r:id="rId30"/>
        </w:object>
      </w:r>
      <w:r w:rsidRPr="000A5748">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144391"/>
      <w:r>
        <w:instrText>(</w:instrText>
      </w:r>
      <w:r w:rsidR="00EC6360">
        <w:fldChar w:fldCharType="begin"/>
      </w:r>
      <w:r w:rsidR="00EC6360">
        <w:instrText xml:space="preserve"> SEQ MTSec \c \* Arabic \* MERGEFORMAT </w:instrText>
      </w:r>
      <w:r w:rsidR="00EC6360">
        <w:fldChar w:fldCharType="separate"/>
      </w:r>
      <w:r w:rsidR="00EA1078">
        <w:rPr>
          <w:noProof/>
        </w:rPr>
        <w:instrText>2</w:instrText>
      </w:r>
      <w:r w:rsidR="00EC6360">
        <w:rPr>
          <w:noProof/>
        </w:rPr>
        <w:fldChar w:fldCharType="end"/>
      </w:r>
      <w:r>
        <w:instrText>.</w:instrText>
      </w:r>
      <w:r w:rsidR="00EC6360">
        <w:fldChar w:fldCharType="begin"/>
      </w:r>
      <w:r w:rsidR="00EC6360">
        <w:instrText xml:space="preserve"> SEQ MTEqn \c \* Arabic \* MERGEFORMAT </w:instrText>
      </w:r>
      <w:r w:rsidR="00EC6360">
        <w:fldChar w:fldCharType="separate"/>
      </w:r>
      <w:r w:rsidR="00EA1078">
        <w:rPr>
          <w:noProof/>
        </w:rPr>
        <w:instrText>2</w:instrText>
      </w:r>
      <w:r w:rsidR="00EC6360">
        <w:rPr>
          <w:noProof/>
        </w:rPr>
        <w:fldChar w:fldCharType="end"/>
      </w:r>
      <w:r>
        <w:instrText>)</w:instrText>
      </w:r>
      <w:bookmarkEnd w:id="69"/>
      <w:r>
        <w:fldChar w:fldCharType="end"/>
      </w:r>
    </w:p>
    <w:p w:rsidR="00B22365" w:rsidRPr="007E7957" w:rsidRDefault="00B22365" w:rsidP="00B22365">
      <w:pPr>
        <w:spacing w:line="240" w:lineRule="auto"/>
        <w:jc w:val="left"/>
        <w:rPr>
          <w:lang w:val="en-US"/>
        </w:rPr>
      </w:pPr>
    </w:p>
    <w:p w:rsidR="007E7957" w:rsidRDefault="007E7957" w:rsidP="00B22365">
      <w:r w:rsidRPr="00194E97">
        <w:t xml:space="preserve">Using the basic values from </w:t>
      </w:r>
      <w:r w:rsidR="00B22365">
        <w:fldChar w:fldCharType="begin"/>
      </w:r>
      <w:r w:rsidR="00B22365">
        <w:instrText xml:space="preserve"> REF _Ref430614992 </w:instrText>
      </w:r>
      <w:r w:rsidR="00B22365">
        <w:fldChar w:fldCharType="separate"/>
      </w:r>
      <w:r w:rsidR="00EA1078">
        <w:t xml:space="preserve">Table </w:t>
      </w:r>
      <w:r w:rsidR="00EA1078">
        <w:rPr>
          <w:noProof/>
        </w:rPr>
        <w:t>2</w:t>
      </w:r>
      <w:r w:rsidR="00EA1078">
        <w:t>.</w:t>
      </w:r>
      <w:r w:rsidR="00EA1078">
        <w:rPr>
          <w:noProof/>
        </w:rPr>
        <w:t>1</w:t>
      </w:r>
      <w:r w:rsidR="00B22365">
        <w:fldChar w:fldCharType="end"/>
      </w:r>
      <w:r w:rsidRPr="00194E97">
        <w:t xml:space="preserve"> the spectral wave period in the basic situation </w:t>
      </w:r>
      <w:r w:rsidR="00B92A34">
        <w:t>-</w:t>
      </w:r>
      <w:r w:rsidRPr="00194E97">
        <w:t xml:space="preserve"> with use of formula </w:t>
      </w:r>
      <w:r w:rsidR="00B22365">
        <w:fldChar w:fldCharType="begin"/>
      </w:r>
      <w:r w:rsidR="00B22365">
        <w:instrText xml:space="preserve"> GOTOBUTTON ZEqnNum144391  \* MERGEFORMAT </w:instrText>
      </w:r>
      <w:r w:rsidR="00B22365">
        <w:fldChar w:fldCharType="begin"/>
      </w:r>
      <w:r w:rsidR="00B22365">
        <w:instrText xml:space="preserve"> REF ZEqnNum144391 \* Charformat \! \* MERGEFORMAT </w:instrText>
      </w:r>
      <w:r w:rsidR="00B22365">
        <w:fldChar w:fldCharType="separate"/>
      </w:r>
      <w:r w:rsidR="00EA1078">
        <w:instrText>(</w:instrText>
      </w:r>
      <w:r w:rsidR="00EA1078">
        <w:instrText>2</w:instrText>
      </w:r>
      <w:r w:rsidR="00EA1078">
        <w:instrText>.</w:instrText>
      </w:r>
      <w:r w:rsidR="00EA1078">
        <w:instrText>2</w:instrText>
      </w:r>
      <w:r w:rsidR="00EA1078">
        <w:instrText>)</w:instrText>
      </w:r>
      <w:r w:rsidR="00B22365">
        <w:fldChar w:fldCharType="end"/>
      </w:r>
      <w:r w:rsidR="00B22365">
        <w:fldChar w:fldCharType="end"/>
      </w:r>
      <w:r w:rsidRPr="00194E97">
        <w:t xml:space="preserve"> - is equal to 5.66 sec. </w:t>
      </w:r>
    </w:p>
    <w:p w:rsidR="00B22365" w:rsidRPr="007E7957" w:rsidRDefault="00B22365" w:rsidP="00B22365">
      <w:pPr>
        <w:rPr>
          <w:lang w:val="en-US"/>
        </w:rPr>
      </w:pPr>
    </w:p>
    <w:p w:rsidR="007E7957" w:rsidRPr="00194E97" w:rsidRDefault="007E7957" w:rsidP="00B22365">
      <w:r w:rsidRPr="00194E97">
        <w:t xml:space="preserve">Starting with the basic values from </w:t>
      </w:r>
      <w:r w:rsidR="00B22365">
        <w:fldChar w:fldCharType="begin"/>
      </w:r>
      <w:r w:rsidR="00B22365">
        <w:instrText xml:space="preserve"> REF _Ref430614992 </w:instrText>
      </w:r>
      <w:r w:rsidR="00B22365">
        <w:fldChar w:fldCharType="separate"/>
      </w:r>
      <w:r w:rsidR="00EA1078">
        <w:t xml:space="preserve">Table </w:t>
      </w:r>
      <w:r w:rsidR="00EA1078">
        <w:rPr>
          <w:noProof/>
        </w:rPr>
        <w:t>2</w:t>
      </w:r>
      <w:r w:rsidR="00EA1078">
        <w:t>.</w:t>
      </w:r>
      <w:r w:rsidR="00EA1078">
        <w:rPr>
          <w:noProof/>
        </w:rPr>
        <w:t>1</w:t>
      </w:r>
      <w:r w:rsidR="00B22365">
        <w:fldChar w:fldCharType="end"/>
      </w:r>
      <w:r w:rsidRPr="00194E97">
        <w:t xml:space="preserve"> seven test series are composed in which each time only one value is varied. The seven test series are presented in</w:t>
      </w:r>
      <w:r w:rsidR="00B22365">
        <w:t xml:space="preserve"> </w:t>
      </w:r>
      <w:r w:rsidR="00B22365">
        <w:fldChar w:fldCharType="begin"/>
      </w:r>
      <w:r w:rsidR="00B22365">
        <w:instrText xml:space="preserve"> REF _Ref430615152 </w:instrText>
      </w:r>
      <w:r w:rsidR="00B22365">
        <w:fldChar w:fldCharType="separate"/>
      </w:r>
      <w:r w:rsidR="00EA1078">
        <w:t xml:space="preserve">Table </w:t>
      </w:r>
      <w:r w:rsidR="00EA1078">
        <w:rPr>
          <w:noProof/>
        </w:rPr>
        <w:t>2</w:t>
      </w:r>
      <w:r w:rsidR="00EA1078">
        <w:t>.</w:t>
      </w:r>
      <w:r w:rsidR="00EA1078">
        <w:rPr>
          <w:noProof/>
        </w:rPr>
        <w:t>2</w:t>
      </w:r>
      <w:r w:rsidR="00B22365">
        <w:fldChar w:fldCharType="end"/>
      </w:r>
      <w:r w:rsidR="00C511DD">
        <w:t>.</w:t>
      </w:r>
      <w:r w:rsidRPr="00194E97">
        <w:t xml:space="preserve"> These are the basic test series for each cross section.</w:t>
      </w:r>
    </w:p>
    <w:p w:rsidR="007E7957" w:rsidRPr="007E7957" w:rsidRDefault="007E7957" w:rsidP="007E7957">
      <w:pPr>
        <w:spacing w:line="240" w:lineRule="auto"/>
        <w:jc w:val="left"/>
        <w:rPr>
          <w:lang w:val="en-US"/>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559"/>
        <w:gridCol w:w="1843"/>
        <w:gridCol w:w="2410"/>
        <w:gridCol w:w="1701"/>
      </w:tblGrid>
      <w:tr w:rsidR="004B6ABB" w:rsidRPr="007E7957" w:rsidTr="004B6ABB">
        <w:tc>
          <w:tcPr>
            <w:tcW w:w="1276"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Test series</w:t>
            </w:r>
          </w:p>
        </w:tc>
        <w:tc>
          <w:tcPr>
            <w:tcW w:w="1559"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Water level</w:t>
            </w:r>
            <w:r w:rsidRPr="007E7957">
              <w:rPr>
                <w:lang w:val="en-US"/>
              </w:rPr>
              <w:br/>
              <w:t>(m+NAP)</w:t>
            </w:r>
          </w:p>
        </w:tc>
        <w:tc>
          <w:tcPr>
            <w:tcW w:w="1843"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Wave height</w:t>
            </w:r>
            <w:r w:rsidRPr="007E7957">
              <w:rPr>
                <w:lang w:val="en-US"/>
              </w:rPr>
              <w:br/>
              <w:t>(m)</w:t>
            </w:r>
          </w:p>
        </w:tc>
        <w:tc>
          <w:tcPr>
            <w:tcW w:w="2410"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Wave steepness</w:t>
            </w:r>
            <w:r w:rsidRPr="007E7957">
              <w:rPr>
                <w:lang w:val="en-US"/>
              </w:rPr>
              <w:br/>
              <w:t>(-)</w:t>
            </w:r>
          </w:p>
        </w:tc>
        <w:tc>
          <w:tcPr>
            <w:tcW w:w="1701" w:type="dxa"/>
            <w:shd w:val="clear" w:color="auto" w:fill="D9D9D9"/>
            <w:vAlign w:val="center"/>
          </w:tcPr>
          <w:p w:rsidR="007E7957" w:rsidRPr="007E7957" w:rsidRDefault="007E7957" w:rsidP="004B6ABB">
            <w:pPr>
              <w:keepNext/>
              <w:spacing w:line="240" w:lineRule="auto"/>
              <w:jc w:val="center"/>
              <w:rPr>
                <w:lang w:val="en-US"/>
              </w:rPr>
            </w:pPr>
            <w:r w:rsidRPr="007E7957">
              <w:rPr>
                <w:lang w:val="en-US"/>
              </w:rPr>
              <w:t xml:space="preserve">Wave </w:t>
            </w:r>
            <w:r w:rsidR="004B6ABB">
              <w:rPr>
                <w:lang w:val="en-US"/>
              </w:rPr>
              <w:t>angle</w:t>
            </w:r>
            <w:r w:rsidRPr="007E7957">
              <w:rPr>
                <w:lang w:val="en-US"/>
              </w:rPr>
              <w:br/>
              <w:t>(º)</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1</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-2</w:t>
            </w:r>
            <w:r w:rsidR="004B6ABB">
              <w:rPr>
                <w:lang w:val="en-US"/>
              </w:rPr>
              <w:t xml:space="preserve"> [0.01] </w:t>
            </w:r>
            <w:r w:rsidRPr="007E7957">
              <w:rPr>
                <w:lang w:val="en-US"/>
              </w:rPr>
              <w:t>6</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2</w:t>
            </w:r>
          </w:p>
        </w:tc>
        <w:tc>
          <w:tcPr>
            <w:tcW w:w="1559" w:type="dxa"/>
            <w:vAlign w:val="center"/>
          </w:tcPr>
          <w:p w:rsidR="007E7957" w:rsidRPr="007E7957" w:rsidRDefault="00AB741A" w:rsidP="004B6ABB">
            <w:pPr>
              <w:keepNext/>
              <w:spacing w:line="240" w:lineRule="auto"/>
              <w:jc w:val="center"/>
              <w:rPr>
                <w:lang w:val="en-US"/>
              </w:rPr>
            </w:pPr>
            <w:r w:rsidRPr="007E7957">
              <w:rPr>
                <w:lang w:val="en-US"/>
              </w:rPr>
              <w:t>-2</w:t>
            </w:r>
            <w:r>
              <w:rPr>
                <w:lang w:val="en-US"/>
              </w:rPr>
              <w:t xml:space="preserve"> [0.01] </w:t>
            </w:r>
            <w:r w:rsidRPr="007E7957">
              <w:rPr>
                <w:lang w:val="en-US"/>
              </w:rPr>
              <w:t>6</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3</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0</w:t>
            </w:r>
            <w:r w:rsidR="004B6ABB">
              <w:rPr>
                <w:lang w:val="en-US"/>
              </w:rPr>
              <w:t xml:space="preserve"> [0.01] </w:t>
            </w:r>
            <w:r w:rsidRPr="007E7957">
              <w:rPr>
                <w:lang w:val="en-US"/>
              </w:rPr>
              <w:t>5</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4</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4B6ABB" w:rsidP="004B6ABB">
            <w:pPr>
              <w:keepNext/>
              <w:spacing w:line="240" w:lineRule="auto"/>
              <w:jc w:val="center"/>
              <w:rPr>
                <w:lang w:val="en-US"/>
              </w:rPr>
            </w:pPr>
            <w:r w:rsidRPr="007E7957">
              <w:rPr>
                <w:lang w:val="en-US"/>
              </w:rPr>
              <w:t>0</w:t>
            </w:r>
            <w:r>
              <w:rPr>
                <w:lang w:val="en-US"/>
              </w:rPr>
              <w:t xml:space="preserve"> [0.01] </w:t>
            </w:r>
            <w:r w:rsidRPr="007E7957">
              <w:rPr>
                <w:lang w:val="en-US"/>
              </w:rPr>
              <w:t>5</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5</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0.001</w:t>
            </w:r>
            <w:r w:rsidR="004B6ABB">
              <w:rPr>
                <w:lang w:val="en-US"/>
              </w:rPr>
              <w:t xml:space="preserve"> [0.001]</w:t>
            </w:r>
            <w:r w:rsidRPr="007E7957">
              <w:rPr>
                <w:lang w:val="en-US"/>
              </w:rPr>
              <w:t xml:space="preserve"> 0.07</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0</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6</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4B6ABB" w:rsidP="004B6ABB">
            <w:pPr>
              <w:keepNext/>
              <w:spacing w:line="240" w:lineRule="auto"/>
              <w:jc w:val="center"/>
              <w:rPr>
                <w:lang w:val="en-US"/>
              </w:rPr>
            </w:pPr>
            <w:r w:rsidRPr="007E7957">
              <w:rPr>
                <w:lang w:val="en-US"/>
              </w:rPr>
              <w:t>0.001</w:t>
            </w:r>
            <w:r>
              <w:rPr>
                <w:lang w:val="en-US"/>
              </w:rPr>
              <w:t xml:space="preserve"> [0.001]</w:t>
            </w:r>
            <w:r w:rsidRPr="007E7957">
              <w:rPr>
                <w:lang w:val="en-US"/>
              </w:rPr>
              <w:t xml:space="preserve"> 0.07</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85</w:t>
            </w:r>
          </w:p>
        </w:tc>
      </w:tr>
      <w:tr w:rsidR="007E7957" w:rsidRPr="007E7957" w:rsidTr="004B6ABB">
        <w:tc>
          <w:tcPr>
            <w:tcW w:w="1276" w:type="dxa"/>
            <w:vAlign w:val="center"/>
          </w:tcPr>
          <w:p w:rsidR="007E7957" w:rsidRPr="007E7957" w:rsidRDefault="007E7957" w:rsidP="004B6ABB">
            <w:pPr>
              <w:keepNext/>
              <w:spacing w:line="240" w:lineRule="auto"/>
              <w:jc w:val="center"/>
              <w:rPr>
                <w:lang w:val="en-US"/>
              </w:rPr>
            </w:pPr>
            <w:r w:rsidRPr="007E7957">
              <w:rPr>
                <w:lang w:val="en-US"/>
              </w:rPr>
              <w:t>7</w:t>
            </w:r>
          </w:p>
        </w:tc>
        <w:tc>
          <w:tcPr>
            <w:tcW w:w="1559" w:type="dxa"/>
            <w:vAlign w:val="center"/>
          </w:tcPr>
          <w:p w:rsidR="007E7957" w:rsidRPr="007E7957" w:rsidRDefault="007E7957" w:rsidP="004B6ABB">
            <w:pPr>
              <w:keepNext/>
              <w:spacing w:line="240" w:lineRule="auto"/>
              <w:jc w:val="center"/>
              <w:rPr>
                <w:lang w:val="en-US"/>
              </w:rPr>
            </w:pPr>
            <w:r w:rsidRPr="007E7957">
              <w:rPr>
                <w:lang w:val="en-US"/>
              </w:rPr>
              <w:t>3</w:t>
            </w:r>
          </w:p>
        </w:tc>
        <w:tc>
          <w:tcPr>
            <w:tcW w:w="1843" w:type="dxa"/>
            <w:vAlign w:val="center"/>
          </w:tcPr>
          <w:p w:rsidR="007E7957" w:rsidRPr="007E7957" w:rsidRDefault="007E7957" w:rsidP="004B6ABB">
            <w:pPr>
              <w:keepNext/>
              <w:spacing w:line="240" w:lineRule="auto"/>
              <w:jc w:val="center"/>
              <w:rPr>
                <w:lang w:val="en-US"/>
              </w:rPr>
            </w:pPr>
            <w:r w:rsidRPr="007E7957">
              <w:rPr>
                <w:lang w:val="en-US"/>
              </w:rPr>
              <w:t>2</w:t>
            </w:r>
          </w:p>
        </w:tc>
        <w:tc>
          <w:tcPr>
            <w:tcW w:w="2410" w:type="dxa"/>
            <w:vAlign w:val="center"/>
          </w:tcPr>
          <w:p w:rsidR="007E7957" w:rsidRPr="007E7957" w:rsidRDefault="007E7957" w:rsidP="004B6ABB">
            <w:pPr>
              <w:keepNext/>
              <w:spacing w:line="240" w:lineRule="auto"/>
              <w:jc w:val="center"/>
              <w:rPr>
                <w:lang w:val="en-US"/>
              </w:rPr>
            </w:pPr>
            <w:r w:rsidRPr="007E7957">
              <w:rPr>
                <w:lang w:val="en-US"/>
              </w:rPr>
              <w:t>0.04</w:t>
            </w:r>
          </w:p>
        </w:tc>
        <w:tc>
          <w:tcPr>
            <w:tcW w:w="1701" w:type="dxa"/>
            <w:vAlign w:val="center"/>
          </w:tcPr>
          <w:p w:rsidR="007E7957" w:rsidRPr="007E7957" w:rsidRDefault="007E7957" w:rsidP="004B6ABB">
            <w:pPr>
              <w:keepNext/>
              <w:spacing w:line="240" w:lineRule="auto"/>
              <w:jc w:val="center"/>
              <w:rPr>
                <w:lang w:val="en-US"/>
              </w:rPr>
            </w:pPr>
            <w:r w:rsidRPr="007E7957">
              <w:rPr>
                <w:lang w:val="en-US"/>
              </w:rPr>
              <w:t xml:space="preserve">0 </w:t>
            </w:r>
            <w:r w:rsidR="004B6ABB">
              <w:rPr>
                <w:lang w:val="en-US"/>
              </w:rPr>
              <w:t xml:space="preserve">[1] </w:t>
            </w:r>
            <w:r w:rsidRPr="007E7957">
              <w:rPr>
                <w:lang w:val="en-US"/>
              </w:rPr>
              <w:t>180</w:t>
            </w:r>
          </w:p>
        </w:tc>
      </w:tr>
    </w:tbl>
    <w:p w:rsidR="007E7957" w:rsidRPr="007E7957" w:rsidRDefault="007E7957" w:rsidP="007E7957">
      <w:pPr>
        <w:pStyle w:val="Caption"/>
        <w:rPr>
          <w:lang w:val="en-US"/>
        </w:rPr>
      </w:pPr>
      <w:bookmarkStart w:id="70" w:name="_Ref430615152"/>
      <w:bookmarkStart w:id="71" w:name="_Ref342315318"/>
      <w:bookmarkStart w:id="72" w:name="_Toc342986882"/>
      <w:bookmarkStart w:id="73" w:name="_Toc342994900"/>
      <w:r>
        <w:t xml:space="preserve">Table </w:t>
      </w:r>
      <w:r w:rsidR="00ED6A3C">
        <w:fldChar w:fldCharType="begin"/>
      </w:r>
      <w:r w:rsidR="00ED6A3C">
        <w:instrText xml:space="preserve"> STYLEREF 1 \s </w:instrText>
      </w:r>
      <w:r w:rsidR="00ED6A3C">
        <w:fldChar w:fldCharType="separate"/>
      </w:r>
      <w:r w:rsidR="00EA1078">
        <w:rPr>
          <w:noProof/>
        </w:rPr>
        <w:t>2</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2</w:t>
      </w:r>
      <w:r w:rsidR="00ED6A3C">
        <w:fldChar w:fldCharType="end"/>
      </w:r>
      <w:bookmarkEnd w:id="70"/>
      <w:r>
        <w:tab/>
      </w:r>
      <w:bookmarkEnd w:id="71"/>
      <w:r w:rsidRPr="007E7957">
        <w:rPr>
          <w:lang w:val="en-US"/>
        </w:rPr>
        <w:t>Basic test series for each cross section</w:t>
      </w:r>
      <w:bookmarkEnd w:id="72"/>
      <w:bookmarkEnd w:id="73"/>
    </w:p>
    <w:p w:rsidR="007E7957" w:rsidRPr="007E7957" w:rsidRDefault="007E7957" w:rsidP="007E7957">
      <w:pPr>
        <w:spacing w:line="240" w:lineRule="auto"/>
        <w:jc w:val="left"/>
        <w:rPr>
          <w:lang w:val="en-US"/>
        </w:rPr>
      </w:pPr>
    </w:p>
    <w:p w:rsidR="007E7957" w:rsidRPr="00194E97" w:rsidRDefault="007E7957" w:rsidP="00B22365">
      <w:r w:rsidRPr="00194E97">
        <w:t xml:space="preserve">In </w:t>
      </w:r>
      <w:r w:rsidR="00B22365">
        <w:t xml:space="preserve">chapter </w:t>
      </w:r>
      <w:r w:rsidR="00B22365">
        <w:fldChar w:fldCharType="begin"/>
      </w:r>
      <w:r w:rsidR="00B22365">
        <w:instrText xml:space="preserve"> REF _Ref430614476 \r </w:instrText>
      </w:r>
      <w:r w:rsidR="00B22365">
        <w:fldChar w:fldCharType="separate"/>
      </w:r>
      <w:r w:rsidR="00EA1078">
        <w:t>3</w:t>
      </w:r>
      <w:r w:rsidR="00B22365">
        <w:fldChar w:fldCharType="end"/>
      </w:r>
      <w:r w:rsidRPr="00194E97">
        <w:t xml:space="preserve"> additional tests are presented for each cross section, in which the slope and roughness of the different segments is varied. These cross section specific test series are combined with the water level, wave height and wave steepness from </w:t>
      </w:r>
      <w:r w:rsidR="00B22365">
        <w:fldChar w:fldCharType="begin"/>
      </w:r>
      <w:r w:rsidR="00B22365">
        <w:instrText xml:space="preserve"> REF _Ref430614992 </w:instrText>
      </w:r>
      <w:r w:rsidR="00B22365">
        <w:fldChar w:fldCharType="separate"/>
      </w:r>
      <w:r w:rsidR="00EA1078">
        <w:t xml:space="preserve">Table </w:t>
      </w:r>
      <w:r w:rsidR="00EA1078">
        <w:rPr>
          <w:noProof/>
        </w:rPr>
        <w:t>2</w:t>
      </w:r>
      <w:r w:rsidR="00EA1078">
        <w:t>.</w:t>
      </w:r>
      <w:r w:rsidR="00EA1078">
        <w:rPr>
          <w:noProof/>
        </w:rPr>
        <w:t>1</w:t>
      </w:r>
      <w:r w:rsidR="00B22365">
        <w:fldChar w:fldCharType="end"/>
      </w:r>
      <w:r w:rsidRPr="00194E97">
        <w:t>.</w:t>
      </w:r>
    </w:p>
    <w:p w:rsidR="007E7957" w:rsidRPr="00194E97" w:rsidRDefault="007E7957" w:rsidP="00194E97"/>
    <w:p w:rsidR="004B6ABB" w:rsidRDefault="00B46CED" w:rsidP="00B46CED">
      <w:pPr>
        <w:pStyle w:val="Heading2"/>
        <w:rPr>
          <w:lang w:val="en-US"/>
        </w:rPr>
      </w:pPr>
      <w:bookmarkStart w:id="74" w:name="_Toc431366815"/>
      <w:r w:rsidRPr="00B46CED">
        <w:rPr>
          <w:lang w:val="en-US"/>
        </w:rPr>
        <w:t>Output in general</w:t>
      </w:r>
      <w:bookmarkEnd w:id="74"/>
    </w:p>
    <w:p w:rsidR="00B46CED" w:rsidRPr="007E7957" w:rsidRDefault="00B46CED" w:rsidP="007E7957">
      <w:pPr>
        <w:spacing w:line="240" w:lineRule="auto"/>
        <w:jc w:val="left"/>
        <w:rPr>
          <w:lang w:val="en-US"/>
        </w:rPr>
      </w:pPr>
    </w:p>
    <w:p w:rsidR="00B46CED" w:rsidRPr="00B46CED" w:rsidRDefault="00B46CED" w:rsidP="00194E97">
      <w:r w:rsidRPr="00B46CED">
        <w:t>Two output parameters are examined: the wave run-up (z</w:t>
      </w:r>
      <w:r w:rsidRPr="00B42674">
        <w:rPr>
          <w:vertAlign w:val="subscript"/>
        </w:rPr>
        <w:t>2%</w:t>
      </w:r>
      <w:r w:rsidRPr="00B46CED">
        <w:t xml:space="preserve">) and the overtopping discharge. The output is presented by figures with the varied parameter on the x-axis. An example is presented below for the slope of the cross section. Notice that the wave run-up in the figures is the level of the 2% wave run-up, that is: the local water level plus the wave run-up in meters. The latter is the actual output of the </w:t>
      </w:r>
      <w:r w:rsidR="00B42674">
        <w:t>o</w:t>
      </w:r>
      <w:r w:rsidRPr="00B46CED">
        <w:t>vertopping module.</w:t>
      </w:r>
    </w:p>
    <w:p w:rsidR="00B46CED" w:rsidRPr="00B46CED" w:rsidRDefault="00B46CED" w:rsidP="00B46CED">
      <w:pPr>
        <w:spacing w:line="240" w:lineRule="auto"/>
        <w:jc w:val="left"/>
      </w:pPr>
    </w:p>
    <w:p w:rsidR="00B46CED" w:rsidRPr="00B46CED" w:rsidRDefault="00B42674" w:rsidP="00B46CED">
      <w:pPr>
        <w:spacing w:line="240" w:lineRule="auto"/>
        <w:jc w:val="left"/>
      </w:pPr>
      <w:r>
        <w:rPr>
          <w:noProof/>
          <w:lang w:eastAsia="zh-CN"/>
        </w:rPr>
        <w:drawing>
          <wp:inline distT="0" distB="0" distL="0" distR="0" wp14:anchorId="18584549" wp14:editId="0D66C9C1">
            <wp:extent cx="5530291" cy="4140404"/>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3390" cy="4142724"/>
                    </a:xfrm>
                    <a:prstGeom prst="rect">
                      <a:avLst/>
                    </a:prstGeom>
                    <a:noFill/>
                    <a:ln>
                      <a:noFill/>
                    </a:ln>
                  </pic:spPr>
                </pic:pic>
              </a:graphicData>
            </a:graphic>
          </wp:inline>
        </w:drawing>
      </w:r>
    </w:p>
    <w:p w:rsidR="00B46CED" w:rsidRPr="00B46CED" w:rsidRDefault="00B46CED" w:rsidP="00B46CED">
      <w:pPr>
        <w:pStyle w:val="Caption"/>
      </w:pPr>
      <w:bookmarkStart w:id="75" w:name="_Toc341712950"/>
      <w:bookmarkStart w:id="76" w:name="_Toc342484666"/>
      <w:bookmarkStart w:id="77" w:name="_Toc342994778"/>
      <w:r>
        <w:t xml:space="preserve">Figure </w:t>
      </w:r>
      <w:r w:rsidR="00ED6A3C">
        <w:fldChar w:fldCharType="begin"/>
      </w:r>
      <w:r w:rsidR="00ED6A3C">
        <w:instrText xml:space="preserve"> STYLEREF 1 \s </w:instrText>
      </w:r>
      <w:r w:rsidR="00ED6A3C">
        <w:fldChar w:fldCharType="separate"/>
      </w:r>
      <w:r w:rsidR="00EA1078">
        <w:rPr>
          <w:noProof/>
        </w:rPr>
        <w:t>2</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1</w:t>
      </w:r>
      <w:r w:rsidR="00ED6A3C">
        <w:fldChar w:fldCharType="end"/>
      </w:r>
      <w:r>
        <w:tab/>
      </w:r>
      <w:r w:rsidRPr="00B46CED">
        <w:t>Example for the output of the test series</w:t>
      </w:r>
      <w:bookmarkEnd w:id="75"/>
      <w:bookmarkEnd w:id="76"/>
      <w:bookmarkEnd w:id="77"/>
    </w:p>
    <w:p w:rsidR="00A94EB6" w:rsidRDefault="00A94EB6" w:rsidP="009E3CFF">
      <w:pPr>
        <w:spacing w:line="240" w:lineRule="auto"/>
        <w:jc w:val="left"/>
      </w:pPr>
    </w:p>
    <w:p w:rsidR="00B46CED" w:rsidRDefault="00B46CED" w:rsidP="009E3CFF">
      <w:pPr>
        <w:spacing w:line="240" w:lineRule="auto"/>
        <w:jc w:val="left"/>
        <w:sectPr w:rsidR="00B46CED" w:rsidSect="00EA1078">
          <w:type w:val="oddPage"/>
          <w:pgSz w:w="11906" w:h="16838" w:code="9"/>
          <w:pgMar w:top="2552" w:right="1094" w:bottom="1077" w:left="2098" w:header="822" w:footer="199" w:gutter="0"/>
          <w:paperSrc w:first="1" w:other="1"/>
          <w:pgNumType w:start="1"/>
          <w:cols w:space="708"/>
          <w:docGrid w:linePitch="360"/>
        </w:sectPr>
      </w:pPr>
    </w:p>
    <w:p w:rsidR="00B46CED" w:rsidRDefault="00B46CED" w:rsidP="00B46CED">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78" w:name="_Ref430614476"/>
      <w:bookmarkStart w:id="79" w:name="_Toc431366816"/>
      <w:r w:rsidR="00194E97">
        <w:t>Basic c</w:t>
      </w:r>
      <w:r>
        <w:t>ross sections</w:t>
      </w:r>
      <w:r w:rsidR="00194E97">
        <w:t xml:space="preserve"> and series of varying characteristics</w:t>
      </w:r>
      <w:bookmarkEnd w:id="78"/>
      <w:bookmarkEnd w:id="79"/>
    </w:p>
    <w:p w:rsidR="009E030B" w:rsidRDefault="009E030B" w:rsidP="009E030B">
      <w:pPr>
        <w:pStyle w:val="Heading2"/>
        <w:rPr>
          <w:lang w:val="en-US"/>
        </w:rPr>
      </w:pPr>
      <w:bookmarkStart w:id="80" w:name="_Toc431366817"/>
      <w:r>
        <w:rPr>
          <w:lang w:val="en-US"/>
        </w:rPr>
        <w:t>C</w:t>
      </w:r>
      <w:r w:rsidRPr="00B46CED">
        <w:rPr>
          <w:lang w:val="en-US"/>
        </w:rPr>
        <w:t>ross section nr 1</w:t>
      </w:r>
      <w:bookmarkEnd w:id="80"/>
    </w:p>
    <w:p w:rsidR="009E030B" w:rsidRPr="009E030B" w:rsidRDefault="009E030B" w:rsidP="009E030B">
      <w:pPr>
        <w:rPr>
          <w:lang w:val="en-US"/>
        </w:rPr>
      </w:pPr>
    </w:p>
    <w:p w:rsidR="00B46CED" w:rsidRDefault="001F6569" w:rsidP="00F77826">
      <w:pPr>
        <w:keepNext/>
        <w:spacing w:line="240" w:lineRule="auto"/>
        <w:jc w:val="left"/>
        <w:rPr>
          <w:lang w:val="en-US"/>
        </w:rPr>
      </w:pPr>
      <w:r>
        <w:rPr>
          <w:noProof/>
          <w:lang w:eastAsia="zh-CN"/>
        </w:rPr>
        <w:drawing>
          <wp:inline distT="0" distB="0" distL="0" distR="0" wp14:anchorId="3B56A87C" wp14:editId="068A7FCE">
            <wp:extent cx="5533390" cy="26811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9E030B" w:rsidRDefault="009E030B"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1</w:t>
      </w:r>
      <w:r w:rsidR="00ED6A3C">
        <w:fldChar w:fldCharType="end"/>
      </w:r>
      <w:r>
        <w:tab/>
      </w:r>
      <w:r w:rsidR="0023252D">
        <w:rPr>
          <w:lang w:val="en-US"/>
        </w:rPr>
        <w:t>C</w:t>
      </w:r>
      <w:r w:rsidR="0023252D" w:rsidRPr="00B46CED">
        <w:rPr>
          <w:lang w:val="en-US"/>
        </w:rPr>
        <w:t>ross section nr 1</w:t>
      </w:r>
      <w:r w:rsidR="0023252D">
        <w:rPr>
          <w:lang w:val="en-US"/>
        </w:rPr>
        <w:t>,</w:t>
      </w:r>
      <w:r w:rsidR="0023252D" w:rsidRPr="0023252D">
        <w:t xml:space="preserve"> </w:t>
      </w:r>
      <w:r w:rsidR="0023252D">
        <w:t>basic g</w:t>
      </w:r>
      <w:r w:rsidR="0023252D" w:rsidRPr="00B46CED">
        <w:rPr>
          <w:lang w:val="en-US"/>
        </w:rPr>
        <w:t>eometry</w:t>
      </w:r>
    </w:p>
    <w:p w:rsidR="009E030B" w:rsidRDefault="009E030B"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E403DD" w:rsidTr="0023252D">
        <w:trPr>
          <w:cnfStyle w:val="100000000000" w:firstRow="1" w:lastRow="0" w:firstColumn="0" w:lastColumn="0" w:oddVBand="0" w:evenVBand="0" w:oddHBand="0" w:evenHBand="0" w:firstRowFirstColumn="0" w:firstRowLastColumn="0" w:lastRowFirstColumn="0" w:lastRowLastColumn="0"/>
        </w:trPr>
        <w:tc>
          <w:tcPr>
            <w:tcW w:w="1441" w:type="dxa"/>
          </w:tcPr>
          <w:p w:rsidR="00E403DD" w:rsidRPr="00E403DD" w:rsidRDefault="00E403DD" w:rsidP="00F77826">
            <w:pPr>
              <w:keepNext/>
              <w:jc w:val="center"/>
              <w:rPr>
                <w:b w:val="0"/>
              </w:rPr>
            </w:pPr>
            <w:r w:rsidRPr="00E403DD">
              <w:rPr>
                <w:b w:val="0"/>
              </w:rPr>
              <w:t>point nr</w:t>
            </w:r>
          </w:p>
          <w:p w:rsidR="00E403DD" w:rsidRPr="00E403DD" w:rsidRDefault="00E403DD" w:rsidP="00F77826">
            <w:pPr>
              <w:keepNext/>
              <w:jc w:val="center"/>
              <w:rPr>
                <w:b w:val="0"/>
              </w:rPr>
            </w:pPr>
            <w:r w:rsidRPr="00E403DD">
              <w:rPr>
                <w:b w:val="0"/>
              </w:rPr>
              <w:t>-</w:t>
            </w:r>
          </w:p>
        </w:tc>
        <w:tc>
          <w:tcPr>
            <w:tcW w:w="1441" w:type="dxa"/>
          </w:tcPr>
          <w:p w:rsidR="00E403DD" w:rsidRPr="00E403DD" w:rsidRDefault="00E403DD" w:rsidP="00F77826">
            <w:pPr>
              <w:keepNext/>
              <w:jc w:val="center"/>
              <w:rPr>
                <w:b w:val="0"/>
              </w:rPr>
            </w:pPr>
            <w:r w:rsidRPr="00E403DD">
              <w:rPr>
                <w:b w:val="0"/>
              </w:rPr>
              <w:t>x</w:t>
            </w:r>
          </w:p>
          <w:p w:rsidR="00E403DD" w:rsidRPr="00E403DD" w:rsidRDefault="00E403DD" w:rsidP="00F77826">
            <w:pPr>
              <w:keepNext/>
              <w:jc w:val="center"/>
              <w:rPr>
                <w:b w:val="0"/>
              </w:rPr>
            </w:pPr>
            <w:r w:rsidRPr="00E403DD">
              <w:rPr>
                <w:b w:val="0"/>
              </w:rPr>
              <w:t>(m)</w:t>
            </w:r>
          </w:p>
        </w:tc>
        <w:tc>
          <w:tcPr>
            <w:tcW w:w="1441" w:type="dxa"/>
            <w:tcBorders>
              <w:right w:val="double" w:sz="4" w:space="0" w:color="auto"/>
            </w:tcBorders>
          </w:tcPr>
          <w:p w:rsidR="00E403DD" w:rsidRPr="00E403DD" w:rsidRDefault="00E403DD" w:rsidP="00F77826">
            <w:pPr>
              <w:keepNext/>
              <w:jc w:val="center"/>
              <w:rPr>
                <w:b w:val="0"/>
              </w:rPr>
            </w:pPr>
            <w:r w:rsidRPr="00E403DD">
              <w:rPr>
                <w:b w:val="0"/>
              </w:rPr>
              <w:t>y</w:t>
            </w:r>
          </w:p>
          <w:p w:rsidR="00E403DD" w:rsidRPr="00E403DD" w:rsidRDefault="00E403DD" w:rsidP="00F77826">
            <w:pPr>
              <w:keepNext/>
              <w:jc w:val="center"/>
              <w:rPr>
                <w:b w:val="0"/>
              </w:rPr>
            </w:pPr>
            <w:r w:rsidRPr="00E403DD">
              <w:rPr>
                <w:b w:val="0"/>
              </w:rPr>
              <w:t>(m+NAP)</w:t>
            </w:r>
          </w:p>
        </w:tc>
        <w:tc>
          <w:tcPr>
            <w:tcW w:w="1441" w:type="dxa"/>
            <w:tcBorders>
              <w:top w:val="double" w:sz="4" w:space="0" w:color="auto"/>
              <w:left w:val="double" w:sz="4" w:space="0" w:color="auto"/>
              <w:bottom w:val="single" w:sz="4" w:space="0" w:color="auto"/>
            </w:tcBorders>
          </w:tcPr>
          <w:p w:rsidR="00E403DD" w:rsidRPr="00E403DD" w:rsidRDefault="00E403DD" w:rsidP="00F77826">
            <w:pPr>
              <w:keepNext/>
              <w:jc w:val="center"/>
              <w:rPr>
                <w:b w:val="0"/>
              </w:rPr>
            </w:pPr>
            <w:r w:rsidRPr="00E403DD">
              <w:rPr>
                <w:b w:val="0"/>
              </w:rPr>
              <w:t>segment nr</w:t>
            </w:r>
          </w:p>
          <w:p w:rsidR="00E403DD" w:rsidRPr="00E403DD" w:rsidRDefault="00E403DD" w:rsidP="00F77826">
            <w:pPr>
              <w:keepNext/>
              <w:jc w:val="center"/>
              <w:rPr>
                <w:b w:val="0"/>
              </w:rPr>
            </w:pPr>
            <w:r w:rsidRPr="00E403DD">
              <w:rPr>
                <w:b w:val="0"/>
              </w:rPr>
              <w:t>-</w:t>
            </w:r>
          </w:p>
        </w:tc>
        <w:tc>
          <w:tcPr>
            <w:tcW w:w="1441" w:type="dxa"/>
            <w:tcBorders>
              <w:top w:val="double" w:sz="4" w:space="0" w:color="auto"/>
              <w:bottom w:val="single" w:sz="4" w:space="0" w:color="auto"/>
            </w:tcBorders>
          </w:tcPr>
          <w:p w:rsidR="00E403DD" w:rsidRDefault="00E403DD" w:rsidP="00F77826">
            <w:pPr>
              <w:keepNext/>
              <w:jc w:val="center"/>
              <w:rPr>
                <w:b w:val="0"/>
              </w:rPr>
            </w:pPr>
            <w:r w:rsidRPr="00E403DD">
              <w:rPr>
                <w:b w:val="0"/>
              </w:rPr>
              <w:t>slope</w:t>
            </w:r>
          </w:p>
          <w:p w:rsidR="005D30FA" w:rsidRPr="00E403DD" w:rsidRDefault="005D30FA" w:rsidP="00F77826">
            <w:pPr>
              <w:keepNext/>
              <w:jc w:val="center"/>
              <w:rPr>
                <w:b w:val="0"/>
              </w:rPr>
            </w:pPr>
            <w:r>
              <w:rPr>
                <w:b w:val="0"/>
              </w:rPr>
              <w:t>-</w:t>
            </w:r>
          </w:p>
        </w:tc>
        <w:tc>
          <w:tcPr>
            <w:tcW w:w="1442" w:type="dxa"/>
            <w:tcBorders>
              <w:top w:val="double" w:sz="4" w:space="0" w:color="auto"/>
              <w:bottom w:val="single" w:sz="4" w:space="0" w:color="auto"/>
            </w:tcBorders>
          </w:tcPr>
          <w:p w:rsidR="00E403DD" w:rsidRPr="00E403DD" w:rsidRDefault="00E403DD" w:rsidP="00F77826">
            <w:pPr>
              <w:keepNext/>
              <w:jc w:val="center"/>
              <w:rPr>
                <w:b w:val="0"/>
              </w:rPr>
            </w:pPr>
            <w:r w:rsidRPr="00E403DD">
              <w:rPr>
                <w:b w:val="0"/>
              </w:rPr>
              <w:t>roughness</w:t>
            </w:r>
          </w:p>
          <w:p w:rsidR="00E403DD" w:rsidRPr="00E403DD" w:rsidRDefault="00E403DD" w:rsidP="00F77826">
            <w:pPr>
              <w:keepNext/>
              <w:jc w:val="center"/>
              <w:rPr>
                <w:b w:val="0"/>
              </w:rPr>
            </w:pPr>
            <w:r w:rsidRPr="00E403DD">
              <w:rPr>
                <w:b w:val="0"/>
              </w:rPr>
              <w:t>-</w:t>
            </w:r>
          </w:p>
        </w:tc>
      </w:tr>
      <w:tr w:rsidR="00E403DD" w:rsidTr="0023252D">
        <w:tc>
          <w:tcPr>
            <w:tcW w:w="1441" w:type="dxa"/>
          </w:tcPr>
          <w:p w:rsidR="00E403DD" w:rsidRDefault="00E403DD" w:rsidP="00F77826">
            <w:pPr>
              <w:keepNext/>
              <w:jc w:val="center"/>
            </w:pPr>
            <w:r>
              <w:t>1</w:t>
            </w:r>
          </w:p>
        </w:tc>
        <w:tc>
          <w:tcPr>
            <w:tcW w:w="1441" w:type="dxa"/>
          </w:tcPr>
          <w:p w:rsidR="00E403DD" w:rsidRDefault="00E403DD" w:rsidP="00F77826">
            <w:pPr>
              <w:keepNext/>
              <w:jc w:val="center"/>
            </w:pPr>
            <w:r>
              <w:t>0</w:t>
            </w:r>
          </w:p>
        </w:tc>
        <w:tc>
          <w:tcPr>
            <w:tcW w:w="1441" w:type="dxa"/>
            <w:tcBorders>
              <w:right w:val="double" w:sz="4" w:space="0" w:color="auto"/>
            </w:tcBorders>
          </w:tcPr>
          <w:p w:rsidR="00E403DD" w:rsidRDefault="00E403DD" w:rsidP="00F77826">
            <w:pPr>
              <w:keepNext/>
              <w:jc w:val="center"/>
            </w:pPr>
            <w:r>
              <w:t>-2</w:t>
            </w:r>
          </w:p>
        </w:tc>
        <w:tc>
          <w:tcPr>
            <w:tcW w:w="1441" w:type="dxa"/>
            <w:tcBorders>
              <w:top w:val="single" w:sz="4" w:space="0" w:color="auto"/>
              <w:left w:val="double" w:sz="4" w:space="0" w:color="auto"/>
              <w:bottom w:val="single" w:sz="4" w:space="0" w:color="auto"/>
            </w:tcBorders>
          </w:tcPr>
          <w:p w:rsidR="00E403DD" w:rsidRDefault="00E403DD" w:rsidP="00F77826">
            <w:pPr>
              <w:keepNext/>
              <w:jc w:val="center"/>
            </w:pPr>
            <w:r>
              <w:t>1</w:t>
            </w:r>
          </w:p>
        </w:tc>
        <w:tc>
          <w:tcPr>
            <w:tcW w:w="1441" w:type="dxa"/>
            <w:tcBorders>
              <w:top w:val="single" w:sz="4" w:space="0" w:color="auto"/>
              <w:bottom w:val="single" w:sz="4" w:space="0" w:color="auto"/>
            </w:tcBorders>
          </w:tcPr>
          <w:p w:rsidR="00E403DD" w:rsidRDefault="00E403DD" w:rsidP="00F77826">
            <w:pPr>
              <w:keepNext/>
              <w:jc w:val="center"/>
            </w:pPr>
            <w:r>
              <w:t>1.0</w:t>
            </w:r>
          </w:p>
        </w:tc>
        <w:tc>
          <w:tcPr>
            <w:tcW w:w="1442" w:type="dxa"/>
            <w:tcBorders>
              <w:top w:val="single" w:sz="4" w:space="0" w:color="auto"/>
              <w:bottom w:val="single" w:sz="4" w:space="0" w:color="auto"/>
            </w:tcBorders>
          </w:tcPr>
          <w:p w:rsidR="00E403DD" w:rsidRDefault="00E403DD" w:rsidP="00F77826">
            <w:pPr>
              <w:keepNext/>
              <w:jc w:val="center"/>
            </w:pPr>
            <w:r>
              <w:t>1.0</w:t>
            </w:r>
          </w:p>
        </w:tc>
      </w:tr>
      <w:tr w:rsidR="00E403DD" w:rsidTr="0023252D">
        <w:tc>
          <w:tcPr>
            <w:tcW w:w="1441" w:type="dxa"/>
          </w:tcPr>
          <w:p w:rsidR="00E403DD" w:rsidRDefault="00E403DD" w:rsidP="00F77826">
            <w:pPr>
              <w:keepNext/>
              <w:jc w:val="center"/>
            </w:pPr>
            <w:r>
              <w:t>2</w:t>
            </w:r>
          </w:p>
        </w:tc>
        <w:tc>
          <w:tcPr>
            <w:tcW w:w="1441" w:type="dxa"/>
          </w:tcPr>
          <w:p w:rsidR="00E403DD" w:rsidRDefault="00E403DD" w:rsidP="00F77826">
            <w:pPr>
              <w:keepNext/>
              <w:jc w:val="center"/>
            </w:pPr>
            <w:r>
              <w:t>8</w:t>
            </w:r>
          </w:p>
        </w:tc>
        <w:tc>
          <w:tcPr>
            <w:tcW w:w="1441" w:type="dxa"/>
            <w:tcBorders>
              <w:right w:val="double" w:sz="4" w:space="0" w:color="auto"/>
            </w:tcBorders>
          </w:tcPr>
          <w:p w:rsidR="00E403DD" w:rsidRDefault="00E403DD" w:rsidP="00F77826">
            <w:pPr>
              <w:keepNext/>
              <w:jc w:val="center"/>
            </w:pPr>
            <w:r>
              <w:t>6</w:t>
            </w:r>
          </w:p>
        </w:tc>
        <w:tc>
          <w:tcPr>
            <w:tcW w:w="1441" w:type="dxa"/>
            <w:tcBorders>
              <w:top w:val="single" w:sz="4" w:space="0" w:color="auto"/>
              <w:left w:val="double" w:sz="4" w:space="0" w:color="auto"/>
              <w:bottom w:val="double" w:sz="4" w:space="0" w:color="auto"/>
            </w:tcBorders>
            <w:shd w:val="pct10" w:color="auto" w:fill="auto"/>
          </w:tcPr>
          <w:p w:rsidR="00E403DD" w:rsidRDefault="00E403DD" w:rsidP="00F77826">
            <w:pPr>
              <w:keepNext/>
              <w:jc w:val="center"/>
            </w:pPr>
          </w:p>
        </w:tc>
        <w:tc>
          <w:tcPr>
            <w:tcW w:w="1441" w:type="dxa"/>
            <w:tcBorders>
              <w:top w:val="single" w:sz="4" w:space="0" w:color="auto"/>
              <w:bottom w:val="double" w:sz="4" w:space="0" w:color="auto"/>
            </w:tcBorders>
            <w:shd w:val="pct10" w:color="auto" w:fill="auto"/>
          </w:tcPr>
          <w:p w:rsidR="00E403DD" w:rsidRDefault="00E403DD" w:rsidP="00F77826">
            <w:pPr>
              <w:keepNext/>
              <w:jc w:val="center"/>
            </w:pPr>
          </w:p>
        </w:tc>
        <w:tc>
          <w:tcPr>
            <w:tcW w:w="1442" w:type="dxa"/>
            <w:tcBorders>
              <w:top w:val="single" w:sz="4" w:space="0" w:color="auto"/>
              <w:bottom w:val="double" w:sz="4" w:space="0" w:color="auto"/>
            </w:tcBorders>
            <w:shd w:val="pct10" w:color="auto" w:fill="auto"/>
          </w:tcPr>
          <w:p w:rsidR="00E403DD" w:rsidRDefault="00E403DD" w:rsidP="00F77826">
            <w:pPr>
              <w:keepNext/>
              <w:jc w:val="center"/>
            </w:pPr>
          </w:p>
        </w:tc>
      </w:tr>
    </w:tbl>
    <w:p w:rsidR="00B46CED" w:rsidRPr="00B46CED" w:rsidRDefault="0023252D" w:rsidP="0023252D">
      <w:pPr>
        <w:pStyle w:val="Caption"/>
        <w:rPr>
          <w:bCs w:val="0"/>
          <w:i w:val="0"/>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w:t>
      </w:r>
      <w:r w:rsidR="00ED6A3C">
        <w:fldChar w:fldCharType="end"/>
      </w:r>
      <w:r>
        <w:tab/>
      </w:r>
      <w:bookmarkStart w:id="81" w:name="_Toc58664868"/>
      <w:bookmarkStart w:id="82" w:name="_Toc60030419"/>
      <w:bookmarkStart w:id="83" w:name="_Toc137020768"/>
      <w:bookmarkStart w:id="84" w:name="_Toc341712951"/>
      <w:bookmarkStart w:id="85" w:name="_Toc342484667"/>
      <w:bookmarkStart w:id="86" w:name="_Toc342994779"/>
      <w:r>
        <w:rPr>
          <w:lang w:val="en-US"/>
        </w:rPr>
        <w:t>C</w:t>
      </w:r>
      <w:r w:rsidR="00B46CED" w:rsidRPr="00B46CED">
        <w:rPr>
          <w:lang w:val="en-US"/>
        </w:rPr>
        <w:t>ross section nr 1</w:t>
      </w:r>
      <w:bookmarkEnd w:id="81"/>
      <w:bookmarkEnd w:id="82"/>
      <w:bookmarkEnd w:id="83"/>
      <w:bookmarkEnd w:id="84"/>
      <w:bookmarkEnd w:id="85"/>
      <w:bookmarkEnd w:id="86"/>
      <w:r>
        <w:rPr>
          <w:lang w:val="en-US"/>
        </w:rPr>
        <w:t>,</w:t>
      </w:r>
      <w:r w:rsidRPr="0023252D">
        <w:t xml:space="preserve"> </w:t>
      </w:r>
      <w:r>
        <w:t>basic g</w:t>
      </w:r>
      <w:r w:rsidRPr="00B46CED">
        <w:rPr>
          <w:lang w:val="en-US"/>
        </w:rPr>
        <w:t>eometry</w:t>
      </w:r>
    </w:p>
    <w:p w:rsidR="00B46CED" w:rsidRPr="00B46CED" w:rsidRDefault="00B46CED" w:rsidP="00B46CED">
      <w:pPr>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B46CED" w:rsidRPr="00B46CED" w:rsidTr="0023252D">
        <w:tc>
          <w:tcPr>
            <w:tcW w:w="1134" w:type="dxa"/>
            <w:shd w:val="clear" w:color="auto" w:fill="D9D9D9"/>
            <w:vAlign w:val="center"/>
          </w:tcPr>
          <w:p w:rsidR="00B46CED" w:rsidRPr="00B46CED" w:rsidRDefault="00E403DD" w:rsidP="00DF5D53">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B46CED" w:rsidRPr="00B46CED" w:rsidRDefault="00B46CED" w:rsidP="00DF5D53">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B46CED" w:rsidRPr="00B46CED" w:rsidRDefault="00B46CED" w:rsidP="00DF5D53">
            <w:pPr>
              <w:keepNext/>
              <w:spacing w:line="240" w:lineRule="auto"/>
              <w:jc w:val="center"/>
              <w:rPr>
                <w:lang w:val="en-US"/>
              </w:rPr>
            </w:pPr>
            <w:r w:rsidRPr="00B46CED">
              <w:rPr>
                <w:lang w:val="en-US"/>
              </w:rPr>
              <w:t>Variation</w:t>
            </w:r>
          </w:p>
        </w:tc>
        <w:tc>
          <w:tcPr>
            <w:tcW w:w="1417" w:type="dxa"/>
            <w:shd w:val="clear" w:color="auto" w:fill="D9D9D9"/>
            <w:vAlign w:val="center"/>
          </w:tcPr>
          <w:p w:rsidR="00B46CED" w:rsidRPr="00B46CED" w:rsidRDefault="00B46CED" w:rsidP="00DF5D53">
            <w:pPr>
              <w:keepNext/>
              <w:spacing w:line="240" w:lineRule="auto"/>
              <w:jc w:val="center"/>
              <w:rPr>
                <w:lang w:val="en-US"/>
              </w:rPr>
            </w:pPr>
            <w:r w:rsidRPr="00B46CED">
              <w:rPr>
                <w:lang w:val="en-US"/>
              </w:rPr>
              <w:t xml:space="preserve">Wave </w:t>
            </w:r>
            <w:r w:rsidR="00E403DD">
              <w:rPr>
                <w:lang w:val="en-US"/>
              </w:rPr>
              <w:t>angle</w:t>
            </w:r>
            <w:r w:rsidRPr="00B46CED">
              <w:rPr>
                <w:lang w:val="en-US"/>
              </w:rPr>
              <w:br/>
              <w:t>(º)</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8</w:t>
            </w:r>
          </w:p>
        </w:tc>
        <w:tc>
          <w:tcPr>
            <w:tcW w:w="3969" w:type="dxa"/>
            <w:vAlign w:val="center"/>
          </w:tcPr>
          <w:p w:rsidR="00B46CED" w:rsidRPr="00B46CED" w:rsidRDefault="00B46CED" w:rsidP="00DF5D53">
            <w:pPr>
              <w:keepNext/>
              <w:spacing w:line="240" w:lineRule="auto"/>
              <w:jc w:val="left"/>
              <w:rPr>
                <w:lang w:val="en-US"/>
              </w:rPr>
            </w:pPr>
            <w:r w:rsidRPr="00B46CED">
              <w:rPr>
                <w:lang w:val="en-US"/>
              </w:rPr>
              <w:t>slope (-)</w:t>
            </w:r>
          </w:p>
        </w:tc>
        <w:tc>
          <w:tcPr>
            <w:tcW w:w="2127" w:type="dxa"/>
            <w:vAlign w:val="center"/>
          </w:tcPr>
          <w:p w:rsidR="00B46CED" w:rsidRPr="00B46CED" w:rsidRDefault="00E403DD" w:rsidP="00DF5D53">
            <w:pPr>
              <w:keepNext/>
              <w:spacing w:line="240" w:lineRule="auto"/>
              <w:jc w:val="center"/>
              <w:rPr>
                <w:lang w:val="en-US"/>
              </w:rPr>
            </w:pPr>
            <w:r>
              <w:rPr>
                <w:lang w:val="en-US"/>
              </w:rPr>
              <w:t xml:space="preserve">1 [0.1] </w:t>
            </w:r>
            <w:r w:rsidR="00B46CED" w:rsidRPr="00B46CED">
              <w:rPr>
                <w:lang w:val="en-US"/>
              </w:rPr>
              <w:t>8</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0</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9</w:t>
            </w:r>
          </w:p>
        </w:tc>
        <w:tc>
          <w:tcPr>
            <w:tcW w:w="3969" w:type="dxa"/>
            <w:vAlign w:val="center"/>
          </w:tcPr>
          <w:p w:rsidR="00B46CED" w:rsidRPr="00B46CED" w:rsidRDefault="00E403DD" w:rsidP="00DF5D53">
            <w:pPr>
              <w:keepNext/>
              <w:spacing w:line="240" w:lineRule="auto"/>
              <w:jc w:val="left"/>
              <w:rPr>
                <w:lang w:val="en-US"/>
              </w:rPr>
            </w:pPr>
            <w:r w:rsidRPr="00B46CED">
              <w:rPr>
                <w:lang w:val="en-US"/>
              </w:rPr>
              <w:t>slope (-)</w:t>
            </w:r>
          </w:p>
        </w:tc>
        <w:tc>
          <w:tcPr>
            <w:tcW w:w="2127" w:type="dxa"/>
            <w:vAlign w:val="center"/>
          </w:tcPr>
          <w:p w:rsidR="00B46CED" w:rsidRPr="00B46CED" w:rsidRDefault="00E403DD" w:rsidP="00DF5D53">
            <w:pPr>
              <w:keepNext/>
              <w:spacing w:line="240" w:lineRule="auto"/>
              <w:jc w:val="center"/>
              <w:rPr>
                <w:lang w:val="en-US"/>
              </w:rPr>
            </w:pPr>
            <w:r>
              <w:rPr>
                <w:lang w:val="en-US"/>
              </w:rPr>
              <w:t xml:space="preserve">1 [0.1] </w:t>
            </w:r>
            <w:r w:rsidRPr="00B46CED">
              <w:rPr>
                <w:lang w:val="en-US"/>
              </w:rPr>
              <w:t>8</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85</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10</w:t>
            </w:r>
          </w:p>
        </w:tc>
        <w:tc>
          <w:tcPr>
            <w:tcW w:w="3969" w:type="dxa"/>
            <w:vAlign w:val="center"/>
          </w:tcPr>
          <w:p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rsidR="00B46CED" w:rsidRPr="00B46CED" w:rsidRDefault="00B46CED" w:rsidP="00DF5D53">
            <w:pPr>
              <w:keepNext/>
              <w:spacing w:line="240" w:lineRule="auto"/>
              <w:jc w:val="center"/>
              <w:rPr>
                <w:lang w:val="en-US"/>
              </w:rPr>
            </w:pPr>
            <w:r w:rsidRPr="00B46CED">
              <w:rPr>
                <w:lang w:val="en-US"/>
              </w:rPr>
              <w:t xml:space="preserve">0.5 </w:t>
            </w:r>
            <w:r w:rsidR="00E403DD">
              <w:rPr>
                <w:lang w:val="en-US"/>
              </w:rPr>
              <w:t>[0.01]</w:t>
            </w:r>
            <w:r w:rsidRPr="00B46CED">
              <w:rPr>
                <w:lang w:val="en-US"/>
              </w:rPr>
              <w:t xml:space="preserve"> 1.0</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0</w:t>
            </w:r>
          </w:p>
        </w:tc>
      </w:tr>
      <w:tr w:rsidR="00B46CED" w:rsidRPr="00B46CED" w:rsidTr="0023252D">
        <w:tc>
          <w:tcPr>
            <w:tcW w:w="1134" w:type="dxa"/>
            <w:vAlign w:val="center"/>
          </w:tcPr>
          <w:p w:rsidR="00B46CED" w:rsidRPr="00B46CED" w:rsidRDefault="00B46CED" w:rsidP="00DF5D53">
            <w:pPr>
              <w:keepNext/>
              <w:spacing w:line="240" w:lineRule="auto"/>
              <w:jc w:val="center"/>
              <w:rPr>
                <w:lang w:val="en-US"/>
              </w:rPr>
            </w:pPr>
            <w:r w:rsidRPr="00B46CED">
              <w:rPr>
                <w:lang w:val="en-US"/>
              </w:rPr>
              <w:t>11</w:t>
            </w:r>
          </w:p>
        </w:tc>
        <w:tc>
          <w:tcPr>
            <w:tcW w:w="3969" w:type="dxa"/>
            <w:vAlign w:val="center"/>
          </w:tcPr>
          <w:p w:rsidR="00B46CED" w:rsidRPr="00B46CED" w:rsidRDefault="00B46CED" w:rsidP="00DF5D53">
            <w:pPr>
              <w:keepNext/>
              <w:spacing w:line="240" w:lineRule="auto"/>
              <w:jc w:val="left"/>
              <w:rPr>
                <w:lang w:val="en-US"/>
              </w:rPr>
            </w:pPr>
            <w:r w:rsidRPr="00B46CED">
              <w:rPr>
                <w:lang w:val="en-US"/>
              </w:rPr>
              <w:t>roughness (-)</w:t>
            </w:r>
          </w:p>
        </w:tc>
        <w:tc>
          <w:tcPr>
            <w:tcW w:w="2127" w:type="dxa"/>
            <w:vAlign w:val="center"/>
          </w:tcPr>
          <w:p w:rsidR="00B46CED" w:rsidRPr="00B46CED" w:rsidRDefault="00E403DD" w:rsidP="00DF5D53">
            <w:pPr>
              <w:keepNext/>
              <w:spacing w:line="240" w:lineRule="auto"/>
              <w:jc w:val="center"/>
              <w:rPr>
                <w:lang w:val="en-US"/>
              </w:rPr>
            </w:pPr>
            <w:r w:rsidRPr="00B46CED">
              <w:rPr>
                <w:lang w:val="en-US"/>
              </w:rPr>
              <w:t xml:space="preserve">0.5 </w:t>
            </w:r>
            <w:r>
              <w:rPr>
                <w:lang w:val="en-US"/>
              </w:rPr>
              <w:t>[0.01]</w:t>
            </w:r>
            <w:r w:rsidRPr="00B46CED">
              <w:rPr>
                <w:lang w:val="en-US"/>
              </w:rPr>
              <w:t xml:space="preserve"> 1.0</w:t>
            </w:r>
          </w:p>
        </w:tc>
        <w:tc>
          <w:tcPr>
            <w:tcW w:w="1417" w:type="dxa"/>
            <w:vAlign w:val="center"/>
          </w:tcPr>
          <w:p w:rsidR="00B46CED" w:rsidRPr="00B46CED" w:rsidRDefault="00B46CED" w:rsidP="00DF5D53">
            <w:pPr>
              <w:keepNext/>
              <w:spacing w:line="240" w:lineRule="auto"/>
              <w:jc w:val="center"/>
              <w:rPr>
                <w:lang w:val="en-US"/>
              </w:rPr>
            </w:pPr>
            <w:r w:rsidRPr="00B46CED">
              <w:rPr>
                <w:lang w:val="en-US"/>
              </w:rPr>
              <w:t>85</w:t>
            </w:r>
          </w:p>
        </w:tc>
      </w:tr>
    </w:tbl>
    <w:p w:rsidR="00B46CED" w:rsidRPr="00B46CED" w:rsidRDefault="0023252D" w:rsidP="0023252D">
      <w:pPr>
        <w:pStyle w:val="Caption"/>
        <w:rPr>
          <w:bCs w:val="0"/>
          <w:i w:val="0"/>
          <w:lang w:val="en-US"/>
        </w:rPr>
      </w:pPr>
      <w:bookmarkStart w:id="87" w:name="_Toc342986883"/>
      <w:bookmarkStart w:id="88" w:name="_Toc342994901"/>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2</w:t>
      </w:r>
      <w:r w:rsidR="00ED6A3C">
        <w:fldChar w:fldCharType="end"/>
      </w:r>
      <w:r>
        <w:tab/>
      </w:r>
      <w:r>
        <w:rPr>
          <w:lang w:val="en-US"/>
        </w:rPr>
        <w:t>C</w:t>
      </w:r>
      <w:r w:rsidRPr="00B46CED">
        <w:rPr>
          <w:lang w:val="en-US"/>
        </w:rPr>
        <w:t>ross section nr 1</w:t>
      </w:r>
      <w:r>
        <w:rPr>
          <w:lang w:val="en-US"/>
        </w:rPr>
        <w:t>,</w:t>
      </w:r>
      <w:r w:rsidRPr="0023252D">
        <w:t xml:space="preserve"> </w:t>
      </w:r>
      <w:r>
        <w:t>additional test series on variation in g</w:t>
      </w:r>
      <w:r w:rsidRPr="00B46CED">
        <w:rPr>
          <w:lang w:val="en-US"/>
        </w:rPr>
        <w:t>eometry</w:t>
      </w:r>
      <w:bookmarkEnd w:id="87"/>
      <w:bookmarkEnd w:id="88"/>
    </w:p>
    <w:p w:rsidR="00B46CED" w:rsidRDefault="00B46CED" w:rsidP="00B46CED">
      <w:pPr>
        <w:spacing w:line="240" w:lineRule="auto"/>
        <w:jc w:val="left"/>
        <w:rPr>
          <w:lang w:val="en-US"/>
        </w:rPr>
      </w:pPr>
    </w:p>
    <w:p w:rsidR="00832D2C" w:rsidRDefault="00832D2C" w:rsidP="00F77826">
      <w:pPr>
        <w:pStyle w:val="Heading2"/>
        <w:rPr>
          <w:lang w:val="en-US"/>
        </w:rPr>
      </w:pPr>
      <w:bookmarkStart w:id="89" w:name="_Toc431366818"/>
      <w:r>
        <w:rPr>
          <w:lang w:val="en-US"/>
        </w:rPr>
        <w:t>C</w:t>
      </w:r>
      <w:r w:rsidRPr="00B46CED">
        <w:rPr>
          <w:lang w:val="en-US"/>
        </w:rPr>
        <w:t xml:space="preserve">ross section nr </w:t>
      </w:r>
      <w:r>
        <w:rPr>
          <w:lang w:val="en-US"/>
        </w:rPr>
        <w:t>2</w:t>
      </w:r>
      <w:bookmarkEnd w:id="89"/>
    </w:p>
    <w:p w:rsidR="00832D2C" w:rsidRDefault="00832D2C" w:rsidP="00F77826">
      <w:pPr>
        <w:keepNext/>
        <w:spacing w:line="240" w:lineRule="auto"/>
        <w:jc w:val="lef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0A55C4C0" wp14:editId="1769B519">
            <wp:extent cx="5533390" cy="26811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9E030B" w:rsidRDefault="009E030B"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2</w:t>
      </w:r>
      <w:r w:rsidR="00ED6A3C">
        <w:fldChar w:fldCharType="end"/>
      </w:r>
      <w:r>
        <w:tab/>
      </w:r>
      <w:r w:rsidR="00F77826">
        <w:rPr>
          <w:lang w:val="en-US"/>
        </w:rPr>
        <w:t>C</w:t>
      </w:r>
      <w:r w:rsidR="00F77826" w:rsidRPr="00B46CED">
        <w:rPr>
          <w:lang w:val="en-US"/>
        </w:rPr>
        <w:t xml:space="preserve">ross section nr </w:t>
      </w:r>
      <w:r w:rsidR="00F77826">
        <w:rPr>
          <w:lang w:val="en-US"/>
        </w:rPr>
        <w:t>2,</w:t>
      </w:r>
      <w:r w:rsidR="00F77826" w:rsidRPr="0023252D">
        <w:t xml:space="preserve"> </w:t>
      </w:r>
      <w:r w:rsidR="00F77826">
        <w:t>basic g</w:t>
      </w:r>
      <w:r w:rsidR="00F77826" w:rsidRPr="00B46CED">
        <w:rPr>
          <w:lang w:val="en-US"/>
        </w:rPr>
        <w:t>eometry</w:t>
      </w:r>
      <w:r w:rsidR="00F77826">
        <w:rPr>
          <w:lang w:val="en-US"/>
        </w:rPr>
        <w:t>.</w:t>
      </w:r>
    </w:p>
    <w:p w:rsidR="00F520E5" w:rsidRDefault="00F520E5" w:rsidP="00F77826">
      <w:pPr>
        <w:keepNext/>
      </w:pPr>
    </w:p>
    <w:tbl>
      <w:tblPr>
        <w:tblStyle w:val="dTable"/>
        <w:tblW w:w="0" w:type="auto"/>
        <w:tblInd w:w="108" w:type="dxa"/>
        <w:tblLayout w:type="fixed"/>
        <w:tblLook w:val="04A0" w:firstRow="1" w:lastRow="0" w:firstColumn="1" w:lastColumn="0" w:noHBand="0" w:noVBand="1"/>
      </w:tblPr>
      <w:tblGrid>
        <w:gridCol w:w="1441"/>
        <w:gridCol w:w="1441"/>
        <w:gridCol w:w="1441"/>
        <w:gridCol w:w="1441"/>
        <w:gridCol w:w="1441"/>
        <w:gridCol w:w="1442"/>
      </w:tblGrid>
      <w:tr w:rsidR="00F520E5" w:rsidTr="0023252D">
        <w:trPr>
          <w:cnfStyle w:val="100000000000" w:firstRow="1" w:lastRow="0" w:firstColumn="0" w:lastColumn="0" w:oddVBand="0" w:evenVBand="0" w:oddHBand="0" w:evenHBand="0" w:firstRowFirstColumn="0" w:firstRowLastColumn="0" w:lastRowFirstColumn="0" w:lastRowLastColumn="0"/>
        </w:trPr>
        <w:tc>
          <w:tcPr>
            <w:tcW w:w="1441" w:type="dxa"/>
          </w:tcPr>
          <w:p w:rsidR="00F520E5" w:rsidRPr="00E403DD" w:rsidRDefault="00F520E5" w:rsidP="00DD477C">
            <w:pPr>
              <w:keepNext/>
              <w:jc w:val="center"/>
              <w:rPr>
                <w:b w:val="0"/>
              </w:rPr>
            </w:pPr>
            <w:r w:rsidRPr="00E403DD">
              <w:rPr>
                <w:b w:val="0"/>
              </w:rPr>
              <w:t>point nr</w:t>
            </w:r>
          </w:p>
          <w:p w:rsidR="00F520E5" w:rsidRPr="00E403DD" w:rsidRDefault="00F520E5" w:rsidP="00DD477C">
            <w:pPr>
              <w:keepNext/>
              <w:jc w:val="center"/>
              <w:rPr>
                <w:b w:val="0"/>
              </w:rPr>
            </w:pPr>
            <w:r w:rsidRPr="00E403DD">
              <w:rPr>
                <w:b w:val="0"/>
              </w:rPr>
              <w:t>-</w:t>
            </w:r>
          </w:p>
        </w:tc>
        <w:tc>
          <w:tcPr>
            <w:tcW w:w="1441" w:type="dxa"/>
          </w:tcPr>
          <w:p w:rsidR="00F520E5" w:rsidRPr="00E403DD" w:rsidRDefault="00F520E5" w:rsidP="00DD477C">
            <w:pPr>
              <w:keepNext/>
              <w:jc w:val="center"/>
              <w:rPr>
                <w:b w:val="0"/>
              </w:rPr>
            </w:pPr>
            <w:r w:rsidRPr="00E403DD">
              <w:rPr>
                <w:b w:val="0"/>
              </w:rPr>
              <w:t>x</w:t>
            </w:r>
          </w:p>
          <w:p w:rsidR="00F520E5" w:rsidRPr="00E403DD" w:rsidRDefault="00F520E5" w:rsidP="00DD477C">
            <w:pPr>
              <w:keepNext/>
              <w:jc w:val="center"/>
              <w:rPr>
                <w:b w:val="0"/>
              </w:rPr>
            </w:pPr>
            <w:r w:rsidRPr="00E403DD">
              <w:rPr>
                <w:b w:val="0"/>
              </w:rPr>
              <w:t>(m)</w:t>
            </w:r>
          </w:p>
        </w:tc>
        <w:tc>
          <w:tcPr>
            <w:tcW w:w="1441" w:type="dxa"/>
            <w:tcBorders>
              <w:right w:val="double" w:sz="4" w:space="0" w:color="auto"/>
            </w:tcBorders>
          </w:tcPr>
          <w:p w:rsidR="00F520E5" w:rsidRPr="00E403DD" w:rsidRDefault="00F520E5" w:rsidP="00DD477C">
            <w:pPr>
              <w:keepNext/>
              <w:jc w:val="center"/>
              <w:rPr>
                <w:b w:val="0"/>
              </w:rPr>
            </w:pPr>
            <w:r w:rsidRPr="00E403DD">
              <w:rPr>
                <w:b w:val="0"/>
              </w:rPr>
              <w:t>y</w:t>
            </w:r>
          </w:p>
          <w:p w:rsidR="00F520E5" w:rsidRPr="00E403DD" w:rsidRDefault="00F520E5" w:rsidP="00DD477C">
            <w:pPr>
              <w:keepNext/>
              <w:jc w:val="center"/>
              <w:rPr>
                <w:b w:val="0"/>
              </w:rPr>
            </w:pPr>
            <w:r w:rsidRPr="00E403DD">
              <w:rPr>
                <w:b w:val="0"/>
              </w:rPr>
              <w:t>(m+NAP)</w:t>
            </w:r>
          </w:p>
        </w:tc>
        <w:tc>
          <w:tcPr>
            <w:tcW w:w="1441" w:type="dxa"/>
            <w:tcBorders>
              <w:top w:val="double" w:sz="4" w:space="0" w:color="auto"/>
              <w:left w:val="double" w:sz="4" w:space="0" w:color="auto"/>
              <w:bottom w:val="single" w:sz="4" w:space="0" w:color="auto"/>
            </w:tcBorders>
          </w:tcPr>
          <w:p w:rsidR="00F520E5" w:rsidRPr="00E403DD" w:rsidRDefault="00F520E5" w:rsidP="00DD477C">
            <w:pPr>
              <w:keepNext/>
              <w:jc w:val="center"/>
              <w:rPr>
                <w:b w:val="0"/>
              </w:rPr>
            </w:pPr>
            <w:r w:rsidRPr="00E403DD">
              <w:rPr>
                <w:b w:val="0"/>
              </w:rPr>
              <w:t>segment nr</w:t>
            </w:r>
          </w:p>
          <w:p w:rsidR="00F520E5" w:rsidRPr="00E403DD" w:rsidRDefault="00F520E5" w:rsidP="00DD477C">
            <w:pPr>
              <w:keepNext/>
              <w:jc w:val="center"/>
              <w:rPr>
                <w:b w:val="0"/>
              </w:rPr>
            </w:pPr>
            <w:r w:rsidRPr="00E403DD">
              <w:rPr>
                <w:b w:val="0"/>
              </w:rPr>
              <w:t>-</w:t>
            </w:r>
          </w:p>
        </w:tc>
        <w:tc>
          <w:tcPr>
            <w:tcW w:w="1441" w:type="dxa"/>
            <w:tcBorders>
              <w:top w:val="double" w:sz="4" w:space="0" w:color="auto"/>
              <w:bottom w:val="single" w:sz="4" w:space="0" w:color="auto"/>
            </w:tcBorders>
          </w:tcPr>
          <w:p w:rsidR="0023252D" w:rsidRDefault="00F520E5" w:rsidP="00DD477C">
            <w:pPr>
              <w:keepNext/>
              <w:jc w:val="center"/>
              <w:rPr>
                <w:b w:val="0"/>
              </w:rPr>
            </w:pPr>
            <w:r w:rsidRPr="00E403DD">
              <w:rPr>
                <w:b w:val="0"/>
              </w:rPr>
              <w:t>slope</w:t>
            </w:r>
            <w:r>
              <w:rPr>
                <w:b w:val="0"/>
              </w:rPr>
              <w:t xml:space="preserve"> </w:t>
            </w:r>
          </w:p>
          <w:p w:rsidR="00F520E5" w:rsidRPr="00E403DD" w:rsidRDefault="00F520E5" w:rsidP="00DD477C">
            <w:pPr>
              <w:keepNext/>
              <w:jc w:val="center"/>
              <w:rPr>
                <w:b w:val="0"/>
              </w:rPr>
            </w:pPr>
            <w:r>
              <w:rPr>
                <w:b w:val="0"/>
              </w:rPr>
              <w:t>-</w:t>
            </w:r>
          </w:p>
        </w:tc>
        <w:tc>
          <w:tcPr>
            <w:tcW w:w="1442" w:type="dxa"/>
            <w:tcBorders>
              <w:top w:val="double" w:sz="4" w:space="0" w:color="auto"/>
              <w:bottom w:val="single" w:sz="4" w:space="0" w:color="auto"/>
            </w:tcBorders>
          </w:tcPr>
          <w:p w:rsidR="00F520E5" w:rsidRPr="00E403DD" w:rsidRDefault="00F520E5" w:rsidP="00DD477C">
            <w:pPr>
              <w:keepNext/>
              <w:jc w:val="center"/>
              <w:rPr>
                <w:b w:val="0"/>
              </w:rPr>
            </w:pPr>
            <w:r w:rsidRPr="00E403DD">
              <w:rPr>
                <w:b w:val="0"/>
              </w:rPr>
              <w:t>roughness</w:t>
            </w:r>
          </w:p>
          <w:p w:rsidR="00F520E5" w:rsidRPr="00E403DD" w:rsidRDefault="00F520E5" w:rsidP="00DD477C">
            <w:pPr>
              <w:keepNext/>
              <w:jc w:val="center"/>
              <w:rPr>
                <w:b w:val="0"/>
              </w:rPr>
            </w:pPr>
            <w:r w:rsidRPr="00E403DD">
              <w:rPr>
                <w:b w:val="0"/>
              </w:rPr>
              <w:t>-</w:t>
            </w:r>
          </w:p>
        </w:tc>
      </w:tr>
      <w:tr w:rsidR="00F520E5" w:rsidTr="0023252D">
        <w:tc>
          <w:tcPr>
            <w:tcW w:w="1441" w:type="dxa"/>
          </w:tcPr>
          <w:p w:rsidR="00F520E5" w:rsidRDefault="00F520E5" w:rsidP="00DD477C">
            <w:pPr>
              <w:keepNext/>
              <w:jc w:val="center"/>
            </w:pPr>
            <w:r>
              <w:t>1</w:t>
            </w:r>
          </w:p>
        </w:tc>
        <w:tc>
          <w:tcPr>
            <w:tcW w:w="1441" w:type="dxa"/>
          </w:tcPr>
          <w:p w:rsidR="00F520E5" w:rsidRDefault="00F520E5" w:rsidP="00DD477C">
            <w:pPr>
              <w:keepNext/>
              <w:jc w:val="center"/>
            </w:pPr>
            <w:r>
              <w:t>0</w:t>
            </w:r>
          </w:p>
        </w:tc>
        <w:tc>
          <w:tcPr>
            <w:tcW w:w="1441" w:type="dxa"/>
            <w:tcBorders>
              <w:right w:val="double" w:sz="4" w:space="0" w:color="auto"/>
            </w:tcBorders>
          </w:tcPr>
          <w:p w:rsidR="00F520E5" w:rsidRDefault="00F520E5" w:rsidP="00DD477C">
            <w:pPr>
              <w:keepNext/>
              <w:jc w:val="center"/>
            </w:pPr>
            <w:r>
              <w:t>-2</w:t>
            </w:r>
          </w:p>
        </w:tc>
        <w:tc>
          <w:tcPr>
            <w:tcW w:w="1441" w:type="dxa"/>
            <w:tcBorders>
              <w:top w:val="single" w:sz="4" w:space="0" w:color="auto"/>
              <w:left w:val="double" w:sz="4" w:space="0" w:color="auto"/>
              <w:bottom w:val="single" w:sz="4" w:space="0" w:color="auto"/>
            </w:tcBorders>
          </w:tcPr>
          <w:p w:rsidR="00F520E5" w:rsidRDefault="00F520E5" w:rsidP="00DD477C">
            <w:pPr>
              <w:keepNext/>
              <w:jc w:val="center"/>
            </w:pPr>
            <w:r>
              <w:t>1</w:t>
            </w:r>
          </w:p>
        </w:tc>
        <w:tc>
          <w:tcPr>
            <w:tcW w:w="1441" w:type="dxa"/>
            <w:tcBorders>
              <w:top w:val="single" w:sz="4" w:space="0" w:color="auto"/>
              <w:bottom w:val="single" w:sz="4" w:space="0" w:color="auto"/>
            </w:tcBorders>
          </w:tcPr>
          <w:p w:rsidR="00F520E5" w:rsidRDefault="00F520E5" w:rsidP="00DD477C">
            <w:pPr>
              <w:keepNext/>
              <w:jc w:val="center"/>
            </w:pPr>
            <w:r>
              <w:t>8.0</w:t>
            </w:r>
          </w:p>
        </w:tc>
        <w:tc>
          <w:tcPr>
            <w:tcW w:w="1442" w:type="dxa"/>
            <w:tcBorders>
              <w:top w:val="single" w:sz="4" w:space="0" w:color="auto"/>
              <w:bottom w:val="single" w:sz="4" w:space="0" w:color="auto"/>
            </w:tcBorders>
          </w:tcPr>
          <w:p w:rsidR="00F520E5" w:rsidRDefault="002646C5" w:rsidP="00DD477C">
            <w:pPr>
              <w:keepNext/>
              <w:jc w:val="center"/>
            </w:pPr>
            <w:r>
              <w:t>1.0</w:t>
            </w:r>
          </w:p>
        </w:tc>
      </w:tr>
      <w:tr w:rsidR="00F520E5" w:rsidTr="0023252D">
        <w:tc>
          <w:tcPr>
            <w:tcW w:w="1441" w:type="dxa"/>
          </w:tcPr>
          <w:p w:rsidR="00F520E5" w:rsidRDefault="00F520E5" w:rsidP="00DD477C">
            <w:pPr>
              <w:keepNext/>
              <w:jc w:val="center"/>
            </w:pPr>
            <w:r>
              <w:t>2</w:t>
            </w:r>
          </w:p>
        </w:tc>
        <w:tc>
          <w:tcPr>
            <w:tcW w:w="1441" w:type="dxa"/>
          </w:tcPr>
          <w:p w:rsidR="00F520E5" w:rsidRDefault="00F520E5" w:rsidP="00DD477C">
            <w:pPr>
              <w:keepNext/>
              <w:jc w:val="center"/>
            </w:pPr>
            <w:r>
              <w:t>48</w:t>
            </w:r>
          </w:p>
        </w:tc>
        <w:tc>
          <w:tcPr>
            <w:tcW w:w="1441" w:type="dxa"/>
            <w:tcBorders>
              <w:right w:val="double" w:sz="4" w:space="0" w:color="auto"/>
            </w:tcBorders>
          </w:tcPr>
          <w:p w:rsidR="00F520E5" w:rsidRDefault="00F520E5" w:rsidP="00DD477C">
            <w:pPr>
              <w:keepNext/>
              <w:jc w:val="center"/>
            </w:pPr>
            <w:r>
              <w:t>4</w:t>
            </w:r>
          </w:p>
        </w:tc>
        <w:tc>
          <w:tcPr>
            <w:tcW w:w="1441" w:type="dxa"/>
            <w:tcBorders>
              <w:top w:val="single" w:sz="4" w:space="0" w:color="auto"/>
              <w:left w:val="double" w:sz="4" w:space="0" w:color="auto"/>
              <w:bottom w:val="single" w:sz="4" w:space="0" w:color="auto"/>
            </w:tcBorders>
          </w:tcPr>
          <w:p w:rsidR="00F520E5" w:rsidRDefault="00F520E5" w:rsidP="00DD477C">
            <w:pPr>
              <w:keepNext/>
              <w:jc w:val="center"/>
            </w:pPr>
            <w:r>
              <w:t>2</w:t>
            </w:r>
          </w:p>
        </w:tc>
        <w:tc>
          <w:tcPr>
            <w:tcW w:w="1441" w:type="dxa"/>
            <w:tcBorders>
              <w:top w:val="single" w:sz="4" w:space="0" w:color="auto"/>
              <w:bottom w:val="single" w:sz="4" w:space="0" w:color="auto"/>
            </w:tcBorders>
          </w:tcPr>
          <w:p w:rsidR="00F520E5" w:rsidRDefault="00F520E5" w:rsidP="00DD477C">
            <w:pPr>
              <w:keepNext/>
              <w:jc w:val="center"/>
            </w:pPr>
            <w:r>
              <w:t>1.0</w:t>
            </w:r>
          </w:p>
        </w:tc>
        <w:tc>
          <w:tcPr>
            <w:tcW w:w="1442" w:type="dxa"/>
            <w:tcBorders>
              <w:top w:val="single" w:sz="4" w:space="0" w:color="auto"/>
              <w:bottom w:val="single" w:sz="4" w:space="0" w:color="auto"/>
            </w:tcBorders>
          </w:tcPr>
          <w:p w:rsidR="00F520E5" w:rsidRDefault="002646C5" w:rsidP="00DD477C">
            <w:pPr>
              <w:keepNext/>
              <w:jc w:val="center"/>
            </w:pPr>
            <w:r>
              <w:t>1.0</w:t>
            </w:r>
          </w:p>
        </w:tc>
      </w:tr>
      <w:tr w:rsidR="00F520E5" w:rsidTr="0023252D">
        <w:tc>
          <w:tcPr>
            <w:tcW w:w="1441" w:type="dxa"/>
          </w:tcPr>
          <w:p w:rsidR="00F520E5" w:rsidRDefault="00F520E5" w:rsidP="00DD477C">
            <w:pPr>
              <w:keepNext/>
              <w:jc w:val="center"/>
            </w:pPr>
            <w:r>
              <w:t>3</w:t>
            </w:r>
          </w:p>
        </w:tc>
        <w:tc>
          <w:tcPr>
            <w:tcW w:w="1441" w:type="dxa"/>
          </w:tcPr>
          <w:p w:rsidR="00F520E5" w:rsidRDefault="00F520E5" w:rsidP="00DD477C">
            <w:pPr>
              <w:keepNext/>
              <w:jc w:val="center"/>
            </w:pPr>
            <w:r>
              <w:t>50</w:t>
            </w:r>
          </w:p>
        </w:tc>
        <w:tc>
          <w:tcPr>
            <w:tcW w:w="1441" w:type="dxa"/>
            <w:tcBorders>
              <w:right w:val="double" w:sz="4" w:space="0" w:color="auto"/>
            </w:tcBorders>
          </w:tcPr>
          <w:p w:rsidR="00F520E5" w:rsidRDefault="00F520E5" w:rsidP="00DD477C">
            <w:pPr>
              <w:keepNext/>
              <w:jc w:val="center"/>
            </w:pPr>
            <w:r>
              <w:t>6</w:t>
            </w:r>
          </w:p>
        </w:tc>
        <w:tc>
          <w:tcPr>
            <w:tcW w:w="1441" w:type="dxa"/>
            <w:tcBorders>
              <w:top w:val="single" w:sz="4" w:space="0" w:color="auto"/>
              <w:left w:val="double" w:sz="4" w:space="0" w:color="auto"/>
              <w:bottom w:val="double" w:sz="4" w:space="0" w:color="auto"/>
            </w:tcBorders>
            <w:shd w:val="pct10" w:color="auto" w:fill="auto"/>
          </w:tcPr>
          <w:p w:rsidR="00F520E5" w:rsidRDefault="00F520E5" w:rsidP="00DD477C">
            <w:pPr>
              <w:keepNext/>
              <w:jc w:val="center"/>
            </w:pPr>
          </w:p>
        </w:tc>
        <w:tc>
          <w:tcPr>
            <w:tcW w:w="1441" w:type="dxa"/>
            <w:tcBorders>
              <w:top w:val="single" w:sz="4" w:space="0" w:color="auto"/>
              <w:bottom w:val="double" w:sz="4" w:space="0" w:color="auto"/>
            </w:tcBorders>
            <w:shd w:val="pct10" w:color="auto" w:fill="auto"/>
          </w:tcPr>
          <w:p w:rsidR="00F520E5" w:rsidRDefault="00F520E5" w:rsidP="00DD477C">
            <w:pPr>
              <w:keepNext/>
              <w:jc w:val="center"/>
            </w:pPr>
          </w:p>
        </w:tc>
        <w:tc>
          <w:tcPr>
            <w:tcW w:w="1442" w:type="dxa"/>
            <w:tcBorders>
              <w:top w:val="single" w:sz="4" w:space="0" w:color="auto"/>
              <w:bottom w:val="double" w:sz="4" w:space="0" w:color="auto"/>
            </w:tcBorders>
            <w:shd w:val="pct10" w:color="auto" w:fill="auto"/>
          </w:tcPr>
          <w:p w:rsidR="00F520E5" w:rsidRDefault="00F520E5" w:rsidP="00DD477C">
            <w:pPr>
              <w:keepNext/>
              <w:jc w:val="center"/>
            </w:pPr>
          </w:p>
        </w:tc>
      </w:tr>
    </w:tbl>
    <w:p w:rsidR="00F520E5" w:rsidRPr="009E030B" w:rsidRDefault="0023252D" w:rsidP="0023252D">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3</w:t>
      </w:r>
      <w:r w:rsidR="00ED6A3C">
        <w:fldChar w:fldCharType="end"/>
      </w:r>
      <w:r w:rsidR="00DD477C">
        <w:tab/>
      </w:r>
      <w:r w:rsidR="00DD477C">
        <w:rPr>
          <w:lang w:val="en-US"/>
        </w:rPr>
        <w:t>C</w:t>
      </w:r>
      <w:r w:rsidR="00DD477C" w:rsidRPr="00B46CED">
        <w:rPr>
          <w:lang w:val="en-US"/>
        </w:rPr>
        <w:t xml:space="preserve">ross section nr </w:t>
      </w:r>
      <w:r w:rsidR="00F77826">
        <w:rPr>
          <w:lang w:val="en-US"/>
        </w:rPr>
        <w:t>2</w:t>
      </w:r>
      <w:r w:rsidR="00DD477C">
        <w:rPr>
          <w:lang w:val="en-US"/>
        </w:rPr>
        <w:t>,</w:t>
      </w:r>
      <w:r w:rsidR="00DD477C" w:rsidRPr="0023252D">
        <w:t xml:space="preserve"> </w:t>
      </w:r>
      <w:r w:rsidR="00DD477C">
        <w:t>basic g</w:t>
      </w:r>
      <w:r w:rsidR="00DD477C" w:rsidRPr="00B46CED">
        <w:rPr>
          <w:lang w:val="en-US"/>
        </w:rPr>
        <w:t>eometry</w:t>
      </w:r>
      <w:r w:rsidR="00DD477C">
        <w:rPr>
          <w:lang w:val="en-US"/>
        </w:rPr>
        <w:t>.</w:t>
      </w:r>
    </w:p>
    <w:p w:rsidR="0023252D" w:rsidRDefault="0023252D" w:rsidP="009E030B">
      <w:pPr>
        <w:spacing w:line="240" w:lineRule="auto"/>
        <w:jc w:val="left"/>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23252D" w:rsidRPr="00B46CED" w:rsidTr="0023252D">
        <w:tc>
          <w:tcPr>
            <w:tcW w:w="1134"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23252D" w:rsidRPr="00B46CED" w:rsidRDefault="0023252D" w:rsidP="00DD477C">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Variation</w:t>
            </w:r>
          </w:p>
        </w:tc>
        <w:tc>
          <w:tcPr>
            <w:tcW w:w="1417" w:type="dxa"/>
            <w:shd w:val="clear" w:color="auto" w:fill="D9D9D9"/>
            <w:vAlign w:val="center"/>
          </w:tcPr>
          <w:p w:rsidR="0023252D" w:rsidRPr="00B46CED" w:rsidRDefault="0023252D" w:rsidP="00DD477C">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8</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9</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lower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10</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B46CED" w:rsidRDefault="0023252D" w:rsidP="00DD477C">
            <w:pPr>
              <w:keepNext/>
              <w:spacing w:line="240" w:lineRule="auto"/>
              <w:jc w:val="center"/>
              <w:rPr>
                <w:lang w:val="en-US"/>
              </w:rPr>
            </w:pPr>
            <w:r w:rsidRPr="00B46CED">
              <w:rPr>
                <w:lang w:val="en-US"/>
              </w:rPr>
              <w:t>11</w:t>
            </w:r>
          </w:p>
        </w:tc>
        <w:tc>
          <w:tcPr>
            <w:tcW w:w="3969" w:type="dxa"/>
            <w:vAlign w:val="center"/>
          </w:tcPr>
          <w:p w:rsidR="0023252D" w:rsidRPr="009E030B" w:rsidRDefault="0023252D" w:rsidP="00DD477C">
            <w:pPr>
              <w:keepNext/>
              <w:spacing w:line="240" w:lineRule="auto"/>
              <w:jc w:val="left"/>
              <w:rPr>
                <w:lang w:val="en-US"/>
              </w:rPr>
            </w:pPr>
            <w:r w:rsidRPr="009E030B">
              <w:rPr>
                <w:lang w:val="en-US"/>
              </w:rPr>
              <w:t>slope upper segment (-)</w:t>
            </w:r>
          </w:p>
        </w:tc>
        <w:tc>
          <w:tcPr>
            <w:tcW w:w="2127" w:type="dxa"/>
            <w:vAlign w:val="center"/>
          </w:tcPr>
          <w:p w:rsidR="0023252D" w:rsidRPr="00B46CED" w:rsidRDefault="0023252D" w:rsidP="00DD477C">
            <w:pPr>
              <w:keepNext/>
              <w:spacing w:line="240" w:lineRule="auto"/>
              <w:jc w:val="center"/>
              <w:rPr>
                <w:lang w:val="en-US"/>
              </w:rPr>
            </w:pPr>
            <w:r>
              <w:rPr>
                <w:lang w:val="en-US"/>
              </w:rPr>
              <w:t xml:space="preserve">1 [0.1] </w:t>
            </w:r>
            <w:r w:rsidRPr="00B46CED">
              <w:rPr>
                <w:lang w:val="en-US"/>
              </w:rPr>
              <w:t>8</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12</w:t>
            </w:r>
          </w:p>
        </w:tc>
        <w:tc>
          <w:tcPr>
            <w:tcW w:w="3969" w:type="dxa"/>
            <w:vAlign w:val="center"/>
          </w:tcPr>
          <w:p w:rsidR="0023252D" w:rsidRPr="009E030B" w:rsidRDefault="0023252D" w:rsidP="00DD477C">
            <w:pPr>
              <w:keepNext/>
              <w:spacing w:line="240" w:lineRule="auto"/>
              <w:jc w:val="left"/>
              <w:rPr>
                <w:lang w:val="en-US"/>
              </w:rPr>
            </w:pPr>
            <w:r w:rsidRPr="009E030B">
              <w:rPr>
                <w:lang w:val="en-US"/>
              </w:rPr>
              <w:t>buckling point (m+NAP)</w:t>
            </w:r>
          </w:p>
        </w:tc>
        <w:tc>
          <w:tcPr>
            <w:tcW w:w="2127" w:type="dxa"/>
          </w:tcPr>
          <w:p w:rsidR="0023252D" w:rsidRPr="008149C4" w:rsidRDefault="0023252D" w:rsidP="00DD477C">
            <w:pPr>
              <w:keepNext/>
              <w:jc w:val="center"/>
            </w:pPr>
            <w:r w:rsidRPr="008149C4">
              <w:t>-1.75</w:t>
            </w:r>
            <w:r>
              <w:t xml:space="preserve"> [0.125] </w:t>
            </w:r>
            <w:r w:rsidRPr="008149C4">
              <w:t>4</w:t>
            </w:r>
            <w:r>
              <w:t>.00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13</w:t>
            </w:r>
          </w:p>
        </w:tc>
        <w:tc>
          <w:tcPr>
            <w:tcW w:w="3969" w:type="dxa"/>
            <w:vAlign w:val="center"/>
          </w:tcPr>
          <w:p w:rsidR="0023252D" w:rsidRPr="009E030B" w:rsidRDefault="0023252D" w:rsidP="00DD477C">
            <w:pPr>
              <w:keepNext/>
              <w:spacing w:line="240" w:lineRule="auto"/>
              <w:jc w:val="left"/>
              <w:rPr>
                <w:lang w:val="en-US"/>
              </w:rPr>
            </w:pPr>
            <w:r w:rsidRPr="009E030B">
              <w:rPr>
                <w:lang w:val="en-US"/>
              </w:rPr>
              <w:t>buckling point (m+NAP)</w:t>
            </w:r>
          </w:p>
        </w:tc>
        <w:tc>
          <w:tcPr>
            <w:tcW w:w="2127" w:type="dxa"/>
          </w:tcPr>
          <w:p w:rsidR="0023252D" w:rsidRPr="008149C4" w:rsidRDefault="0023252D" w:rsidP="00DD477C">
            <w:pPr>
              <w:keepNext/>
              <w:jc w:val="center"/>
            </w:pPr>
            <w:r w:rsidRPr="008149C4">
              <w:t>-1.75</w:t>
            </w:r>
            <w:r>
              <w:t xml:space="preserve"> [0.125] </w:t>
            </w:r>
            <w:r w:rsidRPr="008149C4">
              <w:t>4</w:t>
            </w:r>
            <w:r>
              <w:t>.00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14</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15</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both segments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16</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17</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lower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18</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rsidR="0023252D" w:rsidRPr="008149C4"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0</w:t>
            </w:r>
          </w:p>
        </w:tc>
      </w:tr>
      <w:tr w:rsidR="0023252D" w:rsidRPr="00B46CED" w:rsidTr="0023252D">
        <w:tc>
          <w:tcPr>
            <w:tcW w:w="1134" w:type="dxa"/>
            <w:vAlign w:val="center"/>
          </w:tcPr>
          <w:p w:rsidR="0023252D" w:rsidRPr="009E030B" w:rsidRDefault="0023252D" w:rsidP="00DD477C">
            <w:pPr>
              <w:keepNext/>
              <w:spacing w:line="240" w:lineRule="auto"/>
              <w:jc w:val="center"/>
              <w:rPr>
                <w:lang w:val="en-US"/>
              </w:rPr>
            </w:pPr>
            <w:r w:rsidRPr="009E030B">
              <w:rPr>
                <w:lang w:val="en-US"/>
              </w:rPr>
              <w:t>19</w:t>
            </w:r>
          </w:p>
        </w:tc>
        <w:tc>
          <w:tcPr>
            <w:tcW w:w="3969" w:type="dxa"/>
            <w:vAlign w:val="center"/>
          </w:tcPr>
          <w:p w:rsidR="0023252D" w:rsidRPr="009E030B" w:rsidRDefault="0023252D" w:rsidP="00DD477C">
            <w:pPr>
              <w:keepNext/>
              <w:spacing w:line="240" w:lineRule="auto"/>
              <w:jc w:val="left"/>
              <w:rPr>
                <w:lang w:val="en-US"/>
              </w:rPr>
            </w:pPr>
            <w:r w:rsidRPr="009E030B">
              <w:rPr>
                <w:lang w:val="en-US"/>
              </w:rPr>
              <w:t>roughness upper segment (-)</w:t>
            </w:r>
          </w:p>
        </w:tc>
        <w:tc>
          <w:tcPr>
            <w:tcW w:w="2127" w:type="dxa"/>
          </w:tcPr>
          <w:p w:rsidR="0023252D" w:rsidRDefault="0023252D" w:rsidP="00DD477C">
            <w:pPr>
              <w:keepNext/>
              <w:jc w:val="center"/>
            </w:pPr>
            <w:r w:rsidRPr="008149C4">
              <w:t>0.5</w:t>
            </w:r>
            <w:r>
              <w:t xml:space="preserve"> [0.01] </w:t>
            </w:r>
            <w:r w:rsidRPr="008149C4">
              <w:t>1.0</w:t>
            </w:r>
          </w:p>
        </w:tc>
        <w:tc>
          <w:tcPr>
            <w:tcW w:w="1417" w:type="dxa"/>
            <w:vAlign w:val="center"/>
          </w:tcPr>
          <w:p w:rsidR="0023252D" w:rsidRPr="00B46CED" w:rsidRDefault="0023252D" w:rsidP="00DD477C">
            <w:pPr>
              <w:keepNext/>
              <w:spacing w:line="240" w:lineRule="auto"/>
              <w:jc w:val="center"/>
              <w:rPr>
                <w:lang w:val="en-US"/>
              </w:rPr>
            </w:pPr>
            <w:r w:rsidRPr="00B46CED">
              <w:rPr>
                <w:lang w:val="en-US"/>
              </w:rPr>
              <w:t>85</w:t>
            </w:r>
          </w:p>
        </w:tc>
      </w:tr>
    </w:tbl>
    <w:p w:rsidR="009E030B" w:rsidRDefault="0023252D" w:rsidP="0023252D">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4</w:t>
      </w:r>
      <w:r w:rsidR="00ED6A3C">
        <w:fldChar w:fldCharType="end"/>
      </w:r>
      <w:r>
        <w:tab/>
      </w:r>
      <w:r w:rsidR="00DD477C">
        <w:rPr>
          <w:lang w:val="en-US"/>
        </w:rPr>
        <w:t>C</w:t>
      </w:r>
      <w:r w:rsidR="00DD477C" w:rsidRPr="00B46CED">
        <w:rPr>
          <w:lang w:val="en-US"/>
        </w:rPr>
        <w:t xml:space="preserve">ross section nr </w:t>
      </w:r>
      <w:r w:rsidR="00AC4D38">
        <w:rPr>
          <w:lang w:val="en-US"/>
        </w:rPr>
        <w:t>2</w:t>
      </w:r>
      <w:r w:rsidR="00DD477C">
        <w:rPr>
          <w:lang w:val="en-US"/>
        </w:rPr>
        <w:t>,</w:t>
      </w:r>
      <w:r w:rsidR="00DD477C" w:rsidRPr="0023252D">
        <w:t xml:space="preserve"> </w:t>
      </w:r>
      <w:r w:rsidR="00DD477C">
        <w:t>additional test series on variation in g</w:t>
      </w:r>
      <w:r w:rsidR="00DD477C" w:rsidRPr="00B46CED">
        <w:rPr>
          <w:lang w:val="en-US"/>
        </w:rPr>
        <w:t>eometry</w:t>
      </w:r>
      <w:r w:rsidR="00DD477C">
        <w:rPr>
          <w:lang w:val="en-US"/>
        </w:rPr>
        <w:t>.</w:t>
      </w:r>
    </w:p>
    <w:p w:rsidR="00832D2C" w:rsidRDefault="00832D2C" w:rsidP="00832D2C">
      <w:pPr>
        <w:pStyle w:val="Heading2"/>
        <w:rPr>
          <w:lang w:val="en-US"/>
        </w:rPr>
      </w:pPr>
      <w:bookmarkStart w:id="90" w:name="_Toc431366819"/>
      <w:r>
        <w:rPr>
          <w:lang w:val="en-US"/>
        </w:rPr>
        <w:t>C</w:t>
      </w:r>
      <w:r w:rsidRPr="00B46CED">
        <w:rPr>
          <w:lang w:val="en-US"/>
        </w:rPr>
        <w:t xml:space="preserve">ross section nr </w:t>
      </w:r>
      <w:r>
        <w:rPr>
          <w:lang w:val="en-US"/>
        </w:rPr>
        <w:t>3</w:t>
      </w:r>
      <w:bookmarkEnd w:id="90"/>
    </w:p>
    <w:p w:rsidR="00832D2C" w:rsidRPr="009E030B" w:rsidRDefault="00832D2C" w:rsidP="00F77826">
      <w:pPr>
        <w:keepNext/>
        <w:spacing w:line="240" w:lineRule="auto"/>
        <w:jc w:val="lef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4D552E2A" wp14:editId="57D8CFEE">
            <wp:extent cx="5533390" cy="26811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DD477C" w:rsidRDefault="00DD477C"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3</w:t>
      </w:r>
      <w:r w:rsidR="00ED6A3C">
        <w:fldChar w:fldCharType="end"/>
      </w:r>
      <w:r>
        <w:tab/>
      </w:r>
      <w:r w:rsidR="00F77826">
        <w:rPr>
          <w:lang w:val="en-US"/>
        </w:rPr>
        <w:t>C</w:t>
      </w:r>
      <w:r w:rsidR="00F77826" w:rsidRPr="00B46CED">
        <w:rPr>
          <w:lang w:val="en-US"/>
        </w:rPr>
        <w:t>ross section nr</w:t>
      </w:r>
      <w:r w:rsidR="00F77826">
        <w:rPr>
          <w:lang w:val="en-US"/>
        </w:rPr>
        <w:t xml:space="preserve"> 3,</w:t>
      </w:r>
      <w:r w:rsidR="00F77826" w:rsidRPr="0023252D">
        <w:t xml:space="preserve"> </w:t>
      </w:r>
      <w:r w:rsidR="00F77826">
        <w:t>basic g</w:t>
      </w:r>
      <w:r w:rsidR="00F77826" w:rsidRPr="00B46CED">
        <w:rPr>
          <w:lang w:val="en-US"/>
        </w:rPr>
        <w:t>eometry</w:t>
      </w:r>
      <w:r w:rsidR="00F77826">
        <w:rPr>
          <w:lang w:val="en-US"/>
        </w:rPr>
        <w:t>.</w:t>
      </w:r>
    </w:p>
    <w:p w:rsidR="00DD477C" w:rsidRDefault="00DD477C"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DD477C" w:rsidRPr="00E403DD" w:rsidRDefault="00DD477C" w:rsidP="00142B7A">
            <w:pPr>
              <w:keepNext/>
              <w:jc w:val="center"/>
              <w:rPr>
                <w:b w:val="0"/>
              </w:rPr>
            </w:pPr>
            <w:r w:rsidRPr="00E403DD">
              <w:rPr>
                <w:b w:val="0"/>
              </w:rPr>
              <w:t>point nr</w:t>
            </w:r>
          </w:p>
          <w:p w:rsidR="00DD477C" w:rsidRPr="00E403DD" w:rsidRDefault="00DD477C" w:rsidP="00142B7A">
            <w:pPr>
              <w:keepNext/>
              <w:jc w:val="center"/>
              <w:rPr>
                <w:b w:val="0"/>
              </w:rPr>
            </w:pPr>
            <w:r w:rsidRPr="00E403DD">
              <w:rPr>
                <w:b w:val="0"/>
              </w:rPr>
              <w:t>-</w:t>
            </w:r>
          </w:p>
        </w:tc>
        <w:tc>
          <w:tcPr>
            <w:tcW w:w="1459" w:type="dxa"/>
          </w:tcPr>
          <w:p w:rsidR="00DD477C" w:rsidRPr="00E403DD" w:rsidRDefault="00DD477C" w:rsidP="00142B7A">
            <w:pPr>
              <w:keepNext/>
              <w:jc w:val="center"/>
              <w:rPr>
                <w:b w:val="0"/>
              </w:rPr>
            </w:pPr>
            <w:r w:rsidRPr="00E403DD">
              <w:rPr>
                <w:b w:val="0"/>
              </w:rPr>
              <w:t>x</w:t>
            </w:r>
          </w:p>
          <w:p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rsidR="00DD477C" w:rsidRPr="00E403DD" w:rsidRDefault="00DD477C" w:rsidP="00142B7A">
            <w:pPr>
              <w:keepNext/>
              <w:jc w:val="center"/>
              <w:rPr>
                <w:b w:val="0"/>
              </w:rPr>
            </w:pPr>
            <w:r w:rsidRPr="00E403DD">
              <w:rPr>
                <w:b w:val="0"/>
              </w:rPr>
              <w:t>y</w:t>
            </w:r>
          </w:p>
          <w:p w:rsidR="00DD477C" w:rsidRPr="00E403DD" w:rsidRDefault="00DD477C" w:rsidP="00142B7A">
            <w:pPr>
              <w:keepNext/>
              <w:jc w:val="center"/>
              <w:rPr>
                <w:b w:val="0"/>
              </w:rPr>
            </w:pPr>
            <w:r w:rsidRPr="00E403DD">
              <w:rPr>
                <w:b w:val="0"/>
              </w:rPr>
              <w:t>(m+NAP)</w:t>
            </w:r>
          </w:p>
        </w:tc>
        <w:tc>
          <w:tcPr>
            <w:tcW w:w="1459" w:type="dxa"/>
            <w:tcBorders>
              <w:top w:val="double" w:sz="4" w:space="0" w:color="auto"/>
              <w:left w:val="double" w:sz="4" w:space="0" w:color="auto"/>
              <w:bottom w:val="single" w:sz="4" w:space="0" w:color="auto"/>
            </w:tcBorders>
          </w:tcPr>
          <w:p w:rsidR="00DD477C" w:rsidRPr="00E403DD" w:rsidRDefault="00DD477C" w:rsidP="00142B7A">
            <w:pPr>
              <w:keepNext/>
              <w:jc w:val="center"/>
              <w:rPr>
                <w:b w:val="0"/>
              </w:rPr>
            </w:pPr>
            <w:r w:rsidRPr="00E403DD">
              <w:rPr>
                <w:b w:val="0"/>
              </w:rPr>
              <w:t>segment nr</w:t>
            </w:r>
          </w:p>
          <w:p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rsidR="00DD477C" w:rsidRDefault="00DD477C" w:rsidP="00142B7A">
            <w:pPr>
              <w:keepNext/>
              <w:jc w:val="center"/>
              <w:rPr>
                <w:b w:val="0"/>
              </w:rPr>
            </w:pPr>
            <w:r w:rsidRPr="00E403DD">
              <w:rPr>
                <w:b w:val="0"/>
              </w:rPr>
              <w:t>slope</w:t>
            </w:r>
            <w:r>
              <w:rPr>
                <w:b w:val="0"/>
              </w:rPr>
              <w:t xml:space="preserve"> </w:t>
            </w:r>
          </w:p>
          <w:p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rsidR="00DD477C" w:rsidRPr="00E403DD" w:rsidRDefault="00DD477C" w:rsidP="00142B7A">
            <w:pPr>
              <w:keepNext/>
              <w:jc w:val="center"/>
              <w:rPr>
                <w:b w:val="0"/>
              </w:rPr>
            </w:pPr>
            <w:r w:rsidRPr="00E403DD">
              <w:rPr>
                <w:b w:val="0"/>
              </w:rPr>
              <w:t>roughness</w:t>
            </w:r>
          </w:p>
          <w:p w:rsidR="00DD477C" w:rsidRPr="00E403DD" w:rsidRDefault="00DD477C" w:rsidP="00142B7A">
            <w:pPr>
              <w:keepNext/>
              <w:jc w:val="center"/>
              <w:rPr>
                <w:b w:val="0"/>
              </w:rPr>
            </w:pPr>
            <w:r w:rsidRPr="00E403DD">
              <w:rPr>
                <w:b w:val="0"/>
              </w:rPr>
              <w:t>-</w:t>
            </w:r>
          </w:p>
        </w:tc>
      </w:tr>
      <w:tr w:rsidR="00DD477C" w:rsidTr="00142B7A">
        <w:tc>
          <w:tcPr>
            <w:tcW w:w="1351" w:type="dxa"/>
          </w:tcPr>
          <w:p w:rsidR="00DD477C" w:rsidRDefault="00DD477C" w:rsidP="00142B7A">
            <w:pPr>
              <w:keepNext/>
              <w:jc w:val="center"/>
            </w:pPr>
            <w:r>
              <w:t>1</w:t>
            </w:r>
          </w:p>
        </w:tc>
        <w:tc>
          <w:tcPr>
            <w:tcW w:w="1459" w:type="dxa"/>
          </w:tcPr>
          <w:p w:rsidR="00DD477C" w:rsidRDefault="00DD477C" w:rsidP="00142B7A">
            <w:pPr>
              <w:keepNext/>
              <w:jc w:val="center"/>
            </w:pPr>
            <w:r>
              <w:t>0</w:t>
            </w:r>
          </w:p>
        </w:tc>
        <w:tc>
          <w:tcPr>
            <w:tcW w:w="1459" w:type="dxa"/>
            <w:tcBorders>
              <w:right w:val="double" w:sz="4" w:space="0" w:color="auto"/>
            </w:tcBorders>
          </w:tcPr>
          <w:p w:rsidR="00DD477C" w:rsidRDefault="00DD477C" w:rsidP="00142B7A">
            <w:pPr>
              <w:keepNext/>
              <w:jc w:val="center"/>
            </w:pPr>
            <w:r>
              <w:t>-2</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1</w:t>
            </w:r>
          </w:p>
        </w:tc>
        <w:tc>
          <w:tcPr>
            <w:tcW w:w="1459" w:type="dxa"/>
            <w:tcBorders>
              <w:top w:val="single" w:sz="4" w:space="0" w:color="auto"/>
              <w:bottom w:val="single" w:sz="4" w:space="0" w:color="auto"/>
            </w:tcBorders>
          </w:tcPr>
          <w:p w:rsidR="00DD477C" w:rsidRDefault="00DD477C" w:rsidP="00142B7A">
            <w:pPr>
              <w:keepNext/>
              <w:jc w:val="center"/>
            </w:pPr>
            <w:r>
              <w:t>1.0</w:t>
            </w:r>
          </w:p>
        </w:tc>
        <w:tc>
          <w:tcPr>
            <w:tcW w:w="1460" w:type="dxa"/>
            <w:tcBorders>
              <w:top w:val="single" w:sz="4" w:space="0" w:color="auto"/>
              <w:bottom w:val="single" w:sz="4" w:space="0" w:color="auto"/>
            </w:tcBorders>
          </w:tcPr>
          <w:p w:rsidR="00DD477C" w:rsidRDefault="00DD477C" w:rsidP="00142B7A">
            <w:pPr>
              <w:keepNext/>
              <w:jc w:val="center"/>
            </w:pPr>
            <w:r>
              <w:t>1.0</w:t>
            </w:r>
          </w:p>
        </w:tc>
      </w:tr>
      <w:tr w:rsidR="00DD477C" w:rsidTr="00142B7A">
        <w:tc>
          <w:tcPr>
            <w:tcW w:w="1351" w:type="dxa"/>
          </w:tcPr>
          <w:p w:rsidR="00DD477C" w:rsidRDefault="00DD477C" w:rsidP="00142B7A">
            <w:pPr>
              <w:keepNext/>
              <w:jc w:val="center"/>
            </w:pPr>
            <w:r>
              <w:t>2</w:t>
            </w:r>
          </w:p>
        </w:tc>
        <w:tc>
          <w:tcPr>
            <w:tcW w:w="1459" w:type="dxa"/>
          </w:tcPr>
          <w:p w:rsidR="00DD477C" w:rsidRDefault="00DD477C" w:rsidP="00142B7A">
            <w:pPr>
              <w:keepNext/>
              <w:jc w:val="center"/>
            </w:pPr>
            <w:r>
              <w:t>6</w:t>
            </w:r>
          </w:p>
        </w:tc>
        <w:tc>
          <w:tcPr>
            <w:tcW w:w="1459" w:type="dxa"/>
            <w:tcBorders>
              <w:right w:val="double" w:sz="4" w:space="0" w:color="auto"/>
            </w:tcBorders>
          </w:tcPr>
          <w:p w:rsidR="00DD477C" w:rsidRDefault="00DD477C"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2</w:t>
            </w:r>
          </w:p>
        </w:tc>
        <w:tc>
          <w:tcPr>
            <w:tcW w:w="1459" w:type="dxa"/>
            <w:tcBorders>
              <w:top w:val="single" w:sz="4" w:space="0" w:color="auto"/>
              <w:bottom w:val="single" w:sz="4" w:space="0" w:color="auto"/>
            </w:tcBorders>
          </w:tcPr>
          <w:p w:rsidR="00DD477C" w:rsidRDefault="00DD477C" w:rsidP="00142B7A">
            <w:pPr>
              <w:keepNext/>
              <w:jc w:val="center"/>
            </w:pPr>
            <w:r>
              <w:t>8.0</w:t>
            </w:r>
          </w:p>
        </w:tc>
        <w:tc>
          <w:tcPr>
            <w:tcW w:w="1460" w:type="dxa"/>
            <w:tcBorders>
              <w:top w:val="single" w:sz="4" w:space="0" w:color="auto"/>
              <w:bottom w:val="single" w:sz="4" w:space="0" w:color="auto"/>
            </w:tcBorders>
          </w:tcPr>
          <w:p w:rsidR="00DD477C" w:rsidRDefault="00DD477C" w:rsidP="00142B7A">
            <w:pPr>
              <w:keepNext/>
              <w:jc w:val="center"/>
            </w:pPr>
            <w:r>
              <w:t>1.0</w:t>
            </w:r>
          </w:p>
        </w:tc>
      </w:tr>
      <w:tr w:rsidR="00DD477C" w:rsidTr="00142B7A">
        <w:tc>
          <w:tcPr>
            <w:tcW w:w="1351" w:type="dxa"/>
          </w:tcPr>
          <w:p w:rsidR="00DD477C" w:rsidRDefault="00DD477C" w:rsidP="00142B7A">
            <w:pPr>
              <w:keepNext/>
              <w:jc w:val="center"/>
            </w:pPr>
            <w:r>
              <w:t>3</w:t>
            </w:r>
          </w:p>
        </w:tc>
        <w:tc>
          <w:tcPr>
            <w:tcW w:w="1459" w:type="dxa"/>
          </w:tcPr>
          <w:p w:rsidR="00DD477C" w:rsidRDefault="00DD477C" w:rsidP="00142B7A">
            <w:pPr>
              <w:keepNext/>
              <w:jc w:val="center"/>
            </w:pPr>
            <w:r>
              <w:t>22</w:t>
            </w:r>
          </w:p>
        </w:tc>
        <w:tc>
          <w:tcPr>
            <w:tcW w:w="1459" w:type="dxa"/>
            <w:tcBorders>
              <w:right w:val="double" w:sz="4" w:space="0" w:color="auto"/>
            </w:tcBorders>
          </w:tcPr>
          <w:p w:rsidR="00DD477C" w:rsidRDefault="00DD477C"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DD477C" w:rsidRDefault="00DD477C" w:rsidP="00142B7A">
            <w:pPr>
              <w:keepNext/>
              <w:jc w:val="center"/>
            </w:pPr>
          </w:p>
        </w:tc>
        <w:tc>
          <w:tcPr>
            <w:tcW w:w="1459" w:type="dxa"/>
            <w:tcBorders>
              <w:top w:val="single" w:sz="4" w:space="0" w:color="auto"/>
              <w:bottom w:val="double" w:sz="4" w:space="0" w:color="auto"/>
            </w:tcBorders>
            <w:shd w:val="pct10" w:color="auto" w:fill="auto"/>
          </w:tcPr>
          <w:p w:rsidR="00DD477C" w:rsidRDefault="00DD477C" w:rsidP="00142B7A">
            <w:pPr>
              <w:keepNext/>
              <w:jc w:val="center"/>
            </w:pPr>
          </w:p>
        </w:tc>
        <w:tc>
          <w:tcPr>
            <w:tcW w:w="1460" w:type="dxa"/>
            <w:tcBorders>
              <w:top w:val="single" w:sz="4" w:space="0" w:color="auto"/>
              <w:bottom w:val="double" w:sz="4" w:space="0" w:color="auto"/>
            </w:tcBorders>
            <w:shd w:val="pct10" w:color="auto" w:fill="auto"/>
          </w:tcPr>
          <w:p w:rsidR="00DD477C" w:rsidRDefault="00DD477C" w:rsidP="00142B7A">
            <w:pPr>
              <w:keepNext/>
              <w:jc w:val="center"/>
            </w:pPr>
          </w:p>
        </w:tc>
      </w:tr>
    </w:tbl>
    <w:p w:rsidR="00DD477C" w:rsidRDefault="00DD477C" w:rsidP="00DD477C">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5</w:t>
      </w:r>
      <w:r w:rsidR="00ED6A3C">
        <w:fldChar w:fldCharType="end"/>
      </w:r>
      <w:r>
        <w:tab/>
      </w:r>
      <w:r>
        <w:rPr>
          <w:lang w:val="en-US"/>
        </w:rPr>
        <w:t>C</w:t>
      </w:r>
      <w:r w:rsidRPr="00B46CED">
        <w:rPr>
          <w:lang w:val="en-US"/>
        </w:rPr>
        <w:t>ross section nr</w:t>
      </w:r>
      <w:r w:rsidR="00F77826">
        <w:rPr>
          <w:lang w:val="en-US"/>
        </w:rPr>
        <w:t xml:space="preserve"> 3</w:t>
      </w:r>
      <w:r>
        <w:rPr>
          <w:lang w:val="en-US"/>
        </w:rPr>
        <w:t>,</w:t>
      </w:r>
      <w:r w:rsidRPr="0023252D">
        <w:t xml:space="preserve"> </w:t>
      </w:r>
      <w:r>
        <w:t>basic g</w:t>
      </w:r>
      <w:r w:rsidRPr="00B46CED">
        <w:rPr>
          <w:lang w:val="en-US"/>
        </w:rPr>
        <w:t>eometry</w:t>
      </w:r>
      <w:r>
        <w:rPr>
          <w:lang w:val="en-US"/>
        </w:rPr>
        <w:t>.</w:t>
      </w:r>
    </w:p>
    <w:p w:rsidR="00DD477C" w:rsidRDefault="00DD477C" w:rsidP="00DD477C"/>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A7187B" w:rsidRPr="00B46CED" w:rsidTr="001F6569">
        <w:tc>
          <w:tcPr>
            <w:tcW w:w="1134"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A7187B" w:rsidRPr="00B46CED" w:rsidRDefault="00A7187B" w:rsidP="001F6569">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Variation</w:t>
            </w:r>
          </w:p>
        </w:tc>
        <w:tc>
          <w:tcPr>
            <w:tcW w:w="1417" w:type="dxa"/>
            <w:shd w:val="clear" w:color="auto" w:fill="D9D9D9"/>
            <w:vAlign w:val="center"/>
          </w:tcPr>
          <w:p w:rsidR="00A7187B" w:rsidRPr="00B46CED" w:rsidRDefault="00A7187B" w:rsidP="001F6569">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8</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9</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lower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10</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B46CED" w:rsidRDefault="00A7187B" w:rsidP="001F6569">
            <w:pPr>
              <w:keepNext/>
              <w:spacing w:line="240" w:lineRule="auto"/>
              <w:jc w:val="center"/>
              <w:rPr>
                <w:lang w:val="en-US"/>
              </w:rPr>
            </w:pPr>
            <w:r w:rsidRPr="00B46CED">
              <w:rPr>
                <w:lang w:val="en-US"/>
              </w:rPr>
              <w:t>11</w:t>
            </w:r>
          </w:p>
        </w:tc>
        <w:tc>
          <w:tcPr>
            <w:tcW w:w="3969" w:type="dxa"/>
            <w:vAlign w:val="center"/>
          </w:tcPr>
          <w:p w:rsidR="00A7187B" w:rsidRPr="009E030B" w:rsidRDefault="00A7187B" w:rsidP="001F6569">
            <w:pPr>
              <w:keepNext/>
              <w:spacing w:line="240" w:lineRule="auto"/>
              <w:jc w:val="left"/>
              <w:rPr>
                <w:lang w:val="en-US"/>
              </w:rPr>
            </w:pPr>
            <w:r w:rsidRPr="009E030B">
              <w:rPr>
                <w:lang w:val="en-US"/>
              </w:rPr>
              <w:t>slope upper segment (-)</w:t>
            </w:r>
          </w:p>
        </w:tc>
        <w:tc>
          <w:tcPr>
            <w:tcW w:w="2127" w:type="dxa"/>
            <w:vAlign w:val="center"/>
          </w:tcPr>
          <w:p w:rsidR="00A7187B" w:rsidRPr="00B46CED" w:rsidRDefault="00A7187B" w:rsidP="001F6569">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12</w:t>
            </w:r>
          </w:p>
        </w:tc>
        <w:tc>
          <w:tcPr>
            <w:tcW w:w="3969" w:type="dxa"/>
            <w:vAlign w:val="center"/>
          </w:tcPr>
          <w:p w:rsidR="00A7187B" w:rsidRPr="009E030B" w:rsidRDefault="00A7187B" w:rsidP="001F6569">
            <w:pPr>
              <w:keepNext/>
              <w:spacing w:line="240" w:lineRule="auto"/>
              <w:jc w:val="left"/>
              <w:rPr>
                <w:lang w:val="en-US"/>
              </w:rPr>
            </w:pPr>
            <w:r w:rsidRPr="009E030B">
              <w:rPr>
                <w:lang w:val="en-US"/>
              </w:rPr>
              <w:t>buckling point (m+NAP)</w:t>
            </w:r>
          </w:p>
        </w:tc>
        <w:tc>
          <w:tcPr>
            <w:tcW w:w="2127" w:type="dxa"/>
          </w:tcPr>
          <w:p w:rsidR="00A7187B" w:rsidRPr="008149C4" w:rsidRDefault="00B17A3E" w:rsidP="00B17A3E">
            <w:pPr>
              <w:keepNext/>
              <w:jc w:val="center"/>
            </w:pPr>
            <w:r>
              <w:t>0</w:t>
            </w:r>
            <w:r w:rsidR="00A7187B">
              <w:t xml:space="preserve"> [0.1</w:t>
            </w:r>
            <w:r w:rsidR="00B74063">
              <w:t>]</w:t>
            </w:r>
            <w:r w:rsidR="00A7187B">
              <w:t xml:space="preserve"> </w:t>
            </w:r>
            <w:r>
              <w:t>4</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13</w:t>
            </w:r>
          </w:p>
        </w:tc>
        <w:tc>
          <w:tcPr>
            <w:tcW w:w="3969" w:type="dxa"/>
            <w:vAlign w:val="center"/>
          </w:tcPr>
          <w:p w:rsidR="00A7187B" w:rsidRPr="009E030B" w:rsidRDefault="00A7187B" w:rsidP="001F6569">
            <w:pPr>
              <w:keepNext/>
              <w:spacing w:line="240" w:lineRule="auto"/>
              <w:jc w:val="left"/>
              <w:rPr>
                <w:lang w:val="en-US"/>
              </w:rPr>
            </w:pPr>
            <w:r w:rsidRPr="009E030B">
              <w:rPr>
                <w:lang w:val="en-US"/>
              </w:rPr>
              <w:t>buckling point (m+NAP)</w:t>
            </w:r>
          </w:p>
        </w:tc>
        <w:tc>
          <w:tcPr>
            <w:tcW w:w="2127" w:type="dxa"/>
          </w:tcPr>
          <w:p w:rsidR="00A7187B" w:rsidRPr="008149C4" w:rsidRDefault="00B17A3E" w:rsidP="00B17A3E">
            <w:pPr>
              <w:keepNext/>
              <w:jc w:val="center"/>
            </w:pPr>
            <w:r>
              <w:t>0</w:t>
            </w:r>
            <w:r w:rsidR="00B74063">
              <w:t xml:space="preserve"> [0.1] </w:t>
            </w:r>
            <w:r>
              <w:t>4</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14</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15</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both segments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16</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17</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lower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18</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rsidR="00A7187B" w:rsidRPr="008149C4"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0</w:t>
            </w:r>
          </w:p>
        </w:tc>
      </w:tr>
      <w:tr w:rsidR="00A7187B" w:rsidRPr="00B46CED" w:rsidTr="001F6569">
        <w:tc>
          <w:tcPr>
            <w:tcW w:w="1134" w:type="dxa"/>
            <w:vAlign w:val="center"/>
          </w:tcPr>
          <w:p w:rsidR="00A7187B" w:rsidRPr="009E030B" w:rsidRDefault="00A7187B" w:rsidP="001F6569">
            <w:pPr>
              <w:keepNext/>
              <w:spacing w:line="240" w:lineRule="auto"/>
              <w:jc w:val="center"/>
              <w:rPr>
                <w:lang w:val="en-US"/>
              </w:rPr>
            </w:pPr>
            <w:r w:rsidRPr="009E030B">
              <w:rPr>
                <w:lang w:val="en-US"/>
              </w:rPr>
              <w:t>19</w:t>
            </w:r>
          </w:p>
        </w:tc>
        <w:tc>
          <w:tcPr>
            <w:tcW w:w="3969" w:type="dxa"/>
            <w:vAlign w:val="center"/>
          </w:tcPr>
          <w:p w:rsidR="00A7187B" w:rsidRPr="009E030B" w:rsidRDefault="00A7187B" w:rsidP="001F6569">
            <w:pPr>
              <w:keepNext/>
              <w:spacing w:line="240" w:lineRule="auto"/>
              <w:jc w:val="left"/>
              <w:rPr>
                <w:lang w:val="en-US"/>
              </w:rPr>
            </w:pPr>
            <w:r w:rsidRPr="009E030B">
              <w:rPr>
                <w:lang w:val="en-US"/>
              </w:rPr>
              <w:t>roughness upper segment (-)</w:t>
            </w:r>
          </w:p>
        </w:tc>
        <w:tc>
          <w:tcPr>
            <w:tcW w:w="2127" w:type="dxa"/>
          </w:tcPr>
          <w:p w:rsidR="00A7187B" w:rsidRDefault="00A7187B" w:rsidP="001F6569">
            <w:pPr>
              <w:keepNext/>
              <w:jc w:val="center"/>
            </w:pPr>
            <w:r w:rsidRPr="008149C4">
              <w:t>0.5</w:t>
            </w:r>
            <w:r>
              <w:t xml:space="preserve"> [0.01] </w:t>
            </w:r>
            <w:r w:rsidRPr="008149C4">
              <w:t>1.0</w:t>
            </w:r>
          </w:p>
        </w:tc>
        <w:tc>
          <w:tcPr>
            <w:tcW w:w="1417" w:type="dxa"/>
            <w:vAlign w:val="center"/>
          </w:tcPr>
          <w:p w:rsidR="00A7187B" w:rsidRPr="00B46CED" w:rsidRDefault="00A7187B" w:rsidP="001F6569">
            <w:pPr>
              <w:keepNext/>
              <w:spacing w:line="240" w:lineRule="auto"/>
              <w:jc w:val="center"/>
              <w:rPr>
                <w:lang w:val="en-US"/>
              </w:rPr>
            </w:pPr>
            <w:r w:rsidRPr="00B46CED">
              <w:rPr>
                <w:lang w:val="en-US"/>
              </w:rPr>
              <w:t>85</w:t>
            </w:r>
          </w:p>
        </w:tc>
      </w:tr>
    </w:tbl>
    <w:p w:rsidR="00DD477C" w:rsidRDefault="00DD477C" w:rsidP="00DD477C">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6</w:t>
      </w:r>
      <w:r w:rsidR="00ED6A3C">
        <w:fldChar w:fldCharType="end"/>
      </w:r>
      <w:r>
        <w:tab/>
      </w:r>
      <w:r>
        <w:rPr>
          <w:lang w:val="en-US"/>
        </w:rPr>
        <w:t>C</w:t>
      </w:r>
      <w:r w:rsidRPr="00B46CED">
        <w:rPr>
          <w:lang w:val="en-US"/>
        </w:rPr>
        <w:t xml:space="preserve">ross section nr </w:t>
      </w:r>
      <w:r w:rsidR="00AC4D38">
        <w:rPr>
          <w:lang w:val="en-US"/>
        </w:rPr>
        <w:t>3</w:t>
      </w:r>
      <w:r>
        <w:rPr>
          <w:lang w:val="en-US"/>
        </w:rPr>
        <w:t>,</w:t>
      </w:r>
      <w:r w:rsidRPr="0023252D">
        <w:t xml:space="preserve"> </w:t>
      </w:r>
      <w:r>
        <w:t>additional test series on variation in g</w:t>
      </w:r>
      <w:r w:rsidRPr="00B46CED">
        <w:rPr>
          <w:lang w:val="en-US"/>
        </w:rPr>
        <w:t>eometry</w:t>
      </w:r>
      <w:r>
        <w:rPr>
          <w:lang w:val="en-US"/>
        </w:rPr>
        <w:t>.</w:t>
      </w:r>
    </w:p>
    <w:p w:rsidR="00DD477C" w:rsidRPr="00DD477C" w:rsidRDefault="00DD477C" w:rsidP="00DD477C">
      <w:pPr>
        <w:rPr>
          <w:lang w:val="en-US"/>
        </w:rPr>
      </w:pPr>
    </w:p>
    <w:p w:rsidR="00832D2C" w:rsidRDefault="00832D2C" w:rsidP="00832D2C">
      <w:pPr>
        <w:pStyle w:val="Heading2"/>
        <w:rPr>
          <w:lang w:val="en-US"/>
        </w:rPr>
      </w:pPr>
      <w:bookmarkStart w:id="91" w:name="_Toc431366820"/>
      <w:r>
        <w:rPr>
          <w:lang w:val="en-US"/>
        </w:rPr>
        <w:t>C</w:t>
      </w:r>
      <w:r w:rsidRPr="00B46CED">
        <w:rPr>
          <w:lang w:val="en-US"/>
        </w:rPr>
        <w:t xml:space="preserve">ross section nr </w:t>
      </w:r>
      <w:r>
        <w:rPr>
          <w:lang w:val="en-US"/>
        </w:rPr>
        <w:t>4</w:t>
      </w:r>
      <w:bookmarkEnd w:id="91"/>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33ADD306" wp14:editId="2E8566CC">
            <wp:extent cx="5533390" cy="26811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4</w:t>
      </w:r>
      <w:r w:rsidR="00ED6A3C">
        <w:fldChar w:fldCharType="end"/>
      </w:r>
      <w:r>
        <w:tab/>
      </w:r>
      <w:r>
        <w:rPr>
          <w:lang w:val="en-US"/>
        </w:rPr>
        <w:t>C</w:t>
      </w:r>
      <w:r w:rsidRPr="00B46CED">
        <w:rPr>
          <w:lang w:val="en-US"/>
        </w:rPr>
        <w:t>ross section nr</w:t>
      </w:r>
      <w:r>
        <w:rPr>
          <w:lang w:val="en-US"/>
        </w:rPr>
        <w:t xml:space="preserve"> 4,</w:t>
      </w:r>
      <w:r w:rsidRPr="0023252D">
        <w:t xml:space="preserve"> </w:t>
      </w:r>
      <w:r>
        <w:t>basic g</w:t>
      </w:r>
      <w:r w:rsidRPr="00B46CED">
        <w:rPr>
          <w:lang w:val="en-US"/>
        </w:rPr>
        <w:t>eometry</w:t>
      </w:r>
      <w:r>
        <w:rPr>
          <w:lang w:val="en-US"/>
        </w:rPr>
        <w:t>.</w:t>
      </w:r>
    </w:p>
    <w:p w:rsidR="00DD477C" w:rsidRPr="00F77826" w:rsidRDefault="00DD477C" w:rsidP="00F77826">
      <w:pPr>
        <w:keepNext/>
        <w:spacing w:line="240" w:lineRule="auto"/>
        <w:jc w:val="lef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DD477C"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DD477C" w:rsidRPr="00E403DD" w:rsidRDefault="00DD477C" w:rsidP="00142B7A">
            <w:pPr>
              <w:keepNext/>
              <w:jc w:val="center"/>
              <w:rPr>
                <w:b w:val="0"/>
              </w:rPr>
            </w:pPr>
            <w:r w:rsidRPr="00E403DD">
              <w:rPr>
                <w:b w:val="0"/>
              </w:rPr>
              <w:t>point nr</w:t>
            </w:r>
          </w:p>
          <w:p w:rsidR="00DD477C" w:rsidRPr="00E403DD" w:rsidRDefault="00DD477C" w:rsidP="00142B7A">
            <w:pPr>
              <w:keepNext/>
              <w:jc w:val="center"/>
              <w:rPr>
                <w:b w:val="0"/>
              </w:rPr>
            </w:pPr>
            <w:r w:rsidRPr="00E403DD">
              <w:rPr>
                <w:b w:val="0"/>
              </w:rPr>
              <w:t>-</w:t>
            </w:r>
          </w:p>
        </w:tc>
        <w:tc>
          <w:tcPr>
            <w:tcW w:w="1459" w:type="dxa"/>
          </w:tcPr>
          <w:p w:rsidR="00DD477C" w:rsidRPr="00E403DD" w:rsidRDefault="00DD477C" w:rsidP="00142B7A">
            <w:pPr>
              <w:keepNext/>
              <w:jc w:val="center"/>
              <w:rPr>
                <w:b w:val="0"/>
              </w:rPr>
            </w:pPr>
            <w:r w:rsidRPr="00E403DD">
              <w:rPr>
                <w:b w:val="0"/>
              </w:rPr>
              <w:t>x</w:t>
            </w:r>
          </w:p>
          <w:p w:rsidR="00DD477C" w:rsidRPr="00E403DD" w:rsidRDefault="00DD477C" w:rsidP="00142B7A">
            <w:pPr>
              <w:keepNext/>
              <w:jc w:val="center"/>
              <w:rPr>
                <w:b w:val="0"/>
              </w:rPr>
            </w:pPr>
            <w:r w:rsidRPr="00E403DD">
              <w:rPr>
                <w:b w:val="0"/>
              </w:rPr>
              <w:t>(m)</w:t>
            </w:r>
          </w:p>
        </w:tc>
        <w:tc>
          <w:tcPr>
            <w:tcW w:w="1459" w:type="dxa"/>
            <w:tcBorders>
              <w:right w:val="double" w:sz="4" w:space="0" w:color="auto"/>
            </w:tcBorders>
          </w:tcPr>
          <w:p w:rsidR="00DD477C" w:rsidRPr="00E403DD" w:rsidRDefault="00DD477C" w:rsidP="00142B7A">
            <w:pPr>
              <w:keepNext/>
              <w:jc w:val="center"/>
              <w:rPr>
                <w:b w:val="0"/>
              </w:rPr>
            </w:pPr>
            <w:r w:rsidRPr="00E403DD">
              <w:rPr>
                <w:b w:val="0"/>
              </w:rPr>
              <w:t>y</w:t>
            </w:r>
          </w:p>
          <w:p w:rsidR="00DD477C" w:rsidRPr="00E403DD" w:rsidRDefault="00DD477C" w:rsidP="00142B7A">
            <w:pPr>
              <w:keepNext/>
              <w:jc w:val="center"/>
              <w:rPr>
                <w:b w:val="0"/>
              </w:rPr>
            </w:pPr>
            <w:r w:rsidRPr="00E403DD">
              <w:rPr>
                <w:b w:val="0"/>
              </w:rPr>
              <w:t>(m+NAP)</w:t>
            </w:r>
          </w:p>
        </w:tc>
        <w:tc>
          <w:tcPr>
            <w:tcW w:w="1459" w:type="dxa"/>
            <w:tcBorders>
              <w:top w:val="double" w:sz="4" w:space="0" w:color="auto"/>
              <w:left w:val="double" w:sz="4" w:space="0" w:color="auto"/>
              <w:bottom w:val="single" w:sz="4" w:space="0" w:color="auto"/>
            </w:tcBorders>
          </w:tcPr>
          <w:p w:rsidR="00DD477C" w:rsidRPr="00E403DD" w:rsidRDefault="00DD477C" w:rsidP="00142B7A">
            <w:pPr>
              <w:keepNext/>
              <w:jc w:val="center"/>
              <w:rPr>
                <w:b w:val="0"/>
              </w:rPr>
            </w:pPr>
            <w:r w:rsidRPr="00E403DD">
              <w:rPr>
                <w:b w:val="0"/>
              </w:rPr>
              <w:t>segment nr</w:t>
            </w:r>
          </w:p>
          <w:p w:rsidR="00DD477C" w:rsidRPr="00E403DD" w:rsidRDefault="00DD477C" w:rsidP="00142B7A">
            <w:pPr>
              <w:keepNext/>
              <w:jc w:val="center"/>
              <w:rPr>
                <w:b w:val="0"/>
              </w:rPr>
            </w:pPr>
            <w:r w:rsidRPr="00E403DD">
              <w:rPr>
                <w:b w:val="0"/>
              </w:rPr>
              <w:t>-</w:t>
            </w:r>
          </w:p>
        </w:tc>
        <w:tc>
          <w:tcPr>
            <w:tcW w:w="1459" w:type="dxa"/>
            <w:tcBorders>
              <w:top w:val="double" w:sz="4" w:space="0" w:color="auto"/>
              <w:bottom w:val="single" w:sz="4" w:space="0" w:color="auto"/>
            </w:tcBorders>
          </w:tcPr>
          <w:p w:rsidR="00DD477C" w:rsidRDefault="00DD477C" w:rsidP="00142B7A">
            <w:pPr>
              <w:keepNext/>
              <w:jc w:val="center"/>
              <w:rPr>
                <w:b w:val="0"/>
              </w:rPr>
            </w:pPr>
            <w:r w:rsidRPr="00E403DD">
              <w:rPr>
                <w:b w:val="0"/>
              </w:rPr>
              <w:t>slope</w:t>
            </w:r>
            <w:r>
              <w:rPr>
                <w:b w:val="0"/>
              </w:rPr>
              <w:t xml:space="preserve"> </w:t>
            </w:r>
          </w:p>
          <w:p w:rsidR="00DD477C" w:rsidRPr="00E403DD" w:rsidRDefault="00DD477C" w:rsidP="00142B7A">
            <w:pPr>
              <w:keepNext/>
              <w:jc w:val="center"/>
              <w:rPr>
                <w:b w:val="0"/>
              </w:rPr>
            </w:pPr>
            <w:r>
              <w:rPr>
                <w:b w:val="0"/>
              </w:rPr>
              <w:t>-</w:t>
            </w:r>
          </w:p>
        </w:tc>
        <w:tc>
          <w:tcPr>
            <w:tcW w:w="1460" w:type="dxa"/>
            <w:tcBorders>
              <w:top w:val="double" w:sz="4" w:space="0" w:color="auto"/>
              <w:bottom w:val="single" w:sz="4" w:space="0" w:color="auto"/>
            </w:tcBorders>
          </w:tcPr>
          <w:p w:rsidR="00DD477C" w:rsidRPr="00E403DD" w:rsidRDefault="00DD477C" w:rsidP="00142B7A">
            <w:pPr>
              <w:keepNext/>
              <w:jc w:val="center"/>
              <w:rPr>
                <w:b w:val="0"/>
              </w:rPr>
            </w:pPr>
            <w:r w:rsidRPr="00E403DD">
              <w:rPr>
                <w:b w:val="0"/>
              </w:rPr>
              <w:t>roughness</w:t>
            </w:r>
          </w:p>
          <w:p w:rsidR="00DD477C" w:rsidRPr="00E403DD" w:rsidRDefault="00DD477C" w:rsidP="00142B7A">
            <w:pPr>
              <w:keepNext/>
              <w:jc w:val="center"/>
              <w:rPr>
                <w:b w:val="0"/>
              </w:rPr>
            </w:pPr>
            <w:r w:rsidRPr="00E403DD">
              <w:rPr>
                <w:b w:val="0"/>
              </w:rPr>
              <w:t>-</w:t>
            </w:r>
          </w:p>
        </w:tc>
      </w:tr>
      <w:tr w:rsidR="00DD477C" w:rsidTr="00142B7A">
        <w:tc>
          <w:tcPr>
            <w:tcW w:w="1351" w:type="dxa"/>
          </w:tcPr>
          <w:p w:rsidR="00DD477C" w:rsidRDefault="00DD477C" w:rsidP="00142B7A">
            <w:pPr>
              <w:keepNext/>
              <w:jc w:val="center"/>
            </w:pPr>
            <w:r>
              <w:t>1</w:t>
            </w:r>
          </w:p>
        </w:tc>
        <w:tc>
          <w:tcPr>
            <w:tcW w:w="1459" w:type="dxa"/>
          </w:tcPr>
          <w:p w:rsidR="00DD477C" w:rsidRDefault="00DA0E1A" w:rsidP="00142B7A">
            <w:pPr>
              <w:keepNext/>
              <w:jc w:val="center"/>
            </w:pPr>
            <w:r>
              <w:t>0</w:t>
            </w:r>
          </w:p>
        </w:tc>
        <w:tc>
          <w:tcPr>
            <w:tcW w:w="1459" w:type="dxa"/>
            <w:tcBorders>
              <w:right w:val="double" w:sz="4" w:space="0" w:color="auto"/>
            </w:tcBorders>
          </w:tcPr>
          <w:p w:rsidR="00DD477C" w:rsidRDefault="00DA0E1A" w:rsidP="00142B7A">
            <w:pPr>
              <w:keepNext/>
              <w:jc w:val="center"/>
            </w:pPr>
            <w:r>
              <w:t>-2</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1</w:t>
            </w:r>
          </w:p>
        </w:tc>
        <w:tc>
          <w:tcPr>
            <w:tcW w:w="1459" w:type="dxa"/>
            <w:tcBorders>
              <w:top w:val="single" w:sz="4" w:space="0" w:color="auto"/>
              <w:bottom w:val="single" w:sz="4" w:space="0" w:color="auto"/>
            </w:tcBorders>
          </w:tcPr>
          <w:p w:rsidR="00DD477C" w:rsidRDefault="00DA0E1A" w:rsidP="00DA0E1A">
            <w:pPr>
              <w:keepNext/>
              <w:jc w:val="center"/>
            </w:pPr>
            <w:r>
              <w:t>4.0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D477C" w:rsidTr="00142B7A">
        <w:tc>
          <w:tcPr>
            <w:tcW w:w="1351" w:type="dxa"/>
          </w:tcPr>
          <w:p w:rsidR="00DD477C" w:rsidRDefault="00DD477C" w:rsidP="00142B7A">
            <w:pPr>
              <w:keepNext/>
              <w:jc w:val="center"/>
            </w:pPr>
            <w:r>
              <w:t>2</w:t>
            </w:r>
          </w:p>
        </w:tc>
        <w:tc>
          <w:tcPr>
            <w:tcW w:w="1459" w:type="dxa"/>
          </w:tcPr>
          <w:p w:rsidR="00DD477C" w:rsidRDefault="00DA0E1A" w:rsidP="00142B7A">
            <w:pPr>
              <w:keepNext/>
              <w:jc w:val="center"/>
            </w:pPr>
            <w:r>
              <w:t>24</w:t>
            </w:r>
          </w:p>
        </w:tc>
        <w:tc>
          <w:tcPr>
            <w:tcW w:w="1459" w:type="dxa"/>
            <w:tcBorders>
              <w:right w:val="double" w:sz="4" w:space="0" w:color="auto"/>
            </w:tcBorders>
          </w:tcPr>
          <w:p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2</w:t>
            </w:r>
          </w:p>
        </w:tc>
        <w:tc>
          <w:tcPr>
            <w:tcW w:w="1459" w:type="dxa"/>
            <w:tcBorders>
              <w:top w:val="single" w:sz="4" w:space="0" w:color="auto"/>
              <w:bottom w:val="single" w:sz="4" w:space="0" w:color="auto"/>
            </w:tcBorders>
          </w:tcPr>
          <w:p w:rsidR="00DD477C" w:rsidRDefault="00DA0E1A" w:rsidP="00142B7A">
            <w:pPr>
              <w:keepNext/>
              <w:jc w:val="center"/>
            </w:pPr>
            <w:r>
              <w:t>0.0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D477C" w:rsidTr="00142B7A">
        <w:tc>
          <w:tcPr>
            <w:tcW w:w="1351" w:type="dxa"/>
          </w:tcPr>
          <w:p w:rsidR="00DD477C" w:rsidRDefault="00DD477C" w:rsidP="00142B7A">
            <w:pPr>
              <w:keepNext/>
              <w:jc w:val="center"/>
            </w:pPr>
            <w:r>
              <w:t>3</w:t>
            </w:r>
          </w:p>
        </w:tc>
        <w:tc>
          <w:tcPr>
            <w:tcW w:w="1459" w:type="dxa"/>
          </w:tcPr>
          <w:p w:rsidR="00DD477C" w:rsidRDefault="00DA0E1A" w:rsidP="00142B7A">
            <w:pPr>
              <w:keepNext/>
              <w:jc w:val="center"/>
            </w:pPr>
            <w:r>
              <w:t>28</w:t>
            </w:r>
          </w:p>
        </w:tc>
        <w:tc>
          <w:tcPr>
            <w:tcW w:w="1459" w:type="dxa"/>
            <w:tcBorders>
              <w:right w:val="double" w:sz="4" w:space="0" w:color="auto"/>
            </w:tcBorders>
          </w:tcPr>
          <w:p w:rsidR="00DD477C" w:rsidRDefault="00DA0E1A" w:rsidP="00142B7A">
            <w:pPr>
              <w:keepNext/>
              <w:jc w:val="center"/>
            </w:pPr>
            <w:r>
              <w:t>4</w:t>
            </w:r>
          </w:p>
        </w:tc>
        <w:tc>
          <w:tcPr>
            <w:tcW w:w="1459" w:type="dxa"/>
            <w:tcBorders>
              <w:top w:val="single" w:sz="4" w:space="0" w:color="auto"/>
              <w:left w:val="double" w:sz="4" w:space="0" w:color="auto"/>
              <w:bottom w:val="single" w:sz="4" w:space="0" w:color="auto"/>
            </w:tcBorders>
          </w:tcPr>
          <w:p w:rsidR="00DD477C" w:rsidRDefault="00DD477C" w:rsidP="00142B7A">
            <w:pPr>
              <w:keepNext/>
              <w:jc w:val="center"/>
            </w:pPr>
            <w:r>
              <w:t>3</w:t>
            </w:r>
          </w:p>
        </w:tc>
        <w:tc>
          <w:tcPr>
            <w:tcW w:w="1459" w:type="dxa"/>
            <w:tcBorders>
              <w:top w:val="single" w:sz="4" w:space="0" w:color="auto"/>
              <w:bottom w:val="single" w:sz="4" w:space="0" w:color="auto"/>
            </w:tcBorders>
          </w:tcPr>
          <w:p w:rsidR="00DD477C" w:rsidRDefault="00DA0E1A" w:rsidP="00142B7A">
            <w:pPr>
              <w:keepNext/>
              <w:jc w:val="center"/>
            </w:pPr>
            <w:r>
              <w:t>3.0</w:t>
            </w:r>
          </w:p>
        </w:tc>
        <w:tc>
          <w:tcPr>
            <w:tcW w:w="1460" w:type="dxa"/>
            <w:tcBorders>
              <w:top w:val="single" w:sz="4" w:space="0" w:color="auto"/>
              <w:bottom w:val="single" w:sz="4" w:space="0" w:color="auto"/>
            </w:tcBorders>
          </w:tcPr>
          <w:p w:rsidR="00DD477C" w:rsidRDefault="00DA0E1A" w:rsidP="00142B7A">
            <w:pPr>
              <w:keepNext/>
              <w:jc w:val="center"/>
            </w:pPr>
            <w:r>
              <w:t>1.0</w:t>
            </w:r>
          </w:p>
        </w:tc>
      </w:tr>
      <w:tr w:rsidR="00DA0E1A" w:rsidTr="00142B7A">
        <w:tc>
          <w:tcPr>
            <w:tcW w:w="1351" w:type="dxa"/>
          </w:tcPr>
          <w:p w:rsidR="00DA0E1A" w:rsidRDefault="00DA0E1A" w:rsidP="00142B7A">
            <w:pPr>
              <w:keepNext/>
              <w:jc w:val="center"/>
            </w:pPr>
            <w:r>
              <w:t>4</w:t>
            </w:r>
          </w:p>
        </w:tc>
        <w:tc>
          <w:tcPr>
            <w:tcW w:w="1459" w:type="dxa"/>
          </w:tcPr>
          <w:p w:rsidR="00DA0E1A" w:rsidRDefault="00DA0E1A" w:rsidP="00142B7A">
            <w:pPr>
              <w:keepNext/>
              <w:jc w:val="center"/>
            </w:pPr>
            <w:r>
              <w:t>34</w:t>
            </w:r>
          </w:p>
        </w:tc>
        <w:tc>
          <w:tcPr>
            <w:tcW w:w="1459" w:type="dxa"/>
            <w:tcBorders>
              <w:right w:val="double" w:sz="4" w:space="0" w:color="auto"/>
            </w:tcBorders>
          </w:tcPr>
          <w:p w:rsidR="00DA0E1A" w:rsidRDefault="00DA0E1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DA0E1A" w:rsidRDefault="00DA0E1A" w:rsidP="00142B7A">
            <w:pPr>
              <w:keepNext/>
              <w:jc w:val="center"/>
            </w:pPr>
          </w:p>
        </w:tc>
        <w:tc>
          <w:tcPr>
            <w:tcW w:w="1459" w:type="dxa"/>
            <w:tcBorders>
              <w:top w:val="single" w:sz="4" w:space="0" w:color="auto"/>
              <w:bottom w:val="double" w:sz="4" w:space="0" w:color="auto"/>
            </w:tcBorders>
            <w:shd w:val="pct10" w:color="auto" w:fill="auto"/>
          </w:tcPr>
          <w:p w:rsidR="00DA0E1A" w:rsidRDefault="00DA0E1A" w:rsidP="00142B7A">
            <w:pPr>
              <w:keepNext/>
              <w:jc w:val="center"/>
            </w:pPr>
          </w:p>
        </w:tc>
        <w:tc>
          <w:tcPr>
            <w:tcW w:w="1460" w:type="dxa"/>
            <w:tcBorders>
              <w:top w:val="single" w:sz="4" w:space="0" w:color="auto"/>
              <w:bottom w:val="double" w:sz="4" w:space="0" w:color="auto"/>
            </w:tcBorders>
            <w:shd w:val="pct10" w:color="auto" w:fill="auto"/>
          </w:tcPr>
          <w:p w:rsidR="00DA0E1A" w:rsidRDefault="00DA0E1A" w:rsidP="00142B7A">
            <w:pPr>
              <w:keepNext/>
              <w:jc w:val="center"/>
            </w:pPr>
          </w:p>
        </w:tc>
      </w:tr>
    </w:tbl>
    <w:p w:rsidR="00DD477C" w:rsidRDefault="00DD477C" w:rsidP="00DD477C">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7</w:t>
      </w:r>
      <w:r w:rsidR="00ED6A3C">
        <w:fldChar w:fldCharType="end"/>
      </w:r>
      <w:r>
        <w:tab/>
      </w:r>
      <w:r>
        <w:rPr>
          <w:lang w:val="en-US"/>
        </w:rPr>
        <w:t>C</w:t>
      </w:r>
      <w:r w:rsidRPr="00B46CED">
        <w:rPr>
          <w:lang w:val="en-US"/>
        </w:rPr>
        <w:t xml:space="preserve">ross section nr </w:t>
      </w:r>
      <w:r w:rsidR="00F77826">
        <w:rPr>
          <w:lang w:val="en-US"/>
        </w:rPr>
        <w:t>4</w:t>
      </w:r>
      <w:r>
        <w:rPr>
          <w:lang w:val="en-US"/>
        </w:rPr>
        <w:t>,</w:t>
      </w:r>
      <w:r w:rsidRPr="0023252D">
        <w:t xml:space="preserve"> </w:t>
      </w:r>
      <w:r>
        <w:t>basic g</w:t>
      </w:r>
      <w:r w:rsidRPr="00B46CED">
        <w:rPr>
          <w:lang w:val="en-US"/>
        </w:rPr>
        <w:t>eometry</w:t>
      </w:r>
      <w:r>
        <w:rPr>
          <w:lang w:val="en-US"/>
        </w:rPr>
        <w:t>.</w:t>
      </w:r>
    </w:p>
    <w:p w:rsidR="00DD477C" w:rsidRDefault="00DD477C" w:rsidP="00DD477C"/>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DD477C" w:rsidRPr="00B46CED" w:rsidTr="00142B7A">
        <w:tc>
          <w:tcPr>
            <w:tcW w:w="1134"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DD477C" w:rsidRPr="00B46CED" w:rsidRDefault="00DD477C"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DD477C" w:rsidRPr="00B46CED" w:rsidRDefault="00DD477C"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8</w:t>
            </w:r>
            <w:r w:rsidR="00A16003">
              <w:rPr>
                <w:lang w:val="en-US"/>
              </w:rPr>
              <w:t>berm</w:t>
            </w:r>
          </w:p>
        </w:tc>
        <w:tc>
          <w:tcPr>
            <w:tcW w:w="3969" w:type="dxa"/>
            <w:vAlign w:val="center"/>
          </w:tcPr>
          <w:p w:rsidR="00DA0E1A" w:rsidRPr="009E030B" w:rsidRDefault="00DA0E1A" w:rsidP="00222864">
            <w:pPr>
              <w:spacing w:line="240" w:lineRule="auto"/>
              <w:jc w:val="left"/>
              <w:rPr>
                <w:lang w:val="en-US"/>
              </w:rPr>
            </w:pPr>
            <w:r w:rsidRPr="009E030B">
              <w:rPr>
                <w:lang w:val="en-US"/>
              </w:rPr>
              <w:t>slope berm segment</w:t>
            </w:r>
            <w:r w:rsidR="00404E16">
              <w:rPr>
                <w:lang w:val="en-US"/>
              </w:rPr>
              <w:t xml:space="preserve"> </w:t>
            </w:r>
            <w:r w:rsidRPr="009E030B">
              <w:rPr>
                <w:lang w:val="en-US"/>
              </w:rPr>
              <w:t>(-)</w:t>
            </w:r>
          </w:p>
        </w:tc>
        <w:tc>
          <w:tcPr>
            <w:tcW w:w="2127" w:type="dxa"/>
            <w:vAlign w:val="center"/>
          </w:tcPr>
          <w:p w:rsidR="00DA0E1A" w:rsidRPr="00B46CED" w:rsidRDefault="00222864" w:rsidP="00222864">
            <w:pPr>
              <w:keepNext/>
              <w:spacing w:line="240" w:lineRule="auto"/>
              <w:jc w:val="center"/>
              <w:rPr>
                <w:lang w:val="en-US"/>
              </w:rPr>
            </w:pPr>
            <w:r>
              <w:rPr>
                <w:lang w:val="en-US"/>
              </w:rPr>
              <w:t>15 [0.5] 400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9</w:t>
            </w:r>
            <w:r w:rsidR="00A16003">
              <w:rPr>
                <w:lang w:val="en-US"/>
              </w:rPr>
              <w:t>berm</w:t>
            </w:r>
          </w:p>
        </w:tc>
        <w:tc>
          <w:tcPr>
            <w:tcW w:w="3969" w:type="dxa"/>
            <w:vAlign w:val="center"/>
          </w:tcPr>
          <w:p w:rsidR="00DA0E1A" w:rsidRPr="009E030B" w:rsidRDefault="00DA0E1A" w:rsidP="00222864">
            <w:pPr>
              <w:spacing w:line="240" w:lineRule="auto"/>
              <w:jc w:val="left"/>
              <w:rPr>
                <w:lang w:val="en-US"/>
              </w:rPr>
            </w:pPr>
            <w:r w:rsidRPr="009E030B">
              <w:rPr>
                <w:lang w:val="en-US"/>
              </w:rPr>
              <w:t>slope berm segment (-)</w:t>
            </w:r>
          </w:p>
        </w:tc>
        <w:tc>
          <w:tcPr>
            <w:tcW w:w="2127" w:type="dxa"/>
            <w:vAlign w:val="center"/>
          </w:tcPr>
          <w:p w:rsidR="00DA0E1A" w:rsidRPr="00B46CED" w:rsidRDefault="00222864" w:rsidP="00142B7A">
            <w:pPr>
              <w:keepNext/>
              <w:spacing w:line="240" w:lineRule="auto"/>
              <w:jc w:val="center"/>
              <w:rPr>
                <w:lang w:val="en-US"/>
              </w:rPr>
            </w:pPr>
            <w:r>
              <w:rPr>
                <w:lang w:val="en-US"/>
              </w:rPr>
              <w:t>15 [0.5] 400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A16003" w:rsidRPr="00B46CED" w:rsidTr="00222864">
        <w:tc>
          <w:tcPr>
            <w:tcW w:w="1134" w:type="dxa"/>
            <w:vAlign w:val="center"/>
          </w:tcPr>
          <w:p w:rsidR="00A16003" w:rsidRPr="00B46CED" w:rsidRDefault="00A16003" w:rsidP="00222864">
            <w:pPr>
              <w:keepNext/>
              <w:spacing w:line="240" w:lineRule="auto"/>
              <w:jc w:val="center"/>
              <w:rPr>
                <w:lang w:val="en-US"/>
              </w:rPr>
            </w:pPr>
            <w:r w:rsidRPr="00B46CED">
              <w:rPr>
                <w:lang w:val="en-US"/>
              </w:rPr>
              <w:t>8</w:t>
            </w:r>
          </w:p>
        </w:tc>
        <w:tc>
          <w:tcPr>
            <w:tcW w:w="3969" w:type="dxa"/>
            <w:vAlign w:val="center"/>
          </w:tcPr>
          <w:p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16003" w:rsidRPr="00B46CED" w:rsidRDefault="00A16003" w:rsidP="00222864">
            <w:pPr>
              <w:keepNext/>
              <w:spacing w:line="240" w:lineRule="auto"/>
              <w:jc w:val="center"/>
              <w:rPr>
                <w:lang w:val="en-US"/>
              </w:rPr>
            </w:pPr>
            <w:r w:rsidRPr="00B46CED">
              <w:rPr>
                <w:lang w:val="en-US"/>
              </w:rPr>
              <w:t>0</w:t>
            </w:r>
          </w:p>
        </w:tc>
      </w:tr>
      <w:tr w:rsidR="00A16003" w:rsidRPr="00B46CED" w:rsidTr="00222864">
        <w:tc>
          <w:tcPr>
            <w:tcW w:w="1134" w:type="dxa"/>
            <w:vAlign w:val="center"/>
          </w:tcPr>
          <w:p w:rsidR="00A16003" w:rsidRPr="00B46CED" w:rsidRDefault="00A16003" w:rsidP="00222864">
            <w:pPr>
              <w:keepNext/>
              <w:spacing w:line="240" w:lineRule="auto"/>
              <w:jc w:val="center"/>
              <w:rPr>
                <w:lang w:val="en-US"/>
              </w:rPr>
            </w:pPr>
            <w:r w:rsidRPr="00B46CED">
              <w:rPr>
                <w:lang w:val="en-US"/>
              </w:rPr>
              <w:t>9</w:t>
            </w:r>
          </w:p>
        </w:tc>
        <w:tc>
          <w:tcPr>
            <w:tcW w:w="3969" w:type="dxa"/>
            <w:vAlign w:val="center"/>
          </w:tcPr>
          <w:p w:rsidR="00A16003" w:rsidRPr="009E030B" w:rsidRDefault="00A16003" w:rsidP="00222864">
            <w:pPr>
              <w:spacing w:line="240" w:lineRule="auto"/>
              <w:jc w:val="left"/>
              <w:rPr>
                <w:lang w:val="en-US"/>
              </w:rPr>
            </w:pPr>
            <w:r w:rsidRPr="009E030B">
              <w:rPr>
                <w:lang w:val="en-US"/>
              </w:rPr>
              <w:t>slope berm segment (-)</w:t>
            </w:r>
          </w:p>
        </w:tc>
        <w:tc>
          <w:tcPr>
            <w:tcW w:w="2127" w:type="dxa"/>
            <w:vAlign w:val="center"/>
          </w:tcPr>
          <w:p w:rsidR="00A16003" w:rsidRPr="00B46CED" w:rsidRDefault="00A16003" w:rsidP="00222864">
            <w:pPr>
              <w:keepNext/>
              <w:spacing w:line="240" w:lineRule="auto"/>
              <w:jc w:val="center"/>
              <w:rPr>
                <w:lang w:val="en-US"/>
              </w:rPr>
            </w:pPr>
            <w:r>
              <w:rPr>
                <w:lang w:val="en-US"/>
              </w:rPr>
              <w:t xml:space="preserve">1 [0.1] </w:t>
            </w:r>
            <w:r w:rsidRPr="00B46CED">
              <w:rPr>
                <w:lang w:val="en-US"/>
              </w:rPr>
              <w:t>8</w:t>
            </w:r>
          </w:p>
        </w:tc>
        <w:tc>
          <w:tcPr>
            <w:tcW w:w="1417" w:type="dxa"/>
            <w:vAlign w:val="center"/>
          </w:tcPr>
          <w:p w:rsidR="00A16003" w:rsidRPr="00B46CED" w:rsidRDefault="00A16003" w:rsidP="00222864">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10</w:t>
            </w:r>
          </w:p>
        </w:tc>
        <w:tc>
          <w:tcPr>
            <w:tcW w:w="3969" w:type="dxa"/>
            <w:vAlign w:val="center"/>
          </w:tcPr>
          <w:p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B46CED" w:rsidRDefault="00DA0E1A" w:rsidP="00142B7A">
            <w:pPr>
              <w:keepNext/>
              <w:spacing w:line="240" w:lineRule="auto"/>
              <w:jc w:val="center"/>
              <w:rPr>
                <w:lang w:val="en-US"/>
              </w:rPr>
            </w:pPr>
            <w:r w:rsidRPr="00B46CED">
              <w:rPr>
                <w:lang w:val="en-US"/>
              </w:rPr>
              <w:t>11</w:t>
            </w:r>
          </w:p>
        </w:tc>
        <w:tc>
          <w:tcPr>
            <w:tcW w:w="3969" w:type="dxa"/>
            <w:vAlign w:val="center"/>
          </w:tcPr>
          <w:p w:rsidR="00DA0E1A" w:rsidRPr="009E030B" w:rsidRDefault="00DA0E1A" w:rsidP="00142B7A">
            <w:pPr>
              <w:spacing w:line="240" w:lineRule="auto"/>
              <w:jc w:val="left"/>
              <w:rPr>
                <w:lang w:val="en-US"/>
              </w:rPr>
            </w:pPr>
            <w:r w:rsidRPr="009E030B">
              <w:rPr>
                <w:lang w:val="en-US"/>
              </w:rPr>
              <w:t>slope other segments (-)</w:t>
            </w:r>
          </w:p>
        </w:tc>
        <w:tc>
          <w:tcPr>
            <w:tcW w:w="2127" w:type="dxa"/>
            <w:vAlign w:val="center"/>
          </w:tcPr>
          <w:p w:rsidR="00DA0E1A" w:rsidRPr="00B46CED" w:rsidRDefault="00DA0E1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12</w:t>
            </w:r>
          </w:p>
        </w:tc>
        <w:tc>
          <w:tcPr>
            <w:tcW w:w="3969" w:type="dxa"/>
            <w:vAlign w:val="center"/>
          </w:tcPr>
          <w:p w:rsidR="00DA0E1A" w:rsidRPr="009E030B" w:rsidRDefault="00DA0E1A" w:rsidP="00142B7A">
            <w:pPr>
              <w:spacing w:line="240" w:lineRule="auto"/>
              <w:jc w:val="left"/>
              <w:rPr>
                <w:lang w:val="en-US"/>
              </w:rPr>
            </w:pPr>
            <w:r w:rsidRPr="009E030B">
              <w:rPr>
                <w:lang w:val="en-US"/>
              </w:rPr>
              <w:t>length berm segment (m)</w:t>
            </w:r>
          </w:p>
        </w:tc>
        <w:tc>
          <w:tcPr>
            <w:tcW w:w="2127" w:type="dxa"/>
          </w:tcPr>
          <w:p w:rsidR="00DA0E1A" w:rsidRPr="008149C4" w:rsidRDefault="00DA0E1A" w:rsidP="00142B7A">
            <w:pPr>
              <w:keepNext/>
              <w:jc w:val="center"/>
            </w:pPr>
            <w:r>
              <w:t>2 [1] 20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13</w:t>
            </w:r>
          </w:p>
        </w:tc>
        <w:tc>
          <w:tcPr>
            <w:tcW w:w="3969" w:type="dxa"/>
            <w:vAlign w:val="center"/>
          </w:tcPr>
          <w:p w:rsidR="00DA0E1A" w:rsidRPr="009E030B" w:rsidRDefault="00DA0E1A" w:rsidP="00142B7A">
            <w:pPr>
              <w:spacing w:line="240" w:lineRule="auto"/>
              <w:jc w:val="left"/>
              <w:rPr>
                <w:lang w:val="en-US"/>
              </w:rPr>
            </w:pPr>
            <w:r w:rsidRPr="009E030B">
              <w:rPr>
                <w:lang w:val="en-US"/>
              </w:rPr>
              <w:t>length berm segment (m)</w:t>
            </w:r>
          </w:p>
        </w:tc>
        <w:tc>
          <w:tcPr>
            <w:tcW w:w="2127" w:type="dxa"/>
          </w:tcPr>
          <w:p w:rsidR="00DA0E1A" w:rsidRPr="008149C4" w:rsidRDefault="00DA0E1A" w:rsidP="00142B7A">
            <w:pPr>
              <w:keepNext/>
              <w:jc w:val="center"/>
            </w:pPr>
            <w:r>
              <w:t>2 [1] 20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14</w:t>
            </w:r>
          </w:p>
        </w:tc>
        <w:tc>
          <w:tcPr>
            <w:tcW w:w="3969" w:type="dxa"/>
            <w:vAlign w:val="center"/>
          </w:tcPr>
          <w:p w:rsidR="00DA0E1A" w:rsidRPr="009E030B" w:rsidRDefault="00DA0E1A" w:rsidP="00142B7A">
            <w:pPr>
              <w:spacing w:line="240" w:lineRule="auto"/>
              <w:jc w:val="left"/>
              <w:rPr>
                <w:lang w:val="en-US"/>
              </w:rPr>
            </w:pPr>
            <w:r w:rsidRPr="009E030B">
              <w:rPr>
                <w:lang w:val="en-US"/>
              </w:rPr>
              <w:t>roughness berm segment (-)</w:t>
            </w:r>
          </w:p>
        </w:tc>
        <w:tc>
          <w:tcPr>
            <w:tcW w:w="2127" w:type="dxa"/>
          </w:tcPr>
          <w:p w:rsidR="00DA0E1A" w:rsidRPr="008149C4" w:rsidRDefault="00DA0E1A" w:rsidP="00142B7A">
            <w:pPr>
              <w:keepNext/>
              <w:jc w:val="center"/>
            </w:pPr>
            <w:r w:rsidRPr="008149C4">
              <w:t>0.5</w:t>
            </w:r>
            <w:r>
              <w:t xml:space="preserve"> [0.01] </w:t>
            </w:r>
            <w:r w:rsidRPr="008149C4">
              <w:t>1.0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0</w:t>
            </w:r>
          </w:p>
        </w:tc>
      </w:tr>
      <w:tr w:rsidR="00DA0E1A" w:rsidRPr="00B46CED" w:rsidTr="00142B7A">
        <w:tc>
          <w:tcPr>
            <w:tcW w:w="1134" w:type="dxa"/>
            <w:vAlign w:val="center"/>
          </w:tcPr>
          <w:p w:rsidR="00DA0E1A" w:rsidRPr="009E030B" w:rsidRDefault="00DA0E1A" w:rsidP="00142B7A">
            <w:pPr>
              <w:keepNext/>
              <w:spacing w:line="240" w:lineRule="auto"/>
              <w:jc w:val="center"/>
              <w:rPr>
                <w:lang w:val="en-US"/>
              </w:rPr>
            </w:pPr>
            <w:r w:rsidRPr="009E030B">
              <w:rPr>
                <w:lang w:val="en-US"/>
              </w:rPr>
              <w:t>15</w:t>
            </w:r>
          </w:p>
        </w:tc>
        <w:tc>
          <w:tcPr>
            <w:tcW w:w="3969" w:type="dxa"/>
            <w:vAlign w:val="center"/>
          </w:tcPr>
          <w:p w:rsidR="00DA0E1A" w:rsidRPr="009E030B" w:rsidRDefault="00DA0E1A" w:rsidP="00142B7A">
            <w:pPr>
              <w:spacing w:line="240" w:lineRule="auto"/>
              <w:jc w:val="left"/>
              <w:rPr>
                <w:lang w:val="en-US"/>
              </w:rPr>
            </w:pPr>
            <w:r w:rsidRPr="009E030B">
              <w:rPr>
                <w:lang w:val="en-US"/>
              </w:rPr>
              <w:t>roughness berm segment (-)</w:t>
            </w:r>
          </w:p>
        </w:tc>
        <w:tc>
          <w:tcPr>
            <w:tcW w:w="2127" w:type="dxa"/>
          </w:tcPr>
          <w:p w:rsidR="00DA0E1A" w:rsidRPr="008149C4" w:rsidRDefault="00DA0E1A" w:rsidP="00142B7A">
            <w:pPr>
              <w:keepNext/>
              <w:jc w:val="center"/>
            </w:pPr>
            <w:r w:rsidRPr="008149C4">
              <w:t>0.5</w:t>
            </w:r>
            <w:r>
              <w:t xml:space="preserve"> [0.01] </w:t>
            </w:r>
            <w:r w:rsidRPr="008149C4">
              <w:t>1.0</w:t>
            </w:r>
          </w:p>
        </w:tc>
        <w:tc>
          <w:tcPr>
            <w:tcW w:w="1417" w:type="dxa"/>
            <w:vAlign w:val="center"/>
          </w:tcPr>
          <w:p w:rsidR="00DA0E1A" w:rsidRPr="00B46CED" w:rsidRDefault="00DA0E1A" w:rsidP="00142B7A">
            <w:pPr>
              <w:keepNext/>
              <w:spacing w:line="240" w:lineRule="auto"/>
              <w:jc w:val="center"/>
              <w:rPr>
                <w:lang w:val="en-US"/>
              </w:rPr>
            </w:pPr>
            <w:r w:rsidRPr="00B46CED">
              <w:rPr>
                <w:lang w:val="en-US"/>
              </w:rPr>
              <w:t>85</w:t>
            </w:r>
          </w:p>
        </w:tc>
      </w:tr>
      <w:tr w:rsidR="00222864" w:rsidRPr="00B46CED" w:rsidTr="00142B7A">
        <w:tc>
          <w:tcPr>
            <w:tcW w:w="1134" w:type="dxa"/>
            <w:vAlign w:val="center"/>
          </w:tcPr>
          <w:p w:rsidR="00222864" w:rsidRPr="009E030B" w:rsidRDefault="00222864" w:rsidP="00222864">
            <w:pPr>
              <w:keepNext/>
              <w:spacing w:line="240" w:lineRule="auto"/>
              <w:jc w:val="center"/>
              <w:rPr>
                <w:lang w:val="en-US"/>
              </w:rPr>
            </w:pPr>
            <w:r w:rsidRPr="009E030B">
              <w:rPr>
                <w:lang w:val="en-US"/>
              </w:rPr>
              <w:t>1</w:t>
            </w:r>
            <w:r>
              <w:rPr>
                <w:lang w:val="en-US"/>
              </w:rPr>
              <w:t>6</w:t>
            </w:r>
          </w:p>
        </w:tc>
        <w:tc>
          <w:tcPr>
            <w:tcW w:w="3969" w:type="dxa"/>
            <w:vAlign w:val="center"/>
          </w:tcPr>
          <w:p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rsidR="00222864" w:rsidRPr="008149C4" w:rsidRDefault="00222864" w:rsidP="00222864">
            <w:pPr>
              <w:keepNext/>
              <w:jc w:val="center"/>
            </w:pPr>
            <w:r w:rsidRPr="008149C4">
              <w:t>0.5</w:t>
            </w:r>
            <w:r>
              <w:t xml:space="preserve"> [0.01] </w:t>
            </w:r>
            <w:r w:rsidRPr="008149C4">
              <w:t>1.0</w:t>
            </w:r>
          </w:p>
        </w:tc>
        <w:tc>
          <w:tcPr>
            <w:tcW w:w="1417" w:type="dxa"/>
            <w:vAlign w:val="center"/>
          </w:tcPr>
          <w:p w:rsidR="00222864" w:rsidRPr="00B46CED" w:rsidRDefault="00222864" w:rsidP="00222864">
            <w:pPr>
              <w:keepNext/>
              <w:spacing w:line="240" w:lineRule="auto"/>
              <w:jc w:val="center"/>
              <w:rPr>
                <w:lang w:val="en-US"/>
              </w:rPr>
            </w:pPr>
            <w:r w:rsidRPr="00B46CED">
              <w:rPr>
                <w:lang w:val="en-US"/>
              </w:rPr>
              <w:t>0</w:t>
            </w:r>
          </w:p>
        </w:tc>
      </w:tr>
      <w:tr w:rsidR="00222864" w:rsidRPr="00B46CED" w:rsidTr="00142B7A">
        <w:tc>
          <w:tcPr>
            <w:tcW w:w="1134" w:type="dxa"/>
            <w:vAlign w:val="center"/>
          </w:tcPr>
          <w:p w:rsidR="00222864" w:rsidRPr="009E030B" w:rsidRDefault="00222864" w:rsidP="00222864">
            <w:pPr>
              <w:keepNext/>
              <w:spacing w:line="240" w:lineRule="auto"/>
              <w:jc w:val="center"/>
              <w:rPr>
                <w:lang w:val="en-US"/>
              </w:rPr>
            </w:pPr>
            <w:r w:rsidRPr="009E030B">
              <w:rPr>
                <w:lang w:val="en-US"/>
              </w:rPr>
              <w:t>1</w:t>
            </w:r>
            <w:r>
              <w:rPr>
                <w:lang w:val="en-US"/>
              </w:rPr>
              <w:t>7</w:t>
            </w:r>
          </w:p>
        </w:tc>
        <w:tc>
          <w:tcPr>
            <w:tcW w:w="3969" w:type="dxa"/>
            <w:vAlign w:val="center"/>
          </w:tcPr>
          <w:p w:rsidR="00222864" w:rsidRPr="009E030B" w:rsidRDefault="00222864" w:rsidP="00222864">
            <w:pPr>
              <w:spacing w:line="240" w:lineRule="auto"/>
              <w:jc w:val="left"/>
              <w:rPr>
                <w:lang w:val="en-US"/>
              </w:rPr>
            </w:pPr>
            <w:r w:rsidRPr="009E030B">
              <w:rPr>
                <w:lang w:val="en-US"/>
              </w:rPr>
              <w:t xml:space="preserve">roughness </w:t>
            </w:r>
            <w:r>
              <w:rPr>
                <w:lang w:val="en-US"/>
              </w:rPr>
              <w:t>ordinary</w:t>
            </w:r>
            <w:r w:rsidRPr="009E030B">
              <w:rPr>
                <w:lang w:val="en-US"/>
              </w:rPr>
              <w:t xml:space="preserve"> segment</w:t>
            </w:r>
            <w:r>
              <w:rPr>
                <w:lang w:val="en-US"/>
              </w:rPr>
              <w:t>s</w:t>
            </w:r>
            <w:r w:rsidRPr="009E030B">
              <w:rPr>
                <w:lang w:val="en-US"/>
              </w:rPr>
              <w:t xml:space="preserve"> (-)</w:t>
            </w:r>
          </w:p>
        </w:tc>
        <w:tc>
          <w:tcPr>
            <w:tcW w:w="2127" w:type="dxa"/>
          </w:tcPr>
          <w:p w:rsidR="00222864" w:rsidRPr="008149C4" w:rsidRDefault="00222864" w:rsidP="00222864">
            <w:pPr>
              <w:keepNext/>
              <w:jc w:val="center"/>
            </w:pPr>
            <w:r w:rsidRPr="008149C4">
              <w:t>0.5</w:t>
            </w:r>
            <w:r>
              <w:t xml:space="preserve"> [0.01] </w:t>
            </w:r>
            <w:r w:rsidRPr="008149C4">
              <w:t>1.0</w:t>
            </w:r>
          </w:p>
        </w:tc>
        <w:tc>
          <w:tcPr>
            <w:tcW w:w="1417" w:type="dxa"/>
            <w:vAlign w:val="center"/>
          </w:tcPr>
          <w:p w:rsidR="00222864" w:rsidRPr="00B46CED" w:rsidRDefault="00222864" w:rsidP="00222864">
            <w:pPr>
              <w:keepNext/>
              <w:spacing w:line="240" w:lineRule="auto"/>
              <w:jc w:val="center"/>
              <w:rPr>
                <w:lang w:val="en-US"/>
              </w:rPr>
            </w:pPr>
            <w:r w:rsidRPr="00B46CED">
              <w:rPr>
                <w:lang w:val="en-US"/>
              </w:rPr>
              <w:t>85</w:t>
            </w:r>
          </w:p>
        </w:tc>
      </w:tr>
    </w:tbl>
    <w:p w:rsidR="00DD477C" w:rsidRDefault="00DD477C" w:rsidP="00DD477C">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8</w:t>
      </w:r>
      <w:r w:rsidR="00ED6A3C">
        <w:fldChar w:fldCharType="end"/>
      </w:r>
      <w:r>
        <w:tab/>
      </w:r>
      <w:r>
        <w:rPr>
          <w:lang w:val="en-US"/>
        </w:rPr>
        <w:t>C</w:t>
      </w:r>
      <w:r w:rsidRPr="00B46CED">
        <w:rPr>
          <w:lang w:val="en-US"/>
        </w:rPr>
        <w:t xml:space="preserve">ross section nr </w:t>
      </w:r>
      <w:r w:rsidR="00F77826">
        <w:rPr>
          <w:lang w:val="en-US"/>
        </w:rPr>
        <w:t>4</w:t>
      </w:r>
      <w:r>
        <w:rPr>
          <w:lang w:val="en-US"/>
        </w:rPr>
        <w:t>,</w:t>
      </w:r>
      <w:r w:rsidRPr="0023252D">
        <w:t xml:space="preserve"> </w:t>
      </w:r>
      <w:r>
        <w:t>additional test series on variation in g</w:t>
      </w:r>
      <w:r w:rsidRPr="00B46CED">
        <w:rPr>
          <w:lang w:val="en-US"/>
        </w:rPr>
        <w:t>eometry</w:t>
      </w:r>
      <w:r>
        <w:rPr>
          <w:lang w:val="en-US"/>
        </w:rPr>
        <w:t>.</w:t>
      </w:r>
    </w:p>
    <w:p w:rsidR="00DD477C" w:rsidRPr="00DD477C" w:rsidRDefault="00DD477C" w:rsidP="00DD477C">
      <w:pPr>
        <w:rPr>
          <w:lang w:val="en-US"/>
        </w:rPr>
      </w:pPr>
    </w:p>
    <w:p w:rsidR="00832D2C" w:rsidRDefault="00832D2C" w:rsidP="00832D2C">
      <w:pPr>
        <w:pStyle w:val="Heading2"/>
        <w:rPr>
          <w:lang w:val="en-US"/>
        </w:rPr>
      </w:pPr>
      <w:bookmarkStart w:id="92" w:name="_Toc431366821"/>
      <w:r>
        <w:rPr>
          <w:lang w:val="en-US"/>
        </w:rPr>
        <w:t>C</w:t>
      </w:r>
      <w:r w:rsidRPr="00B46CED">
        <w:rPr>
          <w:lang w:val="en-US"/>
        </w:rPr>
        <w:t xml:space="preserve">ross section nr </w:t>
      </w:r>
      <w:r>
        <w:rPr>
          <w:lang w:val="en-US"/>
        </w:rPr>
        <w:t>5</w:t>
      </w:r>
      <w:bookmarkEnd w:id="92"/>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4EC55CE0" wp14:editId="0488E322">
            <wp:extent cx="5533390" cy="26811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5</w:t>
      </w:r>
      <w:r w:rsidR="00ED6A3C">
        <w:fldChar w:fldCharType="end"/>
      </w:r>
      <w:r>
        <w:tab/>
      </w:r>
      <w:r>
        <w:rPr>
          <w:lang w:val="en-US"/>
        </w:rPr>
        <w:t>C</w:t>
      </w:r>
      <w:r w:rsidRPr="00B46CED">
        <w:rPr>
          <w:lang w:val="en-US"/>
        </w:rPr>
        <w:t>ross section nr</w:t>
      </w:r>
      <w:r>
        <w:rPr>
          <w:lang w:val="en-US"/>
        </w:rPr>
        <w:t xml:space="preserve"> 5,</w:t>
      </w:r>
      <w:r w:rsidRPr="0023252D">
        <w:t xml:space="preserve"> </w:t>
      </w:r>
      <w:r>
        <w:t>basic g</w:t>
      </w:r>
      <w:r w:rsidRPr="00B46CED">
        <w:rPr>
          <w:lang w:val="en-US"/>
        </w:rPr>
        <w:t>eometry</w:t>
      </w:r>
      <w:r>
        <w:rPr>
          <w:lang w:val="en-US"/>
        </w:rPr>
        <w:t>.</w:t>
      </w:r>
    </w:p>
    <w:p w:rsidR="00F77614" w:rsidRDefault="00F77614"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614"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F77614" w:rsidRPr="00E403DD" w:rsidRDefault="00F77614" w:rsidP="00142B7A">
            <w:pPr>
              <w:keepNext/>
              <w:jc w:val="center"/>
              <w:rPr>
                <w:b w:val="0"/>
              </w:rPr>
            </w:pPr>
            <w:r w:rsidRPr="00E403DD">
              <w:rPr>
                <w:b w:val="0"/>
              </w:rPr>
              <w:t>point nr</w:t>
            </w:r>
          </w:p>
          <w:p w:rsidR="00F77614" w:rsidRPr="00E403DD" w:rsidRDefault="00F77614" w:rsidP="00142B7A">
            <w:pPr>
              <w:keepNext/>
              <w:jc w:val="center"/>
              <w:rPr>
                <w:b w:val="0"/>
              </w:rPr>
            </w:pPr>
            <w:r w:rsidRPr="00E403DD">
              <w:rPr>
                <w:b w:val="0"/>
              </w:rPr>
              <w:t>-</w:t>
            </w:r>
          </w:p>
        </w:tc>
        <w:tc>
          <w:tcPr>
            <w:tcW w:w="1459" w:type="dxa"/>
          </w:tcPr>
          <w:p w:rsidR="00F77614" w:rsidRPr="00E403DD" w:rsidRDefault="00F77614" w:rsidP="00142B7A">
            <w:pPr>
              <w:keepNext/>
              <w:jc w:val="center"/>
              <w:rPr>
                <w:b w:val="0"/>
              </w:rPr>
            </w:pPr>
            <w:r w:rsidRPr="00E403DD">
              <w:rPr>
                <w:b w:val="0"/>
              </w:rPr>
              <w:t>x</w:t>
            </w:r>
          </w:p>
          <w:p w:rsidR="00F77614" w:rsidRPr="00E403DD" w:rsidRDefault="00F77614" w:rsidP="00142B7A">
            <w:pPr>
              <w:keepNext/>
              <w:jc w:val="center"/>
              <w:rPr>
                <w:b w:val="0"/>
              </w:rPr>
            </w:pPr>
            <w:r w:rsidRPr="00E403DD">
              <w:rPr>
                <w:b w:val="0"/>
              </w:rPr>
              <w:t>(m)</w:t>
            </w:r>
          </w:p>
        </w:tc>
        <w:tc>
          <w:tcPr>
            <w:tcW w:w="1459" w:type="dxa"/>
            <w:tcBorders>
              <w:right w:val="double" w:sz="4" w:space="0" w:color="auto"/>
            </w:tcBorders>
          </w:tcPr>
          <w:p w:rsidR="00F77614" w:rsidRPr="00E403DD" w:rsidRDefault="00F77614" w:rsidP="00142B7A">
            <w:pPr>
              <w:keepNext/>
              <w:jc w:val="center"/>
              <w:rPr>
                <w:b w:val="0"/>
              </w:rPr>
            </w:pPr>
            <w:r w:rsidRPr="00E403DD">
              <w:rPr>
                <w:b w:val="0"/>
              </w:rPr>
              <w:t>y</w:t>
            </w:r>
          </w:p>
          <w:p w:rsidR="00F77614" w:rsidRPr="00E403DD" w:rsidRDefault="00F77614" w:rsidP="00142B7A">
            <w:pPr>
              <w:keepNext/>
              <w:jc w:val="center"/>
              <w:rPr>
                <w:b w:val="0"/>
              </w:rPr>
            </w:pPr>
            <w:r w:rsidRPr="00E403DD">
              <w:rPr>
                <w:b w:val="0"/>
              </w:rPr>
              <w:t>(m+NAP)</w:t>
            </w:r>
          </w:p>
        </w:tc>
        <w:tc>
          <w:tcPr>
            <w:tcW w:w="1459" w:type="dxa"/>
            <w:tcBorders>
              <w:top w:val="double" w:sz="4" w:space="0" w:color="auto"/>
              <w:left w:val="double" w:sz="4" w:space="0" w:color="auto"/>
              <w:bottom w:val="single" w:sz="4" w:space="0" w:color="auto"/>
            </w:tcBorders>
          </w:tcPr>
          <w:p w:rsidR="00F77614" w:rsidRPr="00E403DD" w:rsidRDefault="00F77614" w:rsidP="00142B7A">
            <w:pPr>
              <w:keepNext/>
              <w:jc w:val="center"/>
              <w:rPr>
                <w:b w:val="0"/>
              </w:rPr>
            </w:pPr>
            <w:r w:rsidRPr="00E403DD">
              <w:rPr>
                <w:b w:val="0"/>
              </w:rPr>
              <w:t>segment nr</w:t>
            </w:r>
          </w:p>
          <w:p w:rsidR="00F77614" w:rsidRPr="00E403DD" w:rsidRDefault="00F77614" w:rsidP="00142B7A">
            <w:pPr>
              <w:keepNext/>
              <w:jc w:val="center"/>
              <w:rPr>
                <w:b w:val="0"/>
              </w:rPr>
            </w:pPr>
            <w:r w:rsidRPr="00E403DD">
              <w:rPr>
                <w:b w:val="0"/>
              </w:rPr>
              <w:t>-</w:t>
            </w:r>
          </w:p>
        </w:tc>
        <w:tc>
          <w:tcPr>
            <w:tcW w:w="1459" w:type="dxa"/>
            <w:tcBorders>
              <w:top w:val="double" w:sz="4" w:space="0" w:color="auto"/>
              <w:bottom w:val="single" w:sz="4" w:space="0" w:color="auto"/>
            </w:tcBorders>
          </w:tcPr>
          <w:p w:rsidR="00F77614" w:rsidRDefault="00F77614" w:rsidP="00142B7A">
            <w:pPr>
              <w:keepNext/>
              <w:jc w:val="center"/>
              <w:rPr>
                <w:b w:val="0"/>
              </w:rPr>
            </w:pPr>
            <w:r w:rsidRPr="00E403DD">
              <w:rPr>
                <w:b w:val="0"/>
              </w:rPr>
              <w:t>slope</w:t>
            </w:r>
            <w:r>
              <w:rPr>
                <w:b w:val="0"/>
              </w:rPr>
              <w:t xml:space="preserve"> </w:t>
            </w:r>
          </w:p>
          <w:p w:rsidR="00F77614" w:rsidRPr="00E403DD" w:rsidRDefault="00F77614" w:rsidP="00142B7A">
            <w:pPr>
              <w:keepNext/>
              <w:jc w:val="center"/>
              <w:rPr>
                <w:b w:val="0"/>
              </w:rPr>
            </w:pPr>
            <w:r>
              <w:rPr>
                <w:b w:val="0"/>
              </w:rPr>
              <w:t>-</w:t>
            </w:r>
          </w:p>
        </w:tc>
        <w:tc>
          <w:tcPr>
            <w:tcW w:w="1460" w:type="dxa"/>
            <w:tcBorders>
              <w:top w:val="double" w:sz="4" w:space="0" w:color="auto"/>
              <w:bottom w:val="single" w:sz="4" w:space="0" w:color="auto"/>
            </w:tcBorders>
          </w:tcPr>
          <w:p w:rsidR="00F77614" w:rsidRPr="00E403DD" w:rsidRDefault="00F77614" w:rsidP="00142B7A">
            <w:pPr>
              <w:keepNext/>
              <w:jc w:val="center"/>
              <w:rPr>
                <w:b w:val="0"/>
              </w:rPr>
            </w:pPr>
            <w:r w:rsidRPr="00E403DD">
              <w:rPr>
                <w:b w:val="0"/>
              </w:rPr>
              <w:t>roughness</w:t>
            </w:r>
          </w:p>
          <w:p w:rsidR="00F77614" w:rsidRPr="00E403DD" w:rsidRDefault="00F77614" w:rsidP="00142B7A">
            <w:pPr>
              <w:keepNext/>
              <w:jc w:val="center"/>
              <w:rPr>
                <w:b w:val="0"/>
              </w:rPr>
            </w:pPr>
            <w:r w:rsidRPr="00E403DD">
              <w:rPr>
                <w:b w:val="0"/>
              </w:rPr>
              <w:t>-</w:t>
            </w:r>
          </w:p>
        </w:tc>
      </w:tr>
      <w:tr w:rsidR="00F77614" w:rsidTr="00142B7A">
        <w:tc>
          <w:tcPr>
            <w:tcW w:w="1351" w:type="dxa"/>
          </w:tcPr>
          <w:p w:rsidR="00F77614" w:rsidRDefault="00F77614" w:rsidP="00142B7A">
            <w:pPr>
              <w:keepNext/>
              <w:jc w:val="center"/>
            </w:pPr>
            <w:r>
              <w:t>1</w:t>
            </w:r>
          </w:p>
        </w:tc>
        <w:tc>
          <w:tcPr>
            <w:tcW w:w="1459" w:type="dxa"/>
          </w:tcPr>
          <w:p w:rsidR="00F77614" w:rsidRDefault="00F77614" w:rsidP="00142B7A">
            <w:pPr>
              <w:keepNext/>
              <w:jc w:val="center"/>
            </w:pPr>
            <w:r>
              <w:t>0</w:t>
            </w:r>
          </w:p>
        </w:tc>
        <w:tc>
          <w:tcPr>
            <w:tcW w:w="1459" w:type="dxa"/>
            <w:tcBorders>
              <w:right w:val="double" w:sz="4" w:space="0" w:color="auto"/>
            </w:tcBorders>
          </w:tcPr>
          <w:p w:rsidR="00F77614" w:rsidRDefault="00F77614" w:rsidP="00142B7A">
            <w:pPr>
              <w:keepNext/>
              <w:jc w:val="center"/>
            </w:pPr>
            <w:r>
              <w:t>-2</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1</w:t>
            </w:r>
          </w:p>
        </w:tc>
        <w:tc>
          <w:tcPr>
            <w:tcW w:w="1459" w:type="dxa"/>
            <w:tcBorders>
              <w:top w:val="single" w:sz="4" w:space="0" w:color="auto"/>
              <w:bottom w:val="single" w:sz="4" w:space="0" w:color="auto"/>
            </w:tcBorders>
          </w:tcPr>
          <w:p w:rsidR="00F77614" w:rsidRDefault="00F77614" w:rsidP="00142B7A">
            <w:pPr>
              <w:keepNext/>
              <w:jc w:val="center"/>
            </w:pPr>
            <w:r>
              <w:t>4.0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2</w:t>
            </w:r>
          </w:p>
        </w:tc>
        <w:tc>
          <w:tcPr>
            <w:tcW w:w="1459" w:type="dxa"/>
          </w:tcPr>
          <w:p w:rsidR="00F77614" w:rsidRDefault="00F77614" w:rsidP="00142B7A">
            <w:pPr>
              <w:keepNext/>
              <w:jc w:val="center"/>
            </w:pPr>
            <w:r>
              <w:t>23</w:t>
            </w:r>
          </w:p>
        </w:tc>
        <w:tc>
          <w:tcPr>
            <w:tcW w:w="1459" w:type="dxa"/>
            <w:tcBorders>
              <w:right w:val="double" w:sz="4" w:space="0" w:color="auto"/>
            </w:tcBorders>
          </w:tcPr>
          <w:p w:rsidR="00F77614" w:rsidRDefault="00F77614" w:rsidP="00142B7A">
            <w:pPr>
              <w:keepNext/>
              <w:jc w:val="center"/>
            </w:pPr>
            <w:r>
              <w:t>3.75</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2</w:t>
            </w:r>
          </w:p>
        </w:tc>
        <w:tc>
          <w:tcPr>
            <w:tcW w:w="1459" w:type="dxa"/>
            <w:tcBorders>
              <w:top w:val="single" w:sz="4" w:space="0" w:color="auto"/>
              <w:bottom w:val="single" w:sz="4" w:space="0" w:color="auto"/>
            </w:tcBorders>
          </w:tcPr>
          <w:p w:rsidR="00F77614" w:rsidRDefault="00F77614" w:rsidP="00142B7A">
            <w:pPr>
              <w:keepNext/>
              <w:jc w:val="center"/>
            </w:pPr>
            <w:r>
              <w:t>16.0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3</w:t>
            </w:r>
          </w:p>
        </w:tc>
        <w:tc>
          <w:tcPr>
            <w:tcW w:w="1459" w:type="dxa"/>
          </w:tcPr>
          <w:p w:rsidR="00F77614" w:rsidRDefault="00F77614" w:rsidP="00142B7A">
            <w:pPr>
              <w:keepNext/>
              <w:jc w:val="center"/>
            </w:pPr>
            <w:r>
              <w:t>27</w:t>
            </w:r>
          </w:p>
        </w:tc>
        <w:tc>
          <w:tcPr>
            <w:tcW w:w="1459" w:type="dxa"/>
            <w:tcBorders>
              <w:right w:val="double" w:sz="4" w:space="0" w:color="auto"/>
            </w:tcBorders>
          </w:tcPr>
          <w:p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3</w:t>
            </w:r>
          </w:p>
        </w:tc>
        <w:tc>
          <w:tcPr>
            <w:tcW w:w="1459" w:type="dxa"/>
            <w:tcBorders>
              <w:top w:val="single" w:sz="4" w:space="0" w:color="auto"/>
              <w:bottom w:val="single" w:sz="4" w:space="0" w:color="auto"/>
            </w:tcBorders>
          </w:tcPr>
          <w:p w:rsidR="00F77614" w:rsidRDefault="00F77614" w:rsidP="00142B7A">
            <w:pPr>
              <w:keepNext/>
              <w:jc w:val="center"/>
            </w:pPr>
            <w:r>
              <w:t>0.0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4</w:t>
            </w:r>
          </w:p>
        </w:tc>
        <w:tc>
          <w:tcPr>
            <w:tcW w:w="1459" w:type="dxa"/>
          </w:tcPr>
          <w:p w:rsidR="00F77614" w:rsidRDefault="00F77614" w:rsidP="00142B7A">
            <w:pPr>
              <w:keepNext/>
              <w:jc w:val="center"/>
            </w:pPr>
            <w:r>
              <w:t>31</w:t>
            </w:r>
          </w:p>
        </w:tc>
        <w:tc>
          <w:tcPr>
            <w:tcW w:w="1459" w:type="dxa"/>
            <w:tcBorders>
              <w:right w:val="double" w:sz="4" w:space="0" w:color="auto"/>
            </w:tcBorders>
          </w:tcPr>
          <w:p w:rsidR="00F77614" w:rsidRDefault="00F77614" w:rsidP="00142B7A">
            <w:pPr>
              <w:keepNext/>
              <w:jc w:val="center"/>
            </w:pPr>
            <w:r>
              <w:t>4</w:t>
            </w:r>
          </w:p>
        </w:tc>
        <w:tc>
          <w:tcPr>
            <w:tcW w:w="1459" w:type="dxa"/>
            <w:tcBorders>
              <w:top w:val="single" w:sz="4" w:space="0" w:color="auto"/>
              <w:left w:val="double" w:sz="4" w:space="0" w:color="auto"/>
              <w:bottom w:val="single" w:sz="4" w:space="0" w:color="auto"/>
            </w:tcBorders>
          </w:tcPr>
          <w:p w:rsidR="00F77614" w:rsidRDefault="00F77614" w:rsidP="00142B7A">
            <w:pPr>
              <w:keepNext/>
              <w:jc w:val="center"/>
            </w:pPr>
            <w:r>
              <w:t>4</w:t>
            </w:r>
          </w:p>
        </w:tc>
        <w:tc>
          <w:tcPr>
            <w:tcW w:w="1459" w:type="dxa"/>
            <w:tcBorders>
              <w:top w:val="single" w:sz="4" w:space="0" w:color="auto"/>
              <w:bottom w:val="single" w:sz="4" w:space="0" w:color="auto"/>
            </w:tcBorders>
          </w:tcPr>
          <w:p w:rsidR="00F77614" w:rsidRDefault="00F77614" w:rsidP="00142B7A">
            <w:pPr>
              <w:keepNext/>
              <w:jc w:val="center"/>
            </w:pPr>
            <w:r>
              <w:t>3.0</w:t>
            </w:r>
          </w:p>
        </w:tc>
        <w:tc>
          <w:tcPr>
            <w:tcW w:w="1460" w:type="dxa"/>
            <w:tcBorders>
              <w:top w:val="single" w:sz="4" w:space="0" w:color="auto"/>
              <w:bottom w:val="single" w:sz="4" w:space="0" w:color="auto"/>
            </w:tcBorders>
          </w:tcPr>
          <w:p w:rsidR="00F77614" w:rsidRDefault="00F77614" w:rsidP="00142B7A">
            <w:pPr>
              <w:keepNext/>
              <w:jc w:val="center"/>
            </w:pPr>
            <w:r>
              <w:t>1.0</w:t>
            </w:r>
          </w:p>
        </w:tc>
      </w:tr>
      <w:tr w:rsidR="00F77614" w:rsidTr="00142B7A">
        <w:tc>
          <w:tcPr>
            <w:tcW w:w="1351" w:type="dxa"/>
          </w:tcPr>
          <w:p w:rsidR="00F77614" w:rsidRDefault="00F77614" w:rsidP="00142B7A">
            <w:pPr>
              <w:keepNext/>
              <w:jc w:val="center"/>
            </w:pPr>
            <w:r>
              <w:t>5</w:t>
            </w:r>
          </w:p>
        </w:tc>
        <w:tc>
          <w:tcPr>
            <w:tcW w:w="1459" w:type="dxa"/>
          </w:tcPr>
          <w:p w:rsidR="00F77614" w:rsidRDefault="00F77614" w:rsidP="00142B7A">
            <w:pPr>
              <w:keepNext/>
              <w:jc w:val="center"/>
            </w:pPr>
            <w:r>
              <w:t>37</w:t>
            </w:r>
          </w:p>
        </w:tc>
        <w:tc>
          <w:tcPr>
            <w:tcW w:w="1459" w:type="dxa"/>
            <w:tcBorders>
              <w:right w:val="double" w:sz="4" w:space="0" w:color="auto"/>
            </w:tcBorders>
          </w:tcPr>
          <w:p w:rsidR="00F77614" w:rsidRDefault="00F77614"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F77614" w:rsidRDefault="00F77614" w:rsidP="00142B7A">
            <w:pPr>
              <w:keepNext/>
              <w:jc w:val="center"/>
            </w:pPr>
          </w:p>
        </w:tc>
        <w:tc>
          <w:tcPr>
            <w:tcW w:w="1459" w:type="dxa"/>
            <w:tcBorders>
              <w:top w:val="single" w:sz="4" w:space="0" w:color="auto"/>
              <w:bottom w:val="double" w:sz="4" w:space="0" w:color="auto"/>
            </w:tcBorders>
            <w:shd w:val="pct10" w:color="auto" w:fill="auto"/>
          </w:tcPr>
          <w:p w:rsidR="00F77614" w:rsidRDefault="00F77614" w:rsidP="00142B7A">
            <w:pPr>
              <w:keepNext/>
              <w:jc w:val="center"/>
            </w:pPr>
          </w:p>
        </w:tc>
        <w:tc>
          <w:tcPr>
            <w:tcW w:w="1460" w:type="dxa"/>
            <w:tcBorders>
              <w:top w:val="single" w:sz="4" w:space="0" w:color="auto"/>
              <w:bottom w:val="double" w:sz="4" w:space="0" w:color="auto"/>
            </w:tcBorders>
            <w:shd w:val="pct10" w:color="auto" w:fill="auto"/>
          </w:tcPr>
          <w:p w:rsidR="00F77614" w:rsidRDefault="00F77614" w:rsidP="00142B7A">
            <w:pPr>
              <w:keepNext/>
              <w:jc w:val="center"/>
            </w:pPr>
          </w:p>
        </w:tc>
      </w:tr>
    </w:tbl>
    <w:p w:rsidR="00F77614" w:rsidRDefault="00F77614" w:rsidP="00F77614">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9</w:t>
      </w:r>
      <w:r w:rsidR="00ED6A3C">
        <w:fldChar w:fldCharType="end"/>
      </w:r>
      <w:r>
        <w:tab/>
      </w:r>
      <w:r>
        <w:rPr>
          <w:lang w:val="en-US"/>
        </w:rPr>
        <w:t>C</w:t>
      </w:r>
      <w:r w:rsidRPr="00B46CED">
        <w:rPr>
          <w:lang w:val="en-US"/>
        </w:rPr>
        <w:t xml:space="preserve">ross section nr </w:t>
      </w:r>
      <w:r w:rsidR="00F77826">
        <w:rPr>
          <w:lang w:val="en-US"/>
        </w:rPr>
        <w:t>5</w:t>
      </w:r>
      <w:r>
        <w:rPr>
          <w:lang w:val="en-US"/>
        </w:rPr>
        <w:t>,</w:t>
      </w:r>
      <w:r w:rsidRPr="0023252D">
        <w:t xml:space="preserve"> </w:t>
      </w:r>
      <w:r>
        <w:t>basic g</w:t>
      </w:r>
      <w:r w:rsidRPr="00B46CED">
        <w:rPr>
          <w:lang w:val="en-US"/>
        </w:rPr>
        <w:t>eometry</w:t>
      </w:r>
      <w:r>
        <w:rPr>
          <w:lang w:val="en-US"/>
        </w:rPr>
        <w:t>.</w:t>
      </w:r>
    </w:p>
    <w:p w:rsidR="00F77614" w:rsidRDefault="00F77614" w:rsidP="00F77614"/>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614" w:rsidRPr="00B46CED" w:rsidTr="00142B7A">
        <w:tc>
          <w:tcPr>
            <w:tcW w:w="1134"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F77614" w:rsidRPr="00B46CED" w:rsidRDefault="00F77614"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F77614" w:rsidRPr="00B46CED" w:rsidRDefault="00F77614"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rsidTr="00142B7A">
        <w:tc>
          <w:tcPr>
            <w:tcW w:w="1134" w:type="dxa"/>
            <w:vAlign w:val="center"/>
          </w:tcPr>
          <w:p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Default="00326C2D" w:rsidP="00142B7A">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Default="00326C2D" w:rsidP="00142B7A">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8</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9</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2 </w:t>
            </w:r>
            <w:r w:rsidRPr="009E030B">
              <w:rPr>
                <w:lang w:val="en-US"/>
              </w:rPr>
              <w:t>(-)</w:t>
            </w:r>
          </w:p>
        </w:tc>
        <w:tc>
          <w:tcPr>
            <w:tcW w:w="2127" w:type="dxa"/>
            <w:vAlign w:val="center"/>
          </w:tcPr>
          <w:p w:rsidR="00326C2D" w:rsidRPr="00B46CED" w:rsidRDefault="00326C2D" w:rsidP="00326C2D">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10</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B46CED" w:rsidRDefault="00326C2D" w:rsidP="00142B7A">
            <w:pPr>
              <w:keepNext/>
              <w:spacing w:line="240" w:lineRule="auto"/>
              <w:jc w:val="center"/>
              <w:rPr>
                <w:lang w:val="en-US"/>
              </w:rPr>
            </w:pPr>
            <w:r w:rsidRPr="00B46CED">
              <w:rPr>
                <w:lang w:val="en-US"/>
              </w:rPr>
              <w:t>11</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12</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13</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14</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15</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16</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17</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18</w:t>
            </w:r>
          </w:p>
        </w:tc>
        <w:tc>
          <w:tcPr>
            <w:tcW w:w="3969" w:type="dxa"/>
            <w:vAlign w:val="center"/>
          </w:tcPr>
          <w:p w:rsidR="00326C2D" w:rsidRPr="009E030B" w:rsidRDefault="00326C2D" w:rsidP="00F77614">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0</w:t>
            </w:r>
          </w:p>
        </w:tc>
      </w:tr>
      <w:tr w:rsidR="00326C2D" w:rsidRPr="00B46CED" w:rsidTr="00142B7A">
        <w:tc>
          <w:tcPr>
            <w:tcW w:w="1134" w:type="dxa"/>
            <w:vAlign w:val="center"/>
          </w:tcPr>
          <w:p w:rsidR="00326C2D" w:rsidRPr="009E030B" w:rsidRDefault="00326C2D" w:rsidP="00142B7A">
            <w:pPr>
              <w:keepNext/>
              <w:spacing w:line="240" w:lineRule="auto"/>
              <w:jc w:val="center"/>
              <w:rPr>
                <w:lang w:val="en-US"/>
              </w:rPr>
            </w:pPr>
            <w:r w:rsidRPr="009E030B">
              <w:rPr>
                <w:lang w:val="en-US"/>
              </w:rPr>
              <w:t>19</w:t>
            </w:r>
          </w:p>
        </w:tc>
        <w:tc>
          <w:tcPr>
            <w:tcW w:w="3969" w:type="dxa"/>
            <w:vAlign w:val="center"/>
          </w:tcPr>
          <w:p w:rsidR="00326C2D" w:rsidRPr="009E030B" w:rsidRDefault="00326C2D" w:rsidP="00142B7A">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0834D9">
            <w:pPr>
              <w:jc w:val="center"/>
            </w:pPr>
            <w:r w:rsidRPr="00B50C81">
              <w:t>0.5 [0.01] 1.0</w:t>
            </w:r>
          </w:p>
        </w:tc>
        <w:tc>
          <w:tcPr>
            <w:tcW w:w="1417" w:type="dxa"/>
            <w:vAlign w:val="center"/>
          </w:tcPr>
          <w:p w:rsidR="00326C2D" w:rsidRPr="00B46CED" w:rsidRDefault="00326C2D" w:rsidP="00142B7A">
            <w:pPr>
              <w:keepNext/>
              <w:spacing w:line="240" w:lineRule="auto"/>
              <w:jc w:val="center"/>
              <w:rPr>
                <w:lang w:val="en-US"/>
              </w:rPr>
            </w:pPr>
            <w:r w:rsidRPr="00B46CED">
              <w:rPr>
                <w:lang w:val="en-US"/>
              </w:rPr>
              <w:t>85</w:t>
            </w:r>
          </w:p>
        </w:tc>
      </w:tr>
    </w:tbl>
    <w:p w:rsidR="00F77614" w:rsidRDefault="00F77614" w:rsidP="00F77614">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10</w:t>
      </w:r>
      <w:r w:rsidR="00ED6A3C">
        <w:fldChar w:fldCharType="end"/>
      </w:r>
      <w:r>
        <w:tab/>
      </w:r>
      <w:r>
        <w:rPr>
          <w:lang w:val="en-US"/>
        </w:rPr>
        <w:t>C</w:t>
      </w:r>
      <w:r w:rsidRPr="00B46CED">
        <w:rPr>
          <w:lang w:val="en-US"/>
        </w:rPr>
        <w:t xml:space="preserve">ross section nr </w:t>
      </w:r>
      <w:r w:rsidR="00F77826">
        <w:rPr>
          <w:lang w:val="en-US"/>
        </w:rPr>
        <w:t>5</w:t>
      </w:r>
      <w:r>
        <w:rPr>
          <w:lang w:val="en-US"/>
        </w:rPr>
        <w:t>,</w:t>
      </w:r>
      <w:r w:rsidRPr="0023252D">
        <w:t xml:space="preserve"> </w:t>
      </w:r>
      <w:r>
        <w:t>additional test series on variation in g</w:t>
      </w:r>
      <w:r w:rsidRPr="00B46CED">
        <w:rPr>
          <w:lang w:val="en-US"/>
        </w:rPr>
        <w:t>eometry</w:t>
      </w:r>
      <w:r>
        <w:rPr>
          <w:lang w:val="en-US"/>
        </w:rPr>
        <w:t>.</w:t>
      </w:r>
    </w:p>
    <w:p w:rsidR="00F77614" w:rsidRDefault="00F77614">
      <w:pPr>
        <w:spacing w:line="240" w:lineRule="auto"/>
        <w:jc w:val="left"/>
        <w:rPr>
          <w:lang w:val="en-US"/>
        </w:rPr>
      </w:pPr>
    </w:p>
    <w:p w:rsidR="00F77826" w:rsidRDefault="00F77826">
      <w:pPr>
        <w:spacing w:line="240" w:lineRule="auto"/>
        <w:jc w:val="left"/>
        <w:rPr>
          <w:lang w:val="en-US"/>
        </w:rPr>
      </w:pPr>
    </w:p>
    <w:p w:rsidR="00832D2C" w:rsidRDefault="00832D2C" w:rsidP="00832D2C">
      <w:pPr>
        <w:pStyle w:val="Heading2"/>
        <w:rPr>
          <w:lang w:val="en-US"/>
        </w:rPr>
      </w:pPr>
      <w:bookmarkStart w:id="93" w:name="_Toc431366822"/>
      <w:r>
        <w:rPr>
          <w:lang w:val="en-US"/>
        </w:rPr>
        <w:t>C</w:t>
      </w:r>
      <w:r w:rsidRPr="00B46CED">
        <w:rPr>
          <w:lang w:val="en-US"/>
        </w:rPr>
        <w:t xml:space="preserve">ross section nr </w:t>
      </w:r>
      <w:r>
        <w:rPr>
          <w:lang w:val="en-US"/>
        </w:rPr>
        <w:t>6</w:t>
      </w:r>
      <w:bookmarkEnd w:id="93"/>
    </w:p>
    <w:p w:rsidR="000834D9" w:rsidRPr="000834D9" w:rsidRDefault="000834D9"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127E3618" wp14:editId="0EEDE6AD">
            <wp:extent cx="5533390" cy="26811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6</w:t>
      </w:r>
      <w:r w:rsidR="00ED6A3C">
        <w:fldChar w:fldCharType="end"/>
      </w:r>
      <w:r>
        <w:tab/>
      </w:r>
      <w:r>
        <w:rPr>
          <w:lang w:val="en-US"/>
        </w:rPr>
        <w:t>C</w:t>
      </w:r>
      <w:r w:rsidRPr="00B46CED">
        <w:rPr>
          <w:lang w:val="en-US"/>
        </w:rPr>
        <w:t>ross section nr</w:t>
      </w:r>
      <w:r>
        <w:rPr>
          <w:lang w:val="en-US"/>
        </w:rPr>
        <w:t xml:space="preserve"> 6,</w:t>
      </w:r>
      <w:r w:rsidRPr="0023252D">
        <w:t xml:space="preserve"> </w:t>
      </w:r>
      <w:r>
        <w:t>basic g</w:t>
      </w:r>
      <w:r w:rsidRPr="00B46CED">
        <w:rPr>
          <w:lang w:val="en-US"/>
        </w:rPr>
        <w:t>eometry</w:t>
      </w:r>
      <w:r>
        <w:rPr>
          <w:lang w:val="en-US"/>
        </w:rPr>
        <w:t>.</w:t>
      </w:r>
    </w:p>
    <w:p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142B7A" w:rsidRPr="00E403DD" w:rsidRDefault="00142B7A" w:rsidP="00142B7A">
            <w:pPr>
              <w:keepNext/>
              <w:jc w:val="center"/>
              <w:rPr>
                <w:b w:val="0"/>
              </w:rPr>
            </w:pPr>
            <w:r w:rsidRPr="00E403DD">
              <w:rPr>
                <w:b w:val="0"/>
              </w:rPr>
              <w:t>point nr</w:t>
            </w:r>
          </w:p>
          <w:p w:rsidR="00142B7A" w:rsidRPr="00E403DD" w:rsidRDefault="00142B7A" w:rsidP="00142B7A">
            <w:pPr>
              <w:keepNext/>
              <w:jc w:val="center"/>
              <w:rPr>
                <w:b w:val="0"/>
              </w:rPr>
            </w:pPr>
            <w:r w:rsidRPr="00E403DD">
              <w:rPr>
                <w:b w:val="0"/>
              </w:rPr>
              <w:t>-</w:t>
            </w:r>
          </w:p>
        </w:tc>
        <w:tc>
          <w:tcPr>
            <w:tcW w:w="1459" w:type="dxa"/>
          </w:tcPr>
          <w:p w:rsidR="00142B7A" w:rsidRPr="00E403DD" w:rsidRDefault="00142B7A" w:rsidP="00142B7A">
            <w:pPr>
              <w:keepNext/>
              <w:jc w:val="center"/>
              <w:rPr>
                <w:b w:val="0"/>
              </w:rPr>
            </w:pPr>
            <w:r w:rsidRPr="00E403DD">
              <w:rPr>
                <w:b w:val="0"/>
              </w:rPr>
              <w:t>x</w:t>
            </w:r>
          </w:p>
          <w:p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rsidR="00142B7A" w:rsidRPr="00E403DD" w:rsidRDefault="00142B7A" w:rsidP="00142B7A">
            <w:pPr>
              <w:keepNext/>
              <w:jc w:val="center"/>
              <w:rPr>
                <w:b w:val="0"/>
              </w:rPr>
            </w:pPr>
            <w:r w:rsidRPr="00E403DD">
              <w:rPr>
                <w:b w:val="0"/>
              </w:rPr>
              <w:t>y</w:t>
            </w:r>
          </w:p>
          <w:p w:rsidR="00142B7A" w:rsidRPr="00E403DD" w:rsidRDefault="00142B7A" w:rsidP="00142B7A">
            <w:pPr>
              <w:keepNext/>
              <w:jc w:val="center"/>
              <w:rPr>
                <w:b w:val="0"/>
              </w:rPr>
            </w:pPr>
            <w:r w:rsidRPr="00E403DD">
              <w:rPr>
                <w:b w:val="0"/>
              </w:rPr>
              <w:t>(m+NAP)</w:t>
            </w:r>
          </w:p>
        </w:tc>
        <w:tc>
          <w:tcPr>
            <w:tcW w:w="1459" w:type="dxa"/>
            <w:tcBorders>
              <w:top w:val="double" w:sz="4" w:space="0" w:color="auto"/>
              <w:left w:val="double" w:sz="4" w:space="0" w:color="auto"/>
              <w:bottom w:val="single" w:sz="4" w:space="0" w:color="auto"/>
            </w:tcBorders>
          </w:tcPr>
          <w:p w:rsidR="00142B7A" w:rsidRPr="00E403DD" w:rsidRDefault="00142B7A" w:rsidP="00142B7A">
            <w:pPr>
              <w:keepNext/>
              <w:jc w:val="center"/>
              <w:rPr>
                <w:b w:val="0"/>
              </w:rPr>
            </w:pPr>
            <w:r w:rsidRPr="00E403DD">
              <w:rPr>
                <w:b w:val="0"/>
              </w:rPr>
              <w:t>segment nr</w:t>
            </w:r>
          </w:p>
          <w:p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rsidR="00142B7A" w:rsidRDefault="00142B7A" w:rsidP="00142B7A">
            <w:pPr>
              <w:keepNext/>
              <w:jc w:val="center"/>
              <w:rPr>
                <w:b w:val="0"/>
              </w:rPr>
            </w:pPr>
            <w:r w:rsidRPr="00E403DD">
              <w:rPr>
                <w:b w:val="0"/>
              </w:rPr>
              <w:t>slope</w:t>
            </w:r>
            <w:r>
              <w:rPr>
                <w:b w:val="0"/>
              </w:rPr>
              <w:t xml:space="preserve"> </w:t>
            </w:r>
          </w:p>
          <w:p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rsidR="00142B7A" w:rsidRPr="00E403DD" w:rsidRDefault="00142B7A" w:rsidP="00142B7A">
            <w:pPr>
              <w:keepNext/>
              <w:jc w:val="center"/>
              <w:rPr>
                <w:b w:val="0"/>
              </w:rPr>
            </w:pPr>
            <w:r w:rsidRPr="00E403DD">
              <w:rPr>
                <w:b w:val="0"/>
              </w:rPr>
              <w:t>roughness</w:t>
            </w:r>
          </w:p>
          <w:p w:rsidR="00142B7A" w:rsidRPr="00E403DD" w:rsidRDefault="00142B7A" w:rsidP="00142B7A">
            <w:pPr>
              <w:keepNext/>
              <w:jc w:val="center"/>
              <w:rPr>
                <w:b w:val="0"/>
              </w:rPr>
            </w:pPr>
            <w:r w:rsidRPr="00E403DD">
              <w:rPr>
                <w:b w:val="0"/>
              </w:rPr>
              <w:t>-</w:t>
            </w:r>
          </w:p>
        </w:tc>
      </w:tr>
      <w:tr w:rsidR="00142B7A" w:rsidTr="00142B7A">
        <w:tc>
          <w:tcPr>
            <w:tcW w:w="1351" w:type="dxa"/>
          </w:tcPr>
          <w:p w:rsidR="00142B7A" w:rsidRDefault="00142B7A" w:rsidP="00142B7A">
            <w:pPr>
              <w:keepNext/>
              <w:jc w:val="center"/>
            </w:pPr>
            <w:r>
              <w:t>1</w:t>
            </w:r>
          </w:p>
        </w:tc>
        <w:tc>
          <w:tcPr>
            <w:tcW w:w="1459" w:type="dxa"/>
          </w:tcPr>
          <w:p w:rsidR="00142B7A" w:rsidRDefault="00142B7A" w:rsidP="00142B7A">
            <w:pPr>
              <w:keepNext/>
              <w:jc w:val="center"/>
            </w:pPr>
            <w:r>
              <w:t>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1</w:t>
            </w:r>
          </w:p>
        </w:tc>
        <w:tc>
          <w:tcPr>
            <w:tcW w:w="1459" w:type="dxa"/>
            <w:tcBorders>
              <w:top w:val="single" w:sz="4" w:space="0" w:color="auto"/>
              <w:bottom w:val="single" w:sz="4" w:space="0" w:color="auto"/>
            </w:tcBorders>
          </w:tcPr>
          <w:p w:rsidR="00142B7A" w:rsidRDefault="00142B7A" w:rsidP="00142B7A">
            <w:pPr>
              <w:keepNext/>
              <w:jc w:val="center"/>
            </w:pPr>
            <w:r>
              <w:t>4.0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2</w:t>
            </w:r>
          </w:p>
        </w:tc>
        <w:tc>
          <w:tcPr>
            <w:tcW w:w="1459" w:type="dxa"/>
          </w:tcPr>
          <w:p w:rsidR="00142B7A" w:rsidRDefault="00142B7A" w:rsidP="00142B7A">
            <w:pPr>
              <w:keepNext/>
              <w:jc w:val="center"/>
            </w:pPr>
            <w:r>
              <w:t>15</w:t>
            </w:r>
          </w:p>
        </w:tc>
        <w:tc>
          <w:tcPr>
            <w:tcW w:w="1459" w:type="dxa"/>
            <w:tcBorders>
              <w:right w:val="double" w:sz="4" w:space="0" w:color="auto"/>
            </w:tcBorders>
          </w:tcPr>
          <w:p w:rsidR="00142B7A" w:rsidRDefault="00142B7A" w:rsidP="00142B7A">
            <w:pPr>
              <w:keepNext/>
              <w:jc w:val="center"/>
            </w:pPr>
            <w:r>
              <w:t>1.75</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2</w:t>
            </w:r>
          </w:p>
        </w:tc>
        <w:tc>
          <w:tcPr>
            <w:tcW w:w="1459" w:type="dxa"/>
            <w:tcBorders>
              <w:top w:val="single" w:sz="4" w:space="0" w:color="auto"/>
              <w:bottom w:val="single" w:sz="4" w:space="0" w:color="auto"/>
            </w:tcBorders>
          </w:tcPr>
          <w:p w:rsidR="00142B7A" w:rsidRDefault="00142B7A" w:rsidP="00142B7A">
            <w:pPr>
              <w:keepNext/>
              <w:jc w:val="center"/>
            </w:pPr>
            <w:r>
              <w:t>16.0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3</w:t>
            </w:r>
          </w:p>
        </w:tc>
        <w:tc>
          <w:tcPr>
            <w:tcW w:w="1459" w:type="dxa"/>
          </w:tcPr>
          <w:p w:rsidR="00142B7A" w:rsidRDefault="00142B7A" w:rsidP="00142B7A">
            <w:pPr>
              <w:keepNext/>
              <w:jc w:val="center"/>
            </w:pPr>
            <w:r>
              <w:t>19</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3</w:t>
            </w:r>
          </w:p>
        </w:tc>
        <w:tc>
          <w:tcPr>
            <w:tcW w:w="1459" w:type="dxa"/>
            <w:tcBorders>
              <w:top w:val="single" w:sz="4" w:space="0" w:color="auto"/>
              <w:bottom w:val="single" w:sz="4" w:space="0" w:color="auto"/>
            </w:tcBorders>
          </w:tcPr>
          <w:p w:rsidR="00142B7A" w:rsidRDefault="00142B7A" w:rsidP="00142B7A">
            <w:pPr>
              <w:keepNext/>
              <w:jc w:val="center"/>
            </w:pPr>
            <w:r>
              <w:t>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4</w:t>
            </w:r>
          </w:p>
        </w:tc>
        <w:tc>
          <w:tcPr>
            <w:tcW w:w="1459" w:type="dxa"/>
          </w:tcPr>
          <w:p w:rsidR="00142B7A" w:rsidRDefault="00142B7A" w:rsidP="00142B7A">
            <w:pPr>
              <w:keepNext/>
              <w:jc w:val="center"/>
            </w:pPr>
            <w:r>
              <w:t>23</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4</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7</w:t>
            </w:r>
          </w:p>
        </w:tc>
        <w:tc>
          <w:tcPr>
            <w:tcW w:w="1459" w:type="dxa"/>
          </w:tcPr>
          <w:p w:rsidR="00142B7A" w:rsidRDefault="00142B7A" w:rsidP="00142B7A">
            <w:pPr>
              <w:keepNext/>
              <w:jc w:val="center"/>
            </w:pPr>
            <w:r>
              <w:t>35</w:t>
            </w:r>
          </w:p>
        </w:tc>
        <w:tc>
          <w:tcPr>
            <w:tcW w:w="1459" w:type="dxa"/>
            <w:tcBorders>
              <w:right w:val="double" w:sz="4" w:space="0" w:color="auto"/>
            </w:tcBorders>
          </w:tcPr>
          <w:p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142B7A" w:rsidRDefault="00142B7A" w:rsidP="00142B7A">
            <w:pPr>
              <w:keepNext/>
              <w:jc w:val="center"/>
            </w:pPr>
          </w:p>
        </w:tc>
        <w:tc>
          <w:tcPr>
            <w:tcW w:w="1459" w:type="dxa"/>
            <w:tcBorders>
              <w:top w:val="single" w:sz="4" w:space="0" w:color="auto"/>
              <w:bottom w:val="double" w:sz="4" w:space="0" w:color="auto"/>
            </w:tcBorders>
            <w:shd w:val="pct10" w:color="auto" w:fill="auto"/>
          </w:tcPr>
          <w:p w:rsidR="00142B7A" w:rsidRDefault="00142B7A" w:rsidP="00142B7A">
            <w:pPr>
              <w:keepNext/>
              <w:jc w:val="center"/>
            </w:pPr>
          </w:p>
        </w:tc>
        <w:tc>
          <w:tcPr>
            <w:tcW w:w="1460" w:type="dxa"/>
            <w:tcBorders>
              <w:top w:val="single" w:sz="4" w:space="0" w:color="auto"/>
              <w:bottom w:val="double" w:sz="4" w:space="0" w:color="auto"/>
            </w:tcBorders>
            <w:shd w:val="pct10" w:color="auto" w:fill="auto"/>
          </w:tcPr>
          <w:p w:rsidR="00142B7A" w:rsidRDefault="00142B7A" w:rsidP="00142B7A">
            <w:pPr>
              <w:keepNext/>
              <w:jc w:val="center"/>
            </w:pPr>
          </w:p>
        </w:tc>
      </w:tr>
    </w:tbl>
    <w:p w:rsidR="00142B7A" w:rsidRDefault="00142B7A" w:rsidP="00142B7A">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11</w:t>
      </w:r>
      <w:r w:rsidR="00ED6A3C">
        <w:fldChar w:fldCharType="end"/>
      </w:r>
      <w:r>
        <w:tab/>
      </w:r>
      <w:r>
        <w:rPr>
          <w:lang w:val="en-US"/>
        </w:rPr>
        <w:t>C</w:t>
      </w:r>
      <w:r w:rsidRPr="00B46CED">
        <w:rPr>
          <w:lang w:val="en-US"/>
        </w:rPr>
        <w:t xml:space="preserve">ross section nr </w:t>
      </w:r>
      <w:r w:rsidR="00F77826">
        <w:rPr>
          <w:lang w:val="en-US"/>
        </w:rPr>
        <w:t>6</w:t>
      </w:r>
      <w:r>
        <w:rPr>
          <w:lang w:val="en-US"/>
        </w:rPr>
        <w:t>,</w:t>
      </w:r>
      <w:r w:rsidRPr="0023252D">
        <w:t xml:space="preserve"> </w:t>
      </w:r>
      <w:r>
        <w:t>basic g</w:t>
      </w:r>
      <w:r w:rsidRPr="00B46CED">
        <w:rPr>
          <w:lang w:val="en-US"/>
        </w:rPr>
        <w:t>eometry</w:t>
      </w:r>
      <w:r>
        <w:rPr>
          <w:lang w:val="en-US"/>
        </w:rPr>
        <w:t>.</w:t>
      </w:r>
    </w:p>
    <w:p w:rsidR="00326C2D" w:rsidRPr="00326C2D" w:rsidRDefault="00326C2D" w:rsidP="00326C2D">
      <w:pPr>
        <w:rPr>
          <w:lang w:val="en-US"/>
        </w:rPr>
      </w:pPr>
    </w:p>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326C2D" w:rsidRPr="00B46CED" w:rsidTr="00B46B6B">
        <w:tc>
          <w:tcPr>
            <w:tcW w:w="1134"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326C2D" w:rsidRPr="00B46CED" w:rsidRDefault="00326C2D" w:rsidP="00B46B6B">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Variation</w:t>
            </w:r>
          </w:p>
        </w:tc>
        <w:tc>
          <w:tcPr>
            <w:tcW w:w="1417" w:type="dxa"/>
            <w:shd w:val="clear" w:color="auto" w:fill="D9D9D9"/>
            <w:vAlign w:val="center"/>
          </w:tcPr>
          <w:p w:rsidR="00326C2D" w:rsidRPr="00B46CED" w:rsidRDefault="00326C2D" w:rsidP="00B46B6B">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8</w:t>
            </w:r>
            <w:r>
              <w:rPr>
                <w:lang w:val="en-US"/>
              </w:rPr>
              <w:t>berm</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Default="00326C2D" w:rsidP="00B46B6B">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9</w:t>
            </w:r>
            <w:r>
              <w:rPr>
                <w:lang w:val="en-US"/>
              </w:rPr>
              <w:t>berm</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Default="00326C2D" w:rsidP="00B46B6B">
            <w:pPr>
              <w:keepNext/>
              <w:spacing w:line="240" w:lineRule="auto"/>
              <w:jc w:val="center"/>
              <w:rPr>
                <w:lang w:val="en-US"/>
              </w:rPr>
            </w:pPr>
            <w:r>
              <w:rPr>
                <w:lang w:val="en-US"/>
              </w:rPr>
              <w:t>15 [0.5] 400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8</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9</w:t>
            </w:r>
          </w:p>
        </w:tc>
        <w:tc>
          <w:tcPr>
            <w:tcW w:w="3969" w:type="dxa"/>
            <w:vAlign w:val="center"/>
          </w:tcPr>
          <w:p w:rsidR="00326C2D" w:rsidRPr="009E030B" w:rsidRDefault="00326C2D" w:rsidP="00326C2D">
            <w:pPr>
              <w:spacing w:line="240" w:lineRule="auto"/>
              <w:jc w:val="left"/>
              <w:rPr>
                <w:lang w:val="en-US"/>
              </w:rPr>
            </w:pPr>
            <w:r w:rsidRPr="009E030B">
              <w:rPr>
                <w:lang w:val="en-US"/>
              </w:rPr>
              <w:t xml:space="preserve">slope segment </w:t>
            </w:r>
            <w:r>
              <w:rPr>
                <w:lang w:val="en-US"/>
              </w:rPr>
              <w:t xml:space="preserve">3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10</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B46CED" w:rsidRDefault="00326C2D" w:rsidP="00B46B6B">
            <w:pPr>
              <w:keepNext/>
              <w:spacing w:line="240" w:lineRule="auto"/>
              <w:jc w:val="center"/>
              <w:rPr>
                <w:lang w:val="en-US"/>
              </w:rPr>
            </w:pPr>
            <w:r w:rsidRPr="00B46CED">
              <w:rPr>
                <w:lang w:val="en-US"/>
              </w:rPr>
              <w:t>11</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slope segment </w:t>
            </w:r>
            <w:r>
              <w:rPr>
                <w:lang w:val="en-US"/>
              </w:rPr>
              <w:t xml:space="preserve">1 and 4 </w:t>
            </w:r>
            <w:r w:rsidRPr="009E030B">
              <w:rPr>
                <w:lang w:val="en-US"/>
              </w:rPr>
              <w:t>(-)</w:t>
            </w:r>
          </w:p>
        </w:tc>
        <w:tc>
          <w:tcPr>
            <w:tcW w:w="2127" w:type="dxa"/>
            <w:vAlign w:val="center"/>
          </w:tcPr>
          <w:p w:rsidR="00326C2D" w:rsidRPr="00B46CED" w:rsidRDefault="00326C2D" w:rsidP="00B46B6B">
            <w:pPr>
              <w:keepNext/>
              <w:spacing w:line="240" w:lineRule="auto"/>
              <w:jc w:val="center"/>
              <w:rPr>
                <w:lang w:val="en-US"/>
              </w:rPr>
            </w:pPr>
            <w:r>
              <w:rPr>
                <w:lang w:val="en-US"/>
              </w:rPr>
              <w:t xml:space="preserve">1 [0.1] </w:t>
            </w:r>
            <w:r w:rsidRPr="00B46CED">
              <w:rPr>
                <w:lang w:val="en-US"/>
              </w:rPr>
              <w:t>8</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12</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13</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2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14</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15</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16</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17</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 xml:space="preserve">1 and 3 </w:t>
            </w:r>
            <w:r w:rsidRPr="009E030B">
              <w:rPr>
                <w:lang w:val="en-US"/>
              </w:rPr>
              <w:t>(-)</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18</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0</w:t>
            </w:r>
          </w:p>
        </w:tc>
      </w:tr>
      <w:tr w:rsidR="00326C2D" w:rsidRPr="00B46CED" w:rsidTr="00B46B6B">
        <w:tc>
          <w:tcPr>
            <w:tcW w:w="1134" w:type="dxa"/>
            <w:vAlign w:val="center"/>
          </w:tcPr>
          <w:p w:rsidR="00326C2D" w:rsidRPr="009E030B" w:rsidRDefault="00326C2D" w:rsidP="00B46B6B">
            <w:pPr>
              <w:keepNext/>
              <w:spacing w:line="240" w:lineRule="auto"/>
              <w:jc w:val="center"/>
              <w:rPr>
                <w:lang w:val="en-US"/>
              </w:rPr>
            </w:pPr>
            <w:r w:rsidRPr="009E030B">
              <w:rPr>
                <w:lang w:val="en-US"/>
              </w:rPr>
              <w:t>19</w:t>
            </w:r>
          </w:p>
        </w:tc>
        <w:tc>
          <w:tcPr>
            <w:tcW w:w="3969" w:type="dxa"/>
            <w:vAlign w:val="center"/>
          </w:tcPr>
          <w:p w:rsidR="00326C2D" w:rsidRPr="009E030B" w:rsidRDefault="00326C2D" w:rsidP="00B46B6B">
            <w:pPr>
              <w:spacing w:line="240" w:lineRule="auto"/>
              <w:jc w:val="left"/>
              <w:rPr>
                <w:lang w:val="en-US"/>
              </w:rPr>
            </w:pPr>
            <w:r w:rsidRPr="009E030B">
              <w:rPr>
                <w:lang w:val="en-US"/>
              </w:rPr>
              <w:t xml:space="preserve">roughness segment </w:t>
            </w:r>
            <w:r>
              <w:rPr>
                <w:lang w:val="en-US"/>
              </w:rPr>
              <w:t>2 and 4</w:t>
            </w:r>
            <w:r w:rsidRPr="009E030B">
              <w:rPr>
                <w:lang w:val="en-US"/>
              </w:rPr>
              <w:t xml:space="preserve"> (-)</w:t>
            </w:r>
          </w:p>
        </w:tc>
        <w:tc>
          <w:tcPr>
            <w:tcW w:w="2127" w:type="dxa"/>
          </w:tcPr>
          <w:p w:rsidR="00326C2D" w:rsidRDefault="00326C2D" w:rsidP="00B46B6B">
            <w:pPr>
              <w:jc w:val="center"/>
            </w:pPr>
            <w:r w:rsidRPr="00B50C81">
              <w:t>0.5 [0.01] 1.0</w:t>
            </w:r>
          </w:p>
        </w:tc>
        <w:tc>
          <w:tcPr>
            <w:tcW w:w="1417" w:type="dxa"/>
            <w:vAlign w:val="center"/>
          </w:tcPr>
          <w:p w:rsidR="00326C2D" w:rsidRPr="00B46CED" w:rsidRDefault="00326C2D" w:rsidP="00B46B6B">
            <w:pPr>
              <w:keepNext/>
              <w:spacing w:line="240" w:lineRule="auto"/>
              <w:jc w:val="center"/>
              <w:rPr>
                <w:lang w:val="en-US"/>
              </w:rPr>
            </w:pPr>
            <w:r w:rsidRPr="00B46CED">
              <w:rPr>
                <w:lang w:val="en-US"/>
              </w:rPr>
              <w:t>85</w:t>
            </w:r>
          </w:p>
        </w:tc>
      </w:tr>
    </w:tbl>
    <w:p w:rsidR="00142B7A" w:rsidRDefault="00142B7A" w:rsidP="00142B7A">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12</w:t>
      </w:r>
      <w:r w:rsidR="00ED6A3C">
        <w:fldChar w:fldCharType="end"/>
      </w:r>
      <w:r>
        <w:tab/>
      </w:r>
      <w:r>
        <w:rPr>
          <w:lang w:val="en-US"/>
        </w:rPr>
        <w:t>C</w:t>
      </w:r>
      <w:r w:rsidRPr="00B46CED">
        <w:rPr>
          <w:lang w:val="en-US"/>
        </w:rPr>
        <w:t xml:space="preserve">ross section nr </w:t>
      </w:r>
      <w:r w:rsidR="00F77826">
        <w:rPr>
          <w:lang w:val="en-US"/>
        </w:rPr>
        <w:t>6</w:t>
      </w:r>
      <w:r>
        <w:rPr>
          <w:lang w:val="en-US"/>
        </w:rPr>
        <w:t>,</w:t>
      </w:r>
      <w:r w:rsidRPr="0023252D">
        <w:t xml:space="preserve"> </w:t>
      </w:r>
      <w:r>
        <w:t>additional test series on variation in g</w:t>
      </w:r>
      <w:r w:rsidRPr="00B46CED">
        <w:rPr>
          <w:lang w:val="en-US"/>
        </w:rPr>
        <w:t>eometry</w:t>
      </w:r>
      <w:r>
        <w:rPr>
          <w:lang w:val="en-US"/>
        </w:rPr>
        <w:t>.</w:t>
      </w:r>
    </w:p>
    <w:p w:rsidR="00F77826" w:rsidRDefault="00F77826">
      <w:pPr>
        <w:spacing w:line="240" w:lineRule="auto"/>
        <w:jc w:val="left"/>
        <w:rPr>
          <w:lang w:val="en-US"/>
        </w:rPr>
      </w:pPr>
    </w:p>
    <w:p w:rsidR="00832D2C" w:rsidRDefault="00832D2C" w:rsidP="00832D2C">
      <w:pPr>
        <w:pStyle w:val="Heading2"/>
        <w:rPr>
          <w:lang w:val="en-US"/>
        </w:rPr>
      </w:pPr>
      <w:bookmarkStart w:id="94" w:name="_Toc431366823"/>
      <w:r>
        <w:rPr>
          <w:lang w:val="en-US"/>
        </w:rPr>
        <w:t>C</w:t>
      </w:r>
      <w:r w:rsidRPr="00B46CED">
        <w:rPr>
          <w:lang w:val="en-US"/>
        </w:rPr>
        <w:t xml:space="preserve">ross section nr </w:t>
      </w:r>
      <w:r>
        <w:rPr>
          <w:lang w:val="en-US"/>
        </w:rPr>
        <w:t>7</w:t>
      </w:r>
      <w:bookmarkEnd w:id="94"/>
    </w:p>
    <w:p w:rsidR="00832D2C" w:rsidRPr="00832D2C" w:rsidRDefault="00832D2C" w:rsidP="00F77826">
      <w:pPr>
        <w:keepNext/>
        <w:rPr>
          <w:lang w:val="en-US"/>
        </w:rPr>
      </w:pPr>
    </w:p>
    <w:p w:rsidR="009E030B" w:rsidRDefault="001F6569" w:rsidP="00F77826">
      <w:pPr>
        <w:keepNext/>
        <w:spacing w:line="240" w:lineRule="auto"/>
        <w:jc w:val="left"/>
        <w:rPr>
          <w:lang w:val="en-US"/>
        </w:rPr>
      </w:pPr>
      <w:r>
        <w:rPr>
          <w:noProof/>
          <w:lang w:eastAsia="zh-CN"/>
        </w:rPr>
        <w:drawing>
          <wp:inline distT="0" distB="0" distL="0" distR="0" wp14:anchorId="57B737EA" wp14:editId="2AE8E746">
            <wp:extent cx="5533390" cy="26811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keepNext/>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7</w:t>
      </w:r>
      <w:r w:rsidR="00ED6A3C">
        <w:fldChar w:fldCharType="end"/>
      </w:r>
      <w:r>
        <w:tab/>
      </w:r>
      <w:r>
        <w:rPr>
          <w:lang w:val="en-US"/>
        </w:rPr>
        <w:t>C</w:t>
      </w:r>
      <w:r w:rsidRPr="00B46CED">
        <w:rPr>
          <w:lang w:val="en-US"/>
        </w:rPr>
        <w:t>ross section nr</w:t>
      </w:r>
      <w:r>
        <w:rPr>
          <w:lang w:val="en-US"/>
        </w:rPr>
        <w:t xml:space="preserve"> 7,</w:t>
      </w:r>
      <w:r w:rsidRPr="0023252D">
        <w:t xml:space="preserve"> </w:t>
      </w:r>
      <w:r>
        <w:t>basic g</w:t>
      </w:r>
      <w:r w:rsidRPr="00B46CED">
        <w:rPr>
          <w:lang w:val="en-US"/>
        </w:rPr>
        <w:t>eometry</w:t>
      </w:r>
      <w:r>
        <w:rPr>
          <w:lang w:val="en-US"/>
        </w:rPr>
        <w:t>.</w:t>
      </w:r>
    </w:p>
    <w:p w:rsidR="00142B7A" w:rsidRDefault="00142B7A" w:rsidP="00F77826">
      <w:pPr>
        <w:keepNext/>
      </w:pPr>
    </w:p>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142B7A" w:rsidTr="00142B7A">
        <w:trPr>
          <w:cnfStyle w:val="100000000000" w:firstRow="1" w:lastRow="0" w:firstColumn="0" w:lastColumn="0" w:oddVBand="0" w:evenVBand="0" w:oddHBand="0" w:evenHBand="0" w:firstRowFirstColumn="0" w:firstRowLastColumn="0" w:lastRowFirstColumn="0" w:lastRowLastColumn="0"/>
        </w:trPr>
        <w:tc>
          <w:tcPr>
            <w:tcW w:w="1351" w:type="dxa"/>
          </w:tcPr>
          <w:p w:rsidR="00142B7A" w:rsidRPr="00E403DD" w:rsidRDefault="00142B7A" w:rsidP="00142B7A">
            <w:pPr>
              <w:keepNext/>
              <w:jc w:val="center"/>
              <w:rPr>
                <w:b w:val="0"/>
              </w:rPr>
            </w:pPr>
            <w:r w:rsidRPr="00E403DD">
              <w:rPr>
                <w:b w:val="0"/>
              </w:rPr>
              <w:t>point nr</w:t>
            </w:r>
          </w:p>
          <w:p w:rsidR="00142B7A" w:rsidRPr="00E403DD" w:rsidRDefault="00142B7A" w:rsidP="00142B7A">
            <w:pPr>
              <w:keepNext/>
              <w:jc w:val="center"/>
              <w:rPr>
                <w:b w:val="0"/>
              </w:rPr>
            </w:pPr>
            <w:r w:rsidRPr="00E403DD">
              <w:rPr>
                <w:b w:val="0"/>
              </w:rPr>
              <w:t>-</w:t>
            </w:r>
          </w:p>
        </w:tc>
        <w:tc>
          <w:tcPr>
            <w:tcW w:w="1459" w:type="dxa"/>
          </w:tcPr>
          <w:p w:rsidR="00142B7A" w:rsidRPr="00E403DD" w:rsidRDefault="00142B7A" w:rsidP="00142B7A">
            <w:pPr>
              <w:keepNext/>
              <w:jc w:val="center"/>
              <w:rPr>
                <w:b w:val="0"/>
              </w:rPr>
            </w:pPr>
            <w:r w:rsidRPr="00E403DD">
              <w:rPr>
                <w:b w:val="0"/>
              </w:rPr>
              <w:t>x</w:t>
            </w:r>
          </w:p>
          <w:p w:rsidR="00142B7A" w:rsidRPr="00E403DD" w:rsidRDefault="00142B7A" w:rsidP="00142B7A">
            <w:pPr>
              <w:keepNext/>
              <w:jc w:val="center"/>
              <w:rPr>
                <w:b w:val="0"/>
              </w:rPr>
            </w:pPr>
            <w:r w:rsidRPr="00E403DD">
              <w:rPr>
                <w:b w:val="0"/>
              </w:rPr>
              <w:t>(m)</w:t>
            </w:r>
          </w:p>
        </w:tc>
        <w:tc>
          <w:tcPr>
            <w:tcW w:w="1459" w:type="dxa"/>
            <w:tcBorders>
              <w:right w:val="double" w:sz="4" w:space="0" w:color="auto"/>
            </w:tcBorders>
          </w:tcPr>
          <w:p w:rsidR="00142B7A" w:rsidRPr="00E403DD" w:rsidRDefault="00142B7A" w:rsidP="00142B7A">
            <w:pPr>
              <w:keepNext/>
              <w:jc w:val="center"/>
              <w:rPr>
                <w:b w:val="0"/>
              </w:rPr>
            </w:pPr>
            <w:r w:rsidRPr="00E403DD">
              <w:rPr>
                <w:b w:val="0"/>
              </w:rPr>
              <w:t>y</w:t>
            </w:r>
          </w:p>
          <w:p w:rsidR="00142B7A" w:rsidRPr="00E403DD" w:rsidRDefault="00142B7A" w:rsidP="00142B7A">
            <w:pPr>
              <w:keepNext/>
              <w:jc w:val="center"/>
              <w:rPr>
                <w:b w:val="0"/>
              </w:rPr>
            </w:pPr>
            <w:r w:rsidRPr="00E403DD">
              <w:rPr>
                <w:b w:val="0"/>
              </w:rPr>
              <w:t>(m+NAP)</w:t>
            </w:r>
          </w:p>
        </w:tc>
        <w:tc>
          <w:tcPr>
            <w:tcW w:w="1459" w:type="dxa"/>
            <w:tcBorders>
              <w:top w:val="double" w:sz="4" w:space="0" w:color="auto"/>
              <w:left w:val="double" w:sz="4" w:space="0" w:color="auto"/>
              <w:bottom w:val="single" w:sz="4" w:space="0" w:color="auto"/>
            </w:tcBorders>
          </w:tcPr>
          <w:p w:rsidR="00142B7A" w:rsidRPr="00E403DD" w:rsidRDefault="00142B7A" w:rsidP="00142B7A">
            <w:pPr>
              <w:keepNext/>
              <w:jc w:val="center"/>
              <w:rPr>
                <w:b w:val="0"/>
              </w:rPr>
            </w:pPr>
            <w:r w:rsidRPr="00E403DD">
              <w:rPr>
                <w:b w:val="0"/>
              </w:rPr>
              <w:t>segment nr</w:t>
            </w:r>
          </w:p>
          <w:p w:rsidR="00142B7A" w:rsidRPr="00E403DD" w:rsidRDefault="00142B7A" w:rsidP="00142B7A">
            <w:pPr>
              <w:keepNext/>
              <w:jc w:val="center"/>
              <w:rPr>
                <w:b w:val="0"/>
              </w:rPr>
            </w:pPr>
            <w:r w:rsidRPr="00E403DD">
              <w:rPr>
                <w:b w:val="0"/>
              </w:rPr>
              <w:t>-</w:t>
            </w:r>
          </w:p>
        </w:tc>
        <w:tc>
          <w:tcPr>
            <w:tcW w:w="1459" w:type="dxa"/>
            <w:tcBorders>
              <w:top w:val="double" w:sz="4" w:space="0" w:color="auto"/>
              <w:bottom w:val="single" w:sz="4" w:space="0" w:color="auto"/>
            </w:tcBorders>
          </w:tcPr>
          <w:p w:rsidR="00142B7A" w:rsidRDefault="00142B7A" w:rsidP="00142B7A">
            <w:pPr>
              <w:keepNext/>
              <w:jc w:val="center"/>
              <w:rPr>
                <w:b w:val="0"/>
              </w:rPr>
            </w:pPr>
            <w:r w:rsidRPr="00E403DD">
              <w:rPr>
                <w:b w:val="0"/>
              </w:rPr>
              <w:t>slope</w:t>
            </w:r>
            <w:r>
              <w:rPr>
                <w:b w:val="0"/>
              </w:rPr>
              <w:t xml:space="preserve"> </w:t>
            </w:r>
          </w:p>
          <w:p w:rsidR="00142B7A" w:rsidRPr="00E403DD" w:rsidRDefault="00142B7A" w:rsidP="00142B7A">
            <w:pPr>
              <w:keepNext/>
              <w:jc w:val="center"/>
              <w:rPr>
                <w:b w:val="0"/>
              </w:rPr>
            </w:pPr>
            <w:r>
              <w:rPr>
                <w:b w:val="0"/>
              </w:rPr>
              <w:t>-</w:t>
            </w:r>
          </w:p>
        </w:tc>
        <w:tc>
          <w:tcPr>
            <w:tcW w:w="1460" w:type="dxa"/>
            <w:tcBorders>
              <w:top w:val="double" w:sz="4" w:space="0" w:color="auto"/>
              <w:bottom w:val="single" w:sz="4" w:space="0" w:color="auto"/>
            </w:tcBorders>
          </w:tcPr>
          <w:p w:rsidR="00142B7A" w:rsidRPr="00E403DD" w:rsidRDefault="00142B7A" w:rsidP="00142B7A">
            <w:pPr>
              <w:keepNext/>
              <w:jc w:val="center"/>
              <w:rPr>
                <w:b w:val="0"/>
              </w:rPr>
            </w:pPr>
            <w:r w:rsidRPr="00E403DD">
              <w:rPr>
                <w:b w:val="0"/>
              </w:rPr>
              <w:t>roughness</w:t>
            </w:r>
          </w:p>
          <w:p w:rsidR="00142B7A" w:rsidRPr="00E403DD" w:rsidRDefault="00142B7A" w:rsidP="00142B7A">
            <w:pPr>
              <w:keepNext/>
              <w:jc w:val="center"/>
              <w:rPr>
                <w:b w:val="0"/>
              </w:rPr>
            </w:pPr>
            <w:r w:rsidRPr="00E403DD">
              <w:rPr>
                <w:b w:val="0"/>
              </w:rPr>
              <w:t>-</w:t>
            </w:r>
          </w:p>
        </w:tc>
      </w:tr>
      <w:tr w:rsidR="00142B7A" w:rsidTr="00142B7A">
        <w:tc>
          <w:tcPr>
            <w:tcW w:w="1351" w:type="dxa"/>
          </w:tcPr>
          <w:p w:rsidR="00142B7A" w:rsidRDefault="00142B7A" w:rsidP="00142B7A">
            <w:pPr>
              <w:keepNext/>
              <w:jc w:val="center"/>
            </w:pPr>
            <w:r>
              <w:t>1</w:t>
            </w:r>
          </w:p>
        </w:tc>
        <w:tc>
          <w:tcPr>
            <w:tcW w:w="1459" w:type="dxa"/>
          </w:tcPr>
          <w:p w:rsidR="00142B7A" w:rsidRDefault="00142B7A" w:rsidP="00142B7A">
            <w:pPr>
              <w:keepNext/>
              <w:jc w:val="center"/>
            </w:pPr>
            <w:r>
              <w:t>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1</w:t>
            </w:r>
          </w:p>
        </w:tc>
        <w:tc>
          <w:tcPr>
            <w:tcW w:w="1459" w:type="dxa"/>
            <w:tcBorders>
              <w:top w:val="single" w:sz="4" w:space="0" w:color="auto"/>
              <w:bottom w:val="single" w:sz="4" w:space="0" w:color="auto"/>
            </w:tcBorders>
          </w:tcPr>
          <w:p w:rsidR="00142B7A" w:rsidRDefault="00142B7A" w:rsidP="00142B7A">
            <w:pPr>
              <w:keepNext/>
              <w:jc w:val="center"/>
            </w:pPr>
            <w:r>
              <w:t>4.0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2</w:t>
            </w:r>
          </w:p>
        </w:tc>
        <w:tc>
          <w:tcPr>
            <w:tcW w:w="1459" w:type="dxa"/>
          </w:tcPr>
          <w:p w:rsidR="00142B7A" w:rsidRDefault="00142B7A" w:rsidP="00142B7A">
            <w:pPr>
              <w:keepNext/>
              <w:jc w:val="center"/>
            </w:pPr>
            <w:r>
              <w:t>16</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2</w:t>
            </w:r>
          </w:p>
        </w:tc>
        <w:tc>
          <w:tcPr>
            <w:tcW w:w="1459" w:type="dxa"/>
            <w:tcBorders>
              <w:top w:val="single" w:sz="4" w:space="0" w:color="auto"/>
              <w:bottom w:val="single" w:sz="4" w:space="0" w:color="auto"/>
            </w:tcBorders>
          </w:tcPr>
          <w:p w:rsidR="00142B7A" w:rsidRDefault="00142B7A" w:rsidP="00142B7A">
            <w:pPr>
              <w:keepNext/>
              <w:jc w:val="center"/>
            </w:pPr>
            <w:r>
              <w:t>0.0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3</w:t>
            </w:r>
          </w:p>
        </w:tc>
        <w:tc>
          <w:tcPr>
            <w:tcW w:w="1459" w:type="dxa"/>
          </w:tcPr>
          <w:p w:rsidR="00142B7A" w:rsidRDefault="00142B7A" w:rsidP="00142B7A">
            <w:pPr>
              <w:keepNext/>
              <w:jc w:val="center"/>
            </w:pPr>
            <w:r>
              <w:t>20</w:t>
            </w:r>
          </w:p>
        </w:tc>
        <w:tc>
          <w:tcPr>
            <w:tcW w:w="1459" w:type="dxa"/>
            <w:tcBorders>
              <w:right w:val="double" w:sz="4" w:space="0" w:color="auto"/>
            </w:tcBorders>
          </w:tcPr>
          <w:p w:rsidR="00142B7A" w:rsidRDefault="00142B7A" w:rsidP="00142B7A">
            <w:pPr>
              <w:keepNext/>
              <w:jc w:val="center"/>
            </w:pPr>
            <w:r>
              <w:t>2</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3</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4</w:t>
            </w:r>
          </w:p>
        </w:tc>
        <w:tc>
          <w:tcPr>
            <w:tcW w:w="1459" w:type="dxa"/>
          </w:tcPr>
          <w:p w:rsidR="00142B7A" w:rsidRDefault="00142B7A" w:rsidP="00142B7A">
            <w:pPr>
              <w:keepNext/>
              <w:jc w:val="center"/>
            </w:pPr>
            <w:r>
              <w:t>26</w:t>
            </w:r>
          </w:p>
        </w:tc>
        <w:tc>
          <w:tcPr>
            <w:tcW w:w="1459" w:type="dxa"/>
            <w:tcBorders>
              <w:right w:val="double" w:sz="4" w:space="0" w:color="auto"/>
            </w:tcBorders>
          </w:tcPr>
          <w:p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4</w:t>
            </w:r>
          </w:p>
        </w:tc>
        <w:tc>
          <w:tcPr>
            <w:tcW w:w="1459" w:type="dxa"/>
            <w:tcBorders>
              <w:top w:val="single" w:sz="4" w:space="0" w:color="auto"/>
              <w:bottom w:val="single" w:sz="4" w:space="0" w:color="auto"/>
            </w:tcBorders>
          </w:tcPr>
          <w:p w:rsidR="00142B7A" w:rsidRDefault="00142B7A" w:rsidP="00142B7A">
            <w:pPr>
              <w:keepNext/>
              <w:jc w:val="center"/>
            </w:pPr>
            <w:r>
              <w:t>0.0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5</w:t>
            </w:r>
          </w:p>
        </w:tc>
        <w:tc>
          <w:tcPr>
            <w:tcW w:w="1459" w:type="dxa"/>
          </w:tcPr>
          <w:p w:rsidR="00142B7A" w:rsidRDefault="00142B7A" w:rsidP="00142B7A">
            <w:pPr>
              <w:keepNext/>
              <w:jc w:val="center"/>
            </w:pPr>
            <w:r>
              <w:t>30</w:t>
            </w:r>
          </w:p>
        </w:tc>
        <w:tc>
          <w:tcPr>
            <w:tcW w:w="1459" w:type="dxa"/>
            <w:tcBorders>
              <w:right w:val="double" w:sz="4" w:space="0" w:color="auto"/>
            </w:tcBorders>
          </w:tcPr>
          <w:p w:rsidR="00142B7A" w:rsidRDefault="00142B7A" w:rsidP="00142B7A">
            <w:pPr>
              <w:keepNext/>
              <w:jc w:val="center"/>
            </w:pPr>
            <w:r>
              <w:t>4</w:t>
            </w:r>
          </w:p>
        </w:tc>
        <w:tc>
          <w:tcPr>
            <w:tcW w:w="1459" w:type="dxa"/>
            <w:tcBorders>
              <w:top w:val="single" w:sz="4" w:space="0" w:color="auto"/>
              <w:left w:val="double" w:sz="4" w:space="0" w:color="auto"/>
              <w:bottom w:val="single" w:sz="4" w:space="0" w:color="auto"/>
            </w:tcBorders>
          </w:tcPr>
          <w:p w:rsidR="00142B7A" w:rsidRDefault="00142B7A" w:rsidP="00142B7A">
            <w:pPr>
              <w:keepNext/>
              <w:jc w:val="center"/>
            </w:pPr>
            <w:r>
              <w:t>5</w:t>
            </w:r>
          </w:p>
        </w:tc>
        <w:tc>
          <w:tcPr>
            <w:tcW w:w="1459" w:type="dxa"/>
            <w:tcBorders>
              <w:top w:val="single" w:sz="4" w:space="0" w:color="auto"/>
              <w:bottom w:val="single" w:sz="4" w:space="0" w:color="auto"/>
            </w:tcBorders>
          </w:tcPr>
          <w:p w:rsidR="00142B7A" w:rsidRDefault="00142B7A" w:rsidP="00142B7A">
            <w:pPr>
              <w:keepNext/>
              <w:jc w:val="center"/>
            </w:pPr>
            <w:r>
              <w:t>3.0</w:t>
            </w:r>
          </w:p>
        </w:tc>
        <w:tc>
          <w:tcPr>
            <w:tcW w:w="1460" w:type="dxa"/>
            <w:tcBorders>
              <w:top w:val="single" w:sz="4" w:space="0" w:color="auto"/>
              <w:bottom w:val="single" w:sz="4" w:space="0" w:color="auto"/>
            </w:tcBorders>
          </w:tcPr>
          <w:p w:rsidR="00142B7A" w:rsidRDefault="00142B7A" w:rsidP="00142B7A">
            <w:pPr>
              <w:keepNext/>
              <w:jc w:val="center"/>
            </w:pPr>
            <w:r>
              <w:t>1.0</w:t>
            </w:r>
          </w:p>
        </w:tc>
      </w:tr>
      <w:tr w:rsidR="00142B7A" w:rsidTr="00142B7A">
        <w:tc>
          <w:tcPr>
            <w:tcW w:w="1351" w:type="dxa"/>
          </w:tcPr>
          <w:p w:rsidR="00142B7A" w:rsidRDefault="00142B7A" w:rsidP="00142B7A">
            <w:pPr>
              <w:keepNext/>
              <w:jc w:val="center"/>
            </w:pPr>
            <w:r>
              <w:t>6</w:t>
            </w:r>
          </w:p>
        </w:tc>
        <w:tc>
          <w:tcPr>
            <w:tcW w:w="1459" w:type="dxa"/>
          </w:tcPr>
          <w:p w:rsidR="00142B7A" w:rsidRDefault="00142B7A" w:rsidP="00142B7A">
            <w:pPr>
              <w:keepNext/>
              <w:jc w:val="center"/>
            </w:pPr>
            <w:r>
              <w:t>36</w:t>
            </w:r>
          </w:p>
        </w:tc>
        <w:tc>
          <w:tcPr>
            <w:tcW w:w="1459" w:type="dxa"/>
            <w:tcBorders>
              <w:right w:val="double" w:sz="4" w:space="0" w:color="auto"/>
            </w:tcBorders>
          </w:tcPr>
          <w:p w:rsidR="00142B7A" w:rsidRDefault="00142B7A" w:rsidP="00142B7A">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142B7A" w:rsidRDefault="00142B7A" w:rsidP="00142B7A">
            <w:pPr>
              <w:keepNext/>
              <w:jc w:val="center"/>
            </w:pPr>
          </w:p>
        </w:tc>
        <w:tc>
          <w:tcPr>
            <w:tcW w:w="1459" w:type="dxa"/>
            <w:tcBorders>
              <w:top w:val="single" w:sz="4" w:space="0" w:color="auto"/>
              <w:bottom w:val="double" w:sz="4" w:space="0" w:color="auto"/>
            </w:tcBorders>
            <w:shd w:val="pct10" w:color="auto" w:fill="auto"/>
          </w:tcPr>
          <w:p w:rsidR="00142B7A" w:rsidRDefault="00142B7A" w:rsidP="00142B7A">
            <w:pPr>
              <w:keepNext/>
              <w:jc w:val="center"/>
            </w:pPr>
          </w:p>
        </w:tc>
        <w:tc>
          <w:tcPr>
            <w:tcW w:w="1460" w:type="dxa"/>
            <w:tcBorders>
              <w:top w:val="single" w:sz="4" w:space="0" w:color="auto"/>
              <w:bottom w:val="double" w:sz="4" w:space="0" w:color="auto"/>
            </w:tcBorders>
            <w:shd w:val="pct10" w:color="auto" w:fill="auto"/>
          </w:tcPr>
          <w:p w:rsidR="00142B7A" w:rsidRDefault="00142B7A" w:rsidP="00142B7A">
            <w:pPr>
              <w:keepNext/>
              <w:jc w:val="center"/>
            </w:pPr>
          </w:p>
        </w:tc>
      </w:tr>
    </w:tbl>
    <w:p w:rsidR="00142B7A" w:rsidRDefault="00142B7A" w:rsidP="00142B7A">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13</w:t>
      </w:r>
      <w:r w:rsidR="00ED6A3C">
        <w:fldChar w:fldCharType="end"/>
      </w:r>
      <w:r>
        <w:tab/>
      </w:r>
      <w:r>
        <w:rPr>
          <w:lang w:val="en-US"/>
        </w:rPr>
        <w:t>C</w:t>
      </w:r>
      <w:r w:rsidRPr="00B46CED">
        <w:rPr>
          <w:lang w:val="en-US"/>
        </w:rPr>
        <w:t xml:space="preserve">ross section nr </w:t>
      </w:r>
      <w:r w:rsidR="00F77826">
        <w:rPr>
          <w:lang w:val="en-US"/>
        </w:rPr>
        <w:t>7</w:t>
      </w:r>
      <w:r>
        <w:rPr>
          <w:lang w:val="en-US"/>
        </w:rPr>
        <w:t>,</w:t>
      </w:r>
      <w:r w:rsidRPr="0023252D">
        <w:t xml:space="preserve"> </w:t>
      </w:r>
      <w:r>
        <w:t>basic g</w:t>
      </w:r>
      <w:r w:rsidRPr="00B46CED">
        <w:rPr>
          <w:lang w:val="en-US"/>
        </w:rPr>
        <w:t>eometry</w:t>
      </w:r>
      <w:r>
        <w:rPr>
          <w:lang w:val="en-US"/>
        </w:rPr>
        <w:t>.</w:t>
      </w:r>
    </w:p>
    <w:p w:rsidR="00142B7A" w:rsidRDefault="00142B7A" w:rsidP="00142B7A"/>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142B7A" w:rsidRPr="00B46CED" w:rsidTr="00142B7A">
        <w:tc>
          <w:tcPr>
            <w:tcW w:w="1134"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142B7A" w:rsidRPr="00B46CED" w:rsidRDefault="00142B7A" w:rsidP="00142B7A">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Variation</w:t>
            </w:r>
          </w:p>
        </w:tc>
        <w:tc>
          <w:tcPr>
            <w:tcW w:w="1417" w:type="dxa"/>
            <w:shd w:val="clear" w:color="auto" w:fill="D9D9D9"/>
            <w:vAlign w:val="center"/>
          </w:tcPr>
          <w:p w:rsidR="00142B7A" w:rsidRPr="00B46CED" w:rsidRDefault="00142B7A" w:rsidP="00142B7A">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8</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9</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142B7A" w:rsidRPr="00B46CED" w:rsidRDefault="00142B7A" w:rsidP="00142B7A">
            <w:pPr>
              <w:keepNext/>
              <w:spacing w:line="240" w:lineRule="auto"/>
              <w:jc w:val="center"/>
              <w:rPr>
                <w:lang w:val="en-US"/>
              </w:rPr>
            </w:pPr>
            <w:r>
              <w:rPr>
                <w:lang w:val="en-US"/>
              </w:rPr>
              <w:t xml:space="preserve">1 [0.1] </w:t>
            </w:r>
            <w:r w:rsidRPr="00B46CED">
              <w:rPr>
                <w:lang w:val="en-US"/>
              </w:rPr>
              <w:t>8</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10</w:t>
            </w:r>
          </w:p>
        </w:tc>
        <w:tc>
          <w:tcPr>
            <w:tcW w:w="3969" w:type="dxa"/>
            <w:vAlign w:val="center"/>
          </w:tcPr>
          <w:p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142B7A" w:rsidRDefault="00142B7A" w:rsidP="00142B7A">
            <w:pPr>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B46CED" w:rsidRDefault="00142B7A" w:rsidP="00142B7A">
            <w:pPr>
              <w:keepNext/>
              <w:spacing w:line="240" w:lineRule="auto"/>
              <w:jc w:val="center"/>
              <w:rPr>
                <w:lang w:val="en-US"/>
              </w:rPr>
            </w:pPr>
            <w:r w:rsidRPr="00B46CED">
              <w:rPr>
                <w:lang w:val="en-US"/>
              </w:rPr>
              <w:t>11</w:t>
            </w:r>
          </w:p>
        </w:tc>
        <w:tc>
          <w:tcPr>
            <w:tcW w:w="3969" w:type="dxa"/>
            <w:vAlign w:val="center"/>
          </w:tcPr>
          <w:p w:rsidR="00142B7A" w:rsidRPr="009E030B" w:rsidRDefault="00142B7A" w:rsidP="00142B7A">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142B7A" w:rsidRDefault="00142B7A" w:rsidP="00142B7A">
            <w:pPr>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r w:rsidR="00142B7A" w:rsidRPr="00B46CED" w:rsidTr="00142B7A">
        <w:tc>
          <w:tcPr>
            <w:tcW w:w="1134" w:type="dxa"/>
            <w:vAlign w:val="center"/>
          </w:tcPr>
          <w:p w:rsidR="00142B7A" w:rsidRPr="009E030B" w:rsidRDefault="00142B7A" w:rsidP="00142B7A">
            <w:pPr>
              <w:keepNext/>
              <w:spacing w:line="240" w:lineRule="auto"/>
              <w:jc w:val="center"/>
              <w:rPr>
                <w:lang w:val="en-US"/>
              </w:rPr>
            </w:pPr>
            <w:r w:rsidRPr="009E030B">
              <w:rPr>
                <w:lang w:val="en-US"/>
              </w:rPr>
              <w:t>12</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142B7A" w:rsidRPr="008149C4" w:rsidRDefault="00142B7A" w:rsidP="00142B7A">
            <w:pPr>
              <w:keepNext/>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0</w:t>
            </w:r>
          </w:p>
        </w:tc>
      </w:tr>
      <w:tr w:rsidR="00142B7A" w:rsidRPr="00B46CED" w:rsidTr="00142B7A">
        <w:tc>
          <w:tcPr>
            <w:tcW w:w="1134" w:type="dxa"/>
            <w:vAlign w:val="center"/>
          </w:tcPr>
          <w:p w:rsidR="00142B7A" w:rsidRPr="009E030B" w:rsidRDefault="00142B7A" w:rsidP="00142B7A">
            <w:pPr>
              <w:keepNext/>
              <w:spacing w:line="240" w:lineRule="auto"/>
              <w:jc w:val="center"/>
              <w:rPr>
                <w:lang w:val="en-US"/>
              </w:rPr>
            </w:pPr>
            <w:r w:rsidRPr="009E030B">
              <w:rPr>
                <w:lang w:val="en-US"/>
              </w:rPr>
              <w:t>13</w:t>
            </w:r>
          </w:p>
        </w:tc>
        <w:tc>
          <w:tcPr>
            <w:tcW w:w="3969" w:type="dxa"/>
            <w:vAlign w:val="center"/>
          </w:tcPr>
          <w:p w:rsidR="00142B7A" w:rsidRPr="009E030B" w:rsidRDefault="00142B7A" w:rsidP="00142B7A">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142B7A" w:rsidRPr="008149C4" w:rsidRDefault="00142B7A" w:rsidP="00142B7A">
            <w:pPr>
              <w:keepNext/>
              <w:jc w:val="center"/>
            </w:pPr>
            <w:r w:rsidRPr="00B50C81">
              <w:t>0.5 [0.01] 1.0</w:t>
            </w:r>
          </w:p>
        </w:tc>
        <w:tc>
          <w:tcPr>
            <w:tcW w:w="1417" w:type="dxa"/>
            <w:vAlign w:val="center"/>
          </w:tcPr>
          <w:p w:rsidR="00142B7A" w:rsidRPr="00B46CED" w:rsidRDefault="00142B7A" w:rsidP="00142B7A">
            <w:pPr>
              <w:keepNext/>
              <w:spacing w:line="240" w:lineRule="auto"/>
              <w:jc w:val="center"/>
              <w:rPr>
                <w:lang w:val="en-US"/>
              </w:rPr>
            </w:pPr>
            <w:r w:rsidRPr="00B46CED">
              <w:rPr>
                <w:lang w:val="en-US"/>
              </w:rPr>
              <w:t>85</w:t>
            </w:r>
          </w:p>
        </w:tc>
      </w:tr>
    </w:tbl>
    <w:p w:rsidR="00142B7A" w:rsidRDefault="00142B7A" w:rsidP="00142B7A">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14</w:t>
      </w:r>
      <w:r w:rsidR="00ED6A3C">
        <w:fldChar w:fldCharType="end"/>
      </w:r>
      <w:r>
        <w:tab/>
      </w:r>
      <w:r>
        <w:rPr>
          <w:lang w:val="en-US"/>
        </w:rPr>
        <w:t>C</w:t>
      </w:r>
      <w:r w:rsidRPr="00B46CED">
        <w:rPr>
          <w:lang w:val="en-US"/>
        </w:rPr>
        <w:t xml:space="preserve">ross section nr </w:t>
      </w:r>
      <w:r w:rsidR="00F77826">
        <w:rPr>
          <w:lang w:val="en-US"/>
        </w:rPr>
        <w:t>7</w:t>
      </w:r>
      <w:r>
        <w:rPr>
          <w:lang w:val="en-US"/>
        </w:rPr>
        <w:t>,</w:t>
      </w:r>
      <w:r w:rsidRPr="0023252D">
        <w:t xml:space="preserve"> </w:t>
      </w:r>
      <w:r>
        <w:t>additional test series on variation in g</w:t>
      </w:r>
      <w:r w:rsidRPr="00B46CED">
        <w:rPr>
          <w:lang w:val="en-US"/>
        </w:rPr>
        <w:t>eometry</w:t>
      </w:r>
      <w:r>
        <w:rPr>
          <w:lang w:val="en-US"/>
        </w:rPr>
        <w:t>.</w:t>
      </w:r>
    </w:p>
    <w:p w:rsidR="00142B7A" w:rsidRPr="00DD477C" w:rsidRDefault="00142B7A" w:rsidP="00142B7A">
      <w:pPr>
        <w:rPr>
          <w:lang w:val="en-US"/>
        </w:rPr>
      </w:pPr>
    </w:p>
    <w:p w:rsidR="00832D2C" w:rsidRDefault="00832D2C" w:rsidP="00832D2C">
      <w:pPr>
        <w:pStyle w:val="Heading2"/>
        <w:rPr>
          <w:lang w:val="en-US"/>
        </w:rPr>
      </w:pPr>
      <w:bookmarkStart w:id="95" w:name="_Toc431366824"/>
      <w:r>
        <w:rPr>
          <w:lang w:val="en-US"/>
        </w:rPr>
        <w:t>C</w:t>
      </w:r>
      <w:r w:rsidRPr="00B46CED">
        <w:rPr>
          <w:lang w:val="en-US"/>
        </w:rPr>
        <w:t xml:space="preserve">ross section nr </w:t>
      </w:r>
      <w:r>
        <w:rPr>
          <w:lang w:val="en-US"/>
        </w:rPr>
        <w:t>8</w:t>
      </w:r>
      <w:bookmarkEnd w:id="95"/>
    </w:p>
    <w:p w:rsidR="00F77826" w:rsidRPr="00F77826" w:rsidRDefault="00F77826" w:rsidP="00F77826">
      <w:pPr>
        <w:keepNext/>
        <w:rPr>
          <w:lang w:val="en-US"/>
        </w:rPr>
      </w:pPr>
    </w:p>
    <w:p w:rsidR="009E030B" w:rsidRDefault="001F6569" w:rsidP="009E030B">
      <w:pPr>
        <w:spacing w:line="240" w:lineRule="auto"/>
        <w:jc w:val="left"/>
        <w:rPr>
          <w:lang w:val="en-US"/>
        </w:rPr>
      </w:pPr>
      <w:r>
        <w:rPr>
          <w:noProof/>
          <w:lang w:eastAsia="zh-CN"/>
        </w:rPr>
        <w:drawing>
          <wp:inline distT="0" distB="0" distL="0" distR="0" wp14:anchorId="43FD250C" wp14:editId="6183152C">
            <wp:extent cx="5533390" cy="268110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533390" cy="2681105"/>
                    </a:xfrm>
                    <a:prstGeom prst="rect">
                      <a:avLst/>
                    </a:prstGeom>
                    <a:noFill/>
                    <a:ln>
                      <a:noFill/>
                    </a:ln>
                  </pic:spPr>
                </pic:pic>
              </a:graphicData>
            </a:graphic>
          </wp:inline>
        </w:drawing>
      </w:r>
    </w:p>
    <w:p w:rsidR="00F77826" w:rsidRDefault="00F77826" w:rsidP="00F77826">
      <w:pPr>
        <w:pStyle w:val="Caption"/>
      </w:pPr>
      <w:r>
        <w:t xml:space="preserve">Figure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Figure \* ARABIC \s 1 </w:instrText>
      </w:r>
      <w:r w:rsidR="00ED6A3C">
        <w:fldChar w:fldCharType="separate"/>
      </w:r>
      <w:r w:rsidR="00EA1078">
        <w:rPr>
          <w:noProof/>
        </w:rPr>
        <w:t>8</w:t>
      </w:r>
      <w:r w:rsidR="00ED6A3C">
        <w:fldChar w:fldCharType="end"/>
      </w:r>
      <w:r>
        <w:tab/>
      </w:r>
      <w:r>
        <w:rPr>
          <w:lang w:val="en-US"/>
        </w:rPr>
        <w:t>C</w:t>
      </w:r>
      <w:r w:rsidRPr="00B46CED">
        <w:rPr>
          <w:lang w:val="en-US"/>
        </w:rPr>
        <w:t>ross section nr</w:t>
      </w:r>
      <w:r>
        <w:rPr>
          <w:lang w:val="en-US"/>
        </w:rPr>
        <w:t xml:space="preserve"> 8,</w:t>
      </w:r>
      <w:r w:rsidRPr="0023252D">
        <w:t xml:space="preserve"> </w:t>
      </w:r>
      <w:r>
        <w:t>basic g</w:t>
      </w:r>
      <w:r w:rsidRPr="00B46CED">
        <w:rPr>
          <w:lang w:val="en-US"/>
        </w:rPr>
        <w:t>eometry</w:t>
      </w:r>
      <w:r>
        <w:rPr>
          <w:lang w:val="en-US"/>
        </w:rPr>
        <w:t>.</w:t>
      </w:r>
    </w:p>
    <w:p w:rsidR="00F77826" w:rsidRDefault="00F77826" w:rsidP="00F77826"/>
    <w:tbl>
      <w:tblPr>
        <w:tblStyle w:val="dTable"/>
        <w:tblW w:w="0" w:type="auto"/>
        <w:tblInd w:w="108" w:type="dxa"/>
        <w:tblLayout w:type="fixed"/>
        <w:tblLook w:val="04A0" w:firstRow="1" w:lastRow="0" w:firstColumn="1" w:lastColumn="0" w:noHBand="0" w:noVBand="1"/>
      </w:tblPr>
      <w:tblGrid>
        <w:gridCol w:w="1351"/>
        <w:gridCol w:w="1459"/>
        <w:gridCol w:w="1459"/>
        <w:gridCol w:w="1459"/>
        <w:gridCol w:w="1459"/>
        <w:gridCol w:w="1460"/>
      </w:tblGrid>
      <w:tr w:rsidR="00F77826" w:rsidTr="00254AA1">
        <w:trPr>
          <w:cnfStyle w:val="100000000000" w:firstRow="1" w:lastRow="0" w:firstColumn="0" w:lastColumn="0" w:oddVBand="0" w:evenVBand="0" w:oddHBand="0" w:evenHBand="0" w:firstRowFirstColumn="0" w:firstRowLastColumn="0" w:lastRowFirstColumn="0" w:lastRowLastColumn="0"/>
        </w:trPr>
        <w:tc>
          <w:tcPr>
            <w:tcW w:w="1351" w:type="dxa"/>
          </w:tcPr>
          <w:p w:rsidR="00F77826" w:rsidRPr="00E403DD" w:rsidRDefault="00F77826" w:rsidP="00254AA1">
            <w:pPr>
              <w:keepNext/>
              <w:jc w:val="center"/>
              <w:rPr>
                <w:b w:val="0"/>
              </w:rPr>
            </w:pPr>
            <w:r w:rsidRPr="00E403DD">
              <w:rPr>
                <w:b w:val="0"/>
              </w:rPr>
              <w:t>point nr</w:t>
            </w:r>
          </w:p>
          <w:p w:rsidR="00F77826" w:rsidRPr="00E403DD" w:rsidRDefault="00F77826" w:rsidP="00254AA1">
            <w:pPr>
              <w:keepNext/>
              <w:jc w:val="center"/>
              <w:rPr>
                <w:b w:val="0"/>
              </w:rPr>
            </w:pPr>
            <w:r w:rsidRPr="00E403DD">
              <w:rPr>
                <w:b w:val="0"/>
              </w:rPr>
              <w:t>-</w:t>
            </w:r>
          </w:p>
        </w:tc>
        <w:tc>
          <w:tcPr>
            <w:tcW w:w="1459" w:type="dxa"/>
          </w:tcPr>
          <w:p w:rsidR="00F77826" w:rsidRPr="00E403DD" w:rsidRDefault="00F77826" w:rsidP="00254AA1">
            <w:pPr>
              <w:keepNext/>
              <w:jc w:val="center"/>
              <w:rPr>
                <w:b w:val="0"/>
              </w:rPr>
            </w:pPr>
            <w:r w:rsidRPr="00E403DD">
              <w:rPr>
                <w:b w:val="0"/>
              </w:rPr>
              <w:t>x</w:t>
            </w:r>
          </w:p>
          <w:p w:rsidR="00F77826" w:rsidRPr="00E403DD" w:rsidRDefault="00F77826" w:rsidP="00254AA1">
            <w:pPr>
              <w:keepNext/>
              <w:jc w:val="center"/>
              <w:rPr>
                <w:b w:val="0"/>
              </w:rPr>
            </w:pPr>
            <w:r w:rsidRPr="00E403DD">
              <w:rPr>
                <w:b w:val="0"/>
              </w:rPr>
              <w:t>(m)</w:t>
            </w:r>
          </w:p>
        </w:tc>
        <w:tc>
          <w:tcPr>
            <w:tcW w:w="1459" w:type="dxa"/>
            <w:tcBorders>
              <w:right w:val="double" w:sz="4" w:space="0" w:color="auto"/>
            </w:tcBorders>
          </w:tcPr>
          <w:p w:rsidR="00F77826" w:rsidRPr="00E403DD" w:rsidRDefault="00F77826" w:rsidP="00254AA1">
            <w:pPr>
              <w:keepNext/>
              <w:jc w:val="center"/>
              <w:rPr>
                <w:b w:val="0"/>
              </w:rPr>
            </w:pPr>
            <w:r w:rsidRPr="00E403DD">
              <w:rPr>
                <w:b w:val="0"/>
              </w:rPr>
              <w:t>y</w:t>
            </w:r>
          </w:p>
          <w:p w:rsidR="00F77826" w:rsidRPr="00E403DD" w:rsidRDefault="00F77826" w:rsidP="00254AA1">
            <w:pPr>
              <w:keepNext/>
              <w:jc w:val="center"/>
              <w:rPr>
                <w:b w:val="0"/>
              </w:rPr>
            </w:pPr>
            <w:r w:rsidRPr="00E403DD">
              <w:rPr>
                <w:b w:val="0"/>
              </w:rPr>
              <w:t>(m+NAP)</w:t>
            </w:r>
          </w:p>
        </w:tc>
        <w:tc>
          <w:tcPr>
            <w:tcW w:w="1459" w:type="dxa"/>
            <w:tcBorders>
              <w:top w:val="double" w:sz="4" w:space="0" w:color="auto"/>
              <w:left w:val="double" w:sz="4" w:space="0" w:color="auto"/>
              <w:bottom w:val="single" w:sz="4" w:space="0" w:color="auto"/>
            </w:tcBorders>
          </w:tcPr>
          <w:p w:rsidR="00F77826" w:rsidRPr="00E403DD" w:rsidRDefault="00F77826" w:rsidP="00254AA1">
            <w:pPr>
              <w:keepNext/>
              <w:jc w:val="center"/>
              <w:rPr>
                <w:b w:val="0"/>
              </w:rPr>
            </w:pPr>
            <w:r w:rsidRPr="00E403DD">
              <w:rPr>
                <w:b w:val="0"/>
              </w:rPr>
              <w:t>segment nr</w:t>
            </w:r>
          </w:p>
          <w:p w:rsidR="00F77826" w:rsidRPr="00E403DD" w:rsidRDefault="00F77826" w:rsidP="00254AA1">
            <w:pPr>
              <w:keepNext/>
              <w:jc w:val="center"/>
              <w:rPr>
                <w:b w:val="0"/>
              </w:rPr>
            </w:pPr>
            <w:r w:rsidRPr="00E403DD">
              <w:rPr>
                <w:b w:val="0"/>
              </w:rPr>
              <w:t>-</w:t>
            </w:r>
          </w:p>
        </w:tc>
        <w:tc>
          <w:tcPr>
            <w:tcW w:w="1459" w:type="dxa"/>
            <w:tcBorders>
              <w:top w:val="double" w:sz="4" w:space="0" w:color="auto"/>
              <w:bottom w:val="single" w:sz="4" w:space="0" w:color="auto"/>
            </w:tcBorders>
          </w:tcPr>
          <w:p w:rsidR="00F77826" w:rsidRDefault="00F77826" w:rsidP="00254AA1">
            <w:pPr>
              <w:keepNext/>
              <w:jc w:val="center"/>
              <w:rPr>
                <w:b w:val="0"/>
              </w:rPr>
            </w:pPr>
            <w:r w:rsidRPr="00E403DD">
              <w:rPr>
                <w:b w:val="0"/>
              </w:rPr>
              <w:t>slope</w:t>
            </w:r>
            <w:r>
              <w:rPr>
                <w:b w:val="0"/>
              </w:rPr>
              <w:t xml:space="preserve"> </w:t>
            </w:r>
          </w:p>
          <w:p w:rsidR="00F77826" w:rsidRPr="00E403DD" w:rsidRDefault="00F77826" w:rsidP="00254AA1">
            <w:pPr>
              <w:keepNext/>
              <w:jc w:val="center"/>
              <w:rPr>
                <w:b w:val="0"/>
              </w:rPr>
            </w:pPr>
            <w:r>
              <w:rPr>
                <w:b w:val="0"/>
              </w:rPr>
              <w:t>-</w:t>
            </w:r>
          </w:p>
        </w:tc>
        <w:tc>
          <w:tcPr>
            <w:tcW w:w="1460" w:type="dxa"/>
            <w:tcBorders>
              <w:top w:val="double" w:sz="4" w:space="0" w:color="auto"/>
              <w:bottom w:val="single" w:sz="4" w:space="0" w:color="auto"/>
            </w:tcBorders>
          </w:tcPr>
          <w:p w:rsidR="00F77826" w:rsidRPr="00E403DD" w:rsidRDefault="00F77826" w:rsidP="00254AA1">
            <w:pPr>
              <w:keepNext/>
              <w:jc w:val="center"/>
              <w:rPr>
                <w:b w:val="0"/>
              </w:rPr>
            </w:pPr>
            <w:r w:rsidRPr="00E403DD">
              <w:rPr>
                <w:b w:val="0"/>
              </w:rPr>
              <w:t>roughness</w:t>
            </w:r>
          </w:p>
          <w:p w:rsidR="00F77826" w:rsidRPr="00E403DD" w:rsidRDefault="00F77826" w:rsidP="00254AA1">
            <w:pPr>
              <w:keepNext/>
              <w:jc w:val="center"/>
              <w:rPr>
                <w:b w:val="0"/>
              </w:rPr>
            </w:pPr>
            <w:r w:rsidRPr="00E403DD">
              <w:rPr>
                <w:b w:val="0"/>
              </w:rPr>
              <w:t>-</w:t>
            </w:r>
          </w:p>
        </w:tc>
      </w:tr>
      <w:tr w:rsidR="00F77826" w:rsidTr="00254AA1">
        <w:tc>
          <w:tcPr>
            <w:tcW w:w="1351" w:type="dxa"/>
          </w:tcPr>
          <w:p w:rsidR="00F77826" w:rsidRDefault="00F77826" w:rsidP="00254AA1">
            <w:pPr>
              <w:keepNext/>
              <w:jc w:val="center"/>
            </w:pPr>
            <w:r>
              <w:t>1</w:t>
            </w:r>
          </w:p>
        </w:tc>
        <w:tc>
          <w:tcPr>
            <w:tcW w:w="1459" w:type="dxa"/>
          </w:tcPr>
          <w:p w:rsidR="00F77826" w:rsidRDefault="00F77826" w:rsidP="00254AA1">
            <w:pPr>
              <w:keepNext/>
              <w:jc w:val="center"/>
            </w:pPr>
            <w:r>
              <w:t>0</w:t>
            </w:r>
          </w:p>
        </w:tc>
        <w:tc>
          <w:tcPr>
            <w:tcW w:w="1459" w:type="dxa"/>
            <w:tcBorders>
              <w:right w:val="double" w:sz="4" w:space="0" w:color="auto"/>
            </w:tcBorders>
          </w:tcPr>
          <w:p w:rsidR="00F77826" w:rsidRDefault="00F77826" w:rsidP="00254AA1">
            <w:pPr>
              <w:keepNext/>
              <w:jc w:val="center"/>
            </w:pPr>
            <w:r>
              <w:t>-2</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1</w:t>
            </w:r>
          </w:p>
        </w:tc>
        <w:tc>
          <w:tcPr>
            <w:tcW w:w="1459" w:type="dxa"/>
            <w:tcBorders>
              <w:top w:val="single" w:sz="4" w:space="0" w:color="auto"/>
              <w:bottom w:val="single" w:sz="4" w:space="0" w:color="auto"/>
            </w:tcBorders>
          </w:tcPr>
          <w:p w:rsidR="00F77826" w:rsidRDefault="00F77826" w:rsidP="00254AA1">
            <w:pPr>
              <w:keepNext/>
              <w:jc w:val="center"/>
            </w:pPr>
            <w:r>
              <w:t>4.0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2</w:t>
            </w:r>
          </w:p>
        </w:tc>
        <w:tc>
          <w:tcPr>
            <w:tcW w:w="1459" w:type="dxa"/>
          </w:tcPr>
          <w:p w:rsidR="00F77826" w:rsidRDefault="00F77826" w:rsidP="00254AA1">
            <w:pPr>
              <w:keepNext/>
              <w:jc w:val="center"/>
            </w:pPr>
            <w:r>
              <w:t>14</w:t>
            </w:r>
          </w:p>
        </w:tc>
        <w:tc>
          <w:tcPr>
            <w:tcW w:w="1459" w:type="dxa"/>
            <w:tcBorders>
              <w:right w:val="double" w:sz="4" w:space="0" w:color="auto"/>
            </w:tcBorders>
          </w:tcPr>
          <w:p w:rsidR="00F77826" w:rsidRDefault="00F77826" w:rsidP="00254AA1">
            <w:pPr>
              <w:keepNext/>
              <w:jc w:val="center"/>
            </w:pPr>
            <w:r>
              <w:t>1.5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2</w:t>
            </w:r>
          </w:p>
        </w:tc>
        <w:tc>
          <w:tcPr>
            <w:tcW w:w="1459" w:type="dxa"/>
            <w:tcBorders>
              <w:top w:val="single" w:sz="4" w:space="0" w:color="auto"/>
              <w:bottom w:val="single" w:sz="4" w:space="0" w:color="auto"/>
            </w:tcBorders>
          </w:tcPr>
          <w:p w:rsidR="00F77826" w:rsidRDefault="00F77826" w:rsidP="00254AA1">
            <w:pPr>
              <w:keepNext/>
              <w:jc w:val="center"/>
            </w:pPr>
            <w:r>
              <w:t>16.0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3</w:t>
            </w:r>
          </w:p>
        </w:tc>
        <w:tc>
          <w:tcPr>
            <w:tcW w:w="1459" w:type="dxa"/>
          </w:tcPr>
          <w:p w:rsidR="00F77826" w:rsidRDefault="00F77826" w:rsidP="00254AA1">
            <w:pPr>
              <w:keepNext/>
              <w:jc w:val="center"/>
            </w:pPr>
            <w:r>
              <w:t>18</w:t>
            </w:r>
          </w:p>
        </w:tc>
        <w:tc>
          <w:tcPr>
            <w:tcW w:w="1459" w:type="dxa"/>
            <w:tcBorders>
              <w:right w:val="double" w:sz="4" w:space="0" w:color="auto"/>
            </w:tcBorders>
          </w:tcPr>
          <w:p w:rsidR="00F77826" w:rsidRDefault="00F77826" w:rsidP="00254AA1">
            <w:pPr>
              <w:keepNext/>
              <w:jc w:val="center"/>
            </w:pPr>
            <w:r>
              <w:t>1.75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3</w:t>
            </w:r>
          </w:p>
        </w:tc>
        <w:tc>
          <w:tcPr>
            <w:tcW w:w="1459" w:type="dxa"/>
            <w:tcBorders>
              <w:top w:val="single" w:sz="4" w:space="0" w:color="auto"/>
              <w:bottom w:val="single" w:sz="4" w:space="0" w:color="auto"/>
            </w:tcBorders>
          </w:tcPr>
          <w:p w:rsidR="00F77826" w:rsidRDefault="00F77826" w:rsidP="00254AA1">
            <w:pPr>
              <w:keepNext/>
              <w:jc w:val="center"/>
            </w:pPr>
            <w:r>
              <w:t>3.0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4</w:t>
            </w:r>
          </w:p>
        </w:tc>
        <w:tc>
          <w:tcPr>
            <w:tcW w:w="1459" w:type="dxa"/>
          </w:tcPr>
          <w:p w:rsidR="00F77826" w:rsidRDefault="00F77826" w:rsidP="00254AA1">
            <w:pPr>
              <w:keepNext/>
              <w:jc w:val="center"/>
            </w:pPr>
            <w:r>
              <w:t>24</w:t>
            </w:r>
          </w:p>
        </w:tc>
        <w:tc>
          <w:tcPr>
            <w:tcW w:w="1459" w:type="dxa"/>
            <w:tcBorders>
              <w:right w:val="double" w:sz="4" w:space="0" w:color="auto"/>
            </w:tcBorders>
          </w:tcPr>
          <w:p w:rsidR="00F77826" w:rsidRDefault="00F77826" w:rsidP="00254AA1">
            <w:pPr>
              <w:keepNext/>
              <w:jc w:val="center"/>
            </w:pPr>
            <w:r>
              <w:t>3.75</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4</w:t>
            </w:r>
          </w:p>
        </w:tc>
        <w:tc>
          <w:tcPr>
            <w:tcW w:w="1459" w:type="dxa"/>
            <w:tcBorders>
              <w:top w:val="single" w:sz="4" w:space="0" w:color="auto"/>
              <w:bottom w:val="single" w:sz="4" w:space="0" w:color="auto"/>
            </w:tcBorders>
          </w:tcPr>
          <w:p w:rsidR="00F77826" w:rsidRDefault="00F77826" w:rsidP="00254AA1">
            <w:pPr>
              <w:keepNext/>
              <w:jc w:val="center"/>
            </w:pPr>
            <w:r>
              <w:t>16.0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5</w:t>
            </w:r>
          </w:p>
        </w:tc>
        <w:tc>
          <w:tcPr>
            <w:tcW w:w="1459" w:type="dxa"/>
          </w:tcPr>
          <w:p w:rsidR="00F77826" w:rsidRDefault="00F77826" w:rsidP="00254AA1">
            <w:pPr>
              <w:keepNext/>
              <w:jc w:val="center"/>
            </w:pPr>
            <w:r>
              <w:t>28</w:t>
            </w:r>
          </w:p>
        </w:tc>
        <w:tc>
          <w:tcPr>
            <w:tcW w:w="1459" w:type="dxa"/>
            <w:tcBorders>
              <w:right w:val="double" w:sz="4" w:space="0" w:color="auto"/>
            </w:tcBorders>
          </w:tcPr>
          <w:p w:rsidR="00F77826" w:rsidRDefault="00F77826" w:rsidP="00254AA1">
            <w:pPr>
              <w:keepNext/>
              <w:jc w:val="center"/>
            </w:pPr>
            <w:r>
              <w:t>4</w:t>
            </w:r>
          </w:p>
        </w:tc>
        <w:tc>
          <w:tcPr>
            <w:tcW w:w="1459" w:type="dxa"/>
            <w:tcBorders>
              <w:top w:val="single" w:sz="4" w:space="0" w:color="auto"/>
              <w:left w:val="double" w:sz="4" w:space="0" w:color="auto"/>
              <w:bottom w:val="single" w:sz="4" w:space="0" w:color="auto"/>
            </w:tcBorders>
          </w:tcPr>
          <w:p w:rsidR="00F77826" w:rsidRDefault="00F77826" w:rsidP="00254AA1">
            <w:pPr>
              <w:keepNext/>
              <w:jc w:val="center"/>
            </w:pPr>
            <w:r>
              <w:t>5</w:t>
            </w:r>
          </w:p>
        </w:tc>
        <w:tc>
          <w:tcPr>
            <w:tcW w:w="1459" w:type="dxa"/>
            <w:tcBorders>
              <w:top w:val="single" w:sz="4" w:space="0" w:color="auto"/>
              <w:bottom w:val="single" w:sz="4" w:space="0" w:color="auto"/>
            </w:tcBorders>
          </w:tcPr>
          <w:p w:rsidR="00F77826" w:rsidRDefault="00F77826" w:rsidP="00254AA1">
            <w:pPr>
              <w:keepNext/>
              <w:jc w:val="center"/>
            </w:pPr>
            <w:r>
              <w:t>3.0</w:t>
            </w:r>
          </w:p>
        </w:tc>
        <w:tc>
          <w:tcPr>
            <w:tcW w:w="1460" w:type="dxa"/>
            <w:tcBorders>
              <w:top w:val="single" w:sz="4" w:space="0" w:color="auto"/>
              <w:bottom w:val="single" w:sz="4" w:space="0" w:color="auto"/>
            </w:tcBorders>
          </w:tcPr>
          <w:p w:rsidR="00F77826" w:rsidRDefault="00F77826" w:rsidP="00254AA1">
            <w:pPr>
              <w:keepNext/>
              <w:jc w:val="center"/>
            </w:pPr>
            <w:r>
              <w:t>1.0</w:t>
            </w:r>
          </w:p>
        </w:tc>
      </w:tr>
      <w:tr w:rsidR="00F77826" w:rsidTr="00254AA1">
        <w:tc>
          <w:tcPr>
            <w:tcW w:w="1351" w:type="dxa"/>
          </w:tcPr>
          <w:p w:rsidR="00F77826" w:rsidRDefault="00F77826" w:rsidP="00254AA1">
            <w:pPr>
              <w:keepNext/>
              <w:jc w:val="center"/>
            </w:pPr>
            <w:r>
              <w:t>6</w:t>
            </w:r>
          </w:p>
        </w:tc>
        <w:tc>
          <w:tcPr>
            <w:tcW w:w="1459" w:type="dxa"/>
          </w:tcPr>
          <w:p w:rsidR="00F77826" w:rsidRDefault="00F77826" w:rsidP="00254AA1">
            <w:pPr>
              <w:keepNext/>
              <w:jc w:val="center"/>
            </w:pPr>
            <w:r>
              <w:t>34</w:t>
            </w:r>
          </w:p>
        </w:tc>
        <w:tc>
          <w:tcPr>
            <w:tcW w:w="1459" w:type="dxa"/>
            <w:tcBorders>
              <w:right w:val="double" w:sz="4" w:space="0" w:color="auto"/>
            </w:tcBorders>
          </w:tcPr>
          <w:p w:rsidR="00F77826" w:rsidRDefault="00F77826" w:rsidP="00254AA1">
            <w:pPr>
              <w:keepNext/>
              <w:jc w:val="center"/>
            </w:pPr>
            <w:r>
              <w:t>6</w:t>
            </w:r>
          </w:p>
        </w:tc>
        <w:tc>
          <w:tcPr>
            <w:tcW w:w="1459" w:type="dxa"/>
            <w:tcBorders>
              <w:top w:val="single" w:sz="4" w:space="0" w:color="auto"/>
              <w:left w:val="double" w:sz="4" w:space="0" w:color="auto"/>
              <w:bottom w:val="double" w:sz="4" w:space="0" w:color="auto"/>
            </w:tcBorders>
            <w:shd w:val="pct10" w:color="auto" w:fill="auto"/>
          </w:tcPr>
          <w:p w:rsidR="00F77826" w:rsidRDefault="00F77826" w:rsidP="00254AA1">
            <w:pPr>
              <w:keepNext/>
              <w:jc w:val="center"/>
            </w:pPr>
          </w:p>
        </w:tc>
        <w:tc>
          <w:tcPr>
            <w:tcW w:w="1459" w:type="dxa"/>
            <w:tcBorders>
              <w:top w:val="single" w:sz="4" w:space="0" w:color="auto"/>
              <w:bottom w:val="double" w:sz="4" w:space="0" w:color="auto"/>
            </w:tcBorders>
            <w:shd w:val="pct10" w:color="auto" w:fill="auto"/>
          </w:tcPr>
          <w:p w:rsidR="00F77826" w:rsidRDefault="00F77826" w:rsidP="00254AA1">
            <w:pPr>
              <w:keepNext/>
              <w:jc w:val="center"/>
            </w:pPr>
          </w:p>
        </w:tc>
        <w:tc>
          <w:tcPr>
            <w:tcW w:w="1460" w:type="dxa"/>
            <w:tcBorders>
              <w:top w:val="single" w:sz="4" w:space="0" w:color="auto"/>
              <w:bottom w:val="double" w:sz="4" w:space="0" w:color="auto"/>
            </w:tcBorders>
            <w:shd w:val="pct10" w:color="auto" w:fill="auto"/>
          </w:tcPr>
          <w:p w:rsidR="00F77826" w:rsidRDefault="00F77826" w:rsidP="00254AA1">
            <w:pPr>
              <w:keepNext/>
              <w:jc w:val="center"/>
            </w:pPr>
          </w:p>
        </w:tc>
      </w:tr>
    </w:tbl>
    <w:p w:rsidR="00F77826" w:rsidRDefault="00F77826" w:rsidP="00F77826">
      <w:pPr>
        <w:pStyle w:val="Caption"/>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15</w:t>
      </w:r>
      <w:r w:rsidR="00ED6A3C">
        <w:fldChar w:fldCharType="end"/>
      </w:r>
      <w:r>
        <w:tab/>
      </w:r>
      <w:r>
        <w:rPr>
          <w:lang w:val="en-US"/>
        </w:rPr>
        <w:t>C</w:t>
      </w:r>
      <w:r w:rsidRPr="00B46CED">
        <w:rPr>
          <w:lang w:val="en-US"/>
        </w:rPr>
        <w:t xml:space="preserve">ross section nr </w:t>
      </w:r>
      <w:r>
        <w:rPr>
          <w:lang w:val="en-US"/>
        </w:rPr>
        <w:t>8,</w:t>
      </w:r>
      <w:r w:rsidRPr="0023252D">
        <w:t xml:space="preserve"> </w:t>
      </w:r>
      <w:r>
        <w:t>basic g</w:t>
      </w:r>
      <w:r w:rsidRPr="00B46CED">
        <w:rPr>
          <w:lang w:val="en-US"/>
        </w:rPr>
        <w:t>eometry</w:t>
      </w:r>
      <w:r>
        <w:rPr>
          <w:lang w:val="en-US"/>
        </w:rPr>
        <w:t>.</w:t>
      </w:r>
    </w:p>
    <w:p w:rsidR="00F77826" w:rsidRDefault="00F77826" w:rsidP="00F77826"/>
    <w:tbl>
      <w:tblPr>
        <w:tblW w:w="864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2127"/>
        <w:gridCol w:w="1417"/>
      </w:tblGrid>
      <w:tr w:rsidR="00F77826" w:rsidRPr="00B46CED" w:rsidTr="00254AA1">
        <w:tc>
          <w:tcPr>
            <w:tcW w:w="1134"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series</w:t>
            </w:r>
            <w:r>
              <w:rPr>
                <w:lang w:val="en-US"/>
              </w:rPr>
              <w:t xml:space="preserve"> nr</w:t>
            </w:r>
          </w:p>
        </w:tc>
        <w:tc>
          <w:tcPr>
            <w:tcW w:w="3969" w:type="dxa"/>
            <w:shd w:val="clear" w:color="auto" w:fill="D9D9D9"/>
            <w:vAlign w:val="center"/>
          </w:tcPr>
          <w:p w:rsidR="00F77826" w:rsidRPr="00B46CED" w:rsidRDefault="00F77826" w:rsidP="00254AA1">
            <w:pPr>
              <w:keepNext/>
              <w:spacing w:line="240" w:lineRule="auto"/>
              <w:jc w:val="left"/>
              <w:rPr>
                <w:lang w:val="en-US"/>
              </w:rPr>
            </w:pPr>
            <w:r w:rsidRPr="00B46CED">
              <w:rPr>
                <w:lang w:val="en-US"/>
              </w:rPr>
              <w:t>Parameter to vary in the test series</w:t>
            </w:r>
          </w:p>
        </w:tc>
        <w:tc>
          <w:tcPr>
            <w:tcW w:w="2127"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Variation</w:t>
            </w:r>
          </w:p>
        </w:tc>
        <w:tc>
          <w:tcPr>
            <w:tcW w:w="1417" w:type="dxa"/>
            <w:shd w:val="clear" w:color="auto" w:fill="D9D9D9"/>
            <w:vAlign w:val="center"/>
          </w:tcPr>
          <w:p w:rsidR="00F77826" w:rsidRPr="00B46CED" w:rsidRDefault="00F77826" w:rsidP="00254AA1">
            <w:pPr>
              <w:keepNext/>
              <w:spacing w:line="240" w:lineRule="auto"/>
              <w:jc w:val="center"/>
              <w:rPr>
                <w:lang w:val="en-US"/>
              </w:rPr>
            </w:pPr>
            <w:r w:rsidRPr="00B46CED">
              <w:rPr>
                <w:lang w:val="en-US"/>
              </w:rPr>
              <w:t xml:space="preserve">Wave </w:t>
            </w:r>
            <w:r>
              <w:rPr>
                <w:lang w:val="en-US"/>
              </w:rPr>
              <w:t>angle</w:t>
            </w:r>
            <w:r w:rsidRPr="00B46CED">
              <w:rPr>
                <w:lang w:val="en-US"/>
              </w:rPr>
              <w:br/>
              <w:t>(º)</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8</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9</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slope segment </w:t>
            </w:r>
            <w:r>
              <w:rPr>
                <w:lang w:val="en-US"/>
              </w:rPr>
              <w:t>1, 3 and 5</w:t>
            </w:r>
          </w:p>
        </w:tc>
        <w:tc>
          <w:tcPr>
            <w:tcW w:w="2127" w:type="dxa"/>
            <w:vAlign w:val="center"/>
          </w:tcPr>
          <w:p w:rsidR="00F77826" w:rsidRPr="00B46CED" w:rsidRDefault="00F77826" w:rsidP="00254AA1">
            <w:pPr>
              <w:keepNext/>
              <w:spacing w:line="240" w:lineRule="auto"/>
              <w:jc w:val="center"/>
              <w:rPr>
                <w:lang w:val="en-US"/>
              </w:rPr>
            </w:pPr>
            <w:r>
              <w:rPr>
                <w:lang w:val="en-US"/>
              </w:rPr>
              <w:t xml:space="preserve">1 [0.1] </w:t>
            </w:r>
            <w:r w:rsidRPr="00B46CED">
              <w:rPr>
                <w:lang w:val="en-US"/>
              </w:rPr>
              <w:t>8</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10</w:t>
            </w:r>
          </w:p>
        </w:tc>
        <w:tc>
          <w:tcPr>
            <w:tcW w:w="3969" w:type="dxa"/>
            <w:vAlign w:val="center"/>
          </w:tcPr>
          <w:p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F77826" w:rsidRDefault="00F77826" w:rsidP="00254AA1">
            <w:pPr>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B46CED" w:rsidRDefault="00F77826" w:rsidP="00254AA1">
            <w:pPr>
              <w:keepNext/>
              <w:spacing w:line="240" w:lineRule="auto"/>
              <w:jc w:val="center"/>
              <w:rPr>
                <w:lang w:val="en-US"/>
              </w:rPr>
            </w:pPr>
            <w:r w:rsidRPr="00B46CED">
              <w:rPr>
                <w:lang w:val="en-US"/>
              </w:rPr>
              <w:t>11</w:t>
            </w:r>
          </w:p>
        </w:tc>
        <w:tc>
          <w:tcPr>
            <w:tcW w:w="3969" w:type="dxa"/>
            <w:vAlign w:val="center"/>
          </w:tcPr>
          <w:p w:rsidR="00F77826" w:rsidRPr="009E030B" w:rsidRDefault="00F77826" w:rsidP="00254AA1">
            <w:pPr>
              <w:spacing w:line="240" w:lineRule="auto"/>
              <w:jc w:val="left"/>
              <w:rPr>
                <w:lang w:val="en-US"/>
              </w:rPr>
            </w:pPr>
            <w:r w:rsidRPr="009E030B">
              <w:rPr>
                <w:lang w:val="en-US"/>
              </w:rPr>
              <w:t xml:space="preserve">roughness segment </w:t>
            </w:r>
            <w:r>
              <w:rPr>
                <w:lang w:val="en-US"/>
              </w:rPr>
              <w:t xml:space="preserve">2 and 4 </w:t>
            </w:r>
            <w:r w:rsidRPr="009E030B">
              <w:rPr>
                <w:lang w:val="en-US"/>
              </w:rPr>
              <w:t>(-)</w:t>
            </w:r>
          </w:p>
        </w:tc>
        <w:tc>
          <w:tcPr>
            <w:tcW w:w="2127" w:type="dxa"/>
          </w:tcPr>
          <w:p w:rsidR="00F77826" w:rsidRDefault="00F77826" w:rsidP="00254AA1">
            <w:pPr>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r w:rsidR="00F77826" w:rsidRPr="00B46CED" w:rsidTr="00254AA1">
        <w:tc>
          <w:tcPr>
            <w:tcW w:w="1134" w:type="dxa"/>
            <w:vAlign w:val="center"/>
          </w:tcPr>
          <w:p w:rsidR="00F77826" w:rsidRPr="009E030B" w:rsidRDefault="00F77826" w:rsidP="00254AA1">
            <w:pPr>
              <w:keepNext/>
              <w:spacing w:line="240" w:lineRule="auto"/>
              <w:jc w:val="center"/>
              <w:rPr>
                <w:lang w:val="en-US"/>
              </w:rPr>
            </w:pPr>
            <w:r w:rsidRPr="009E030B">
              <w:rPr>
                <w:lang w:val="en-US"/>
              </w:rPr>
              <w:t>12</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F77826" w:rsidRPr="008149C4" w:rsidRDefault="00F77826" w:rsidP="00254AA1">
            <w:pPr>
              <w:keepNext/>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0</w:t>
            </w:r>
          </w:p>
        </w:tc>
      </w:tr>
      <w:tr w:rsidR="00F77826" w:rsidRPr="00B46CED" w:rsidTr="00254AA1">
        <w:tc>
          <w:tcPr>
            <w:tcW w:w="1134" w:type="dxa"/>
            <w:vAlign w:val="center"/>
          </w:tcPr>
          <w:p w:rsidR="00F77826" w:rsidRPr="009E030B" w:rsidRDefault="00F77826" w:rsidP="00254AA1">
            <w:pPr>
              <w:keepNext/>
              <w:spacing w:line="240" w:lineRule="auto"/>
              <w:jc w:val="center"/>
              <w:rPr>
                <w:lang w:val="en-US"/>
              </w:rPr>
            </w:pPr>
            <w:r w:rsidRPr="009E030B">
              <w:rPr>
                <w:lang w:val="en-US"/>
              </w:rPr>
              <w:t>13</w:t>
            </w:r>
          </w:p>
        </w:tc>
        <w:tc>
          <w:tcPr>
            <w:tcW w:w="3969" w:type="dxa"/>
            <w:vAlign w:val="center"/>
          </w:tcPr>
          <w:p w:rsidR="00F77826" w:rsidRPr="009E030B" w:rsidRDefault="00F77826" w:rsidP="00254AA1">
            <w:pPr>
              <w:keepNext/>
              <w:spacing w:line="240" w:lineRule="auto"/>
              <w:jc w:val="left"/>
              <w:rPr>
                <w:lang w:val="en-US"/>
              </w:rPr>
            </w:pPr>
            <w:r w:rsidRPr="009E030B">
              <w:rPr>
                <w:lang w:val="en-US"/>
              </w:rPr>
              <w:t xml:space="preserve">roughness segment </w:t>
            </w:r>
            <w:r>
              <w:rPr>
                <w:lang w:val="en-US"/>
              </w:rPr>
              <w:t>1, 3 and 5 (-)</w:t>
            </w:r>
          </w:p>
        </w:tc>
        <w:tc>
          <w:tcPr>
            <w:tcW w:w="2127" w:type="dxa"/>
          </w:tcPr>
          <w:p w:rsidR="00F77826" w:rsidRPr="008149C4" w:rsidRDefault="00F77826" w:rsidP="00254AA1">
            <w:pPr>
              <w:keepNext/>
              <w:jc w:val="center"/>
            </w:pPr>
            <w:r w:rsidRPr="00B50C81">
              <w:t>0.5 [0.01] 1.0</w:t>
            </w:r>
          </w:p>
        </w:tc>
        <w:tc>
          <w:tcPr>
            <w:tcW w:w="1417" w:type="dxa"/>
            <w:vAlign w:val="center"/>
          </w:tcPr>
          <w:p w:rsidR="00F77826" w:rsidRPr="00B46CED" w:rsidRDefault="00F77826" w:rsidP="00254AA1">
            <w:pPr>
              <w:keepNext/>
              <w:spacing w:line="240" w:lineRule="auto"/>
              <w:jc w:val="center"/>
              <w:rPr>
                <w:lang w:val="en-US"/>
              </w:rPr>
            </w:pPr>
            <w:r w:rsidRPr="00B46CED">
              <w:rPr>
                <w:lang w:val="en-US"/>
              </w:rPr>
              <w:t>85</w:t>
            </w:r>
          </w:p>
        </w:tc>
      </w:tr>
    </w:tbl>
    <w:p w:rsidR="00F77826" w:rsidRDefault="00F77826" w:rsidP="00F77826">
      <w:pPr>
        <w:pStyle w:val="Caption"/>
        <w:rPr>
          <w:lang w:val="en-US"/>
        </w:rPr>
      </w:pPr>
      <w:r>
        <w:t xml:space="preserve">Table </w:t>
      </w:r>
      <w:r w:rsidR="00ED6A3C">
        <w:fldChar w:fldCharType="begin"/>
      </w:r>
      <w:r w:rsidR="00ED6A3C">
        <w:instrText xml:space="preserve"> STYLEREF 1 \s </w:instrText>
      </w:r>
      <w:r w:rsidR="00ED6A3C">
        <w:fldChar w:fldCharType="separate"/>
      </w:r>
      <w:r w:rsidR="00EA1078">
        <w:rPr>
          <w:noProof/>
        </w:rPr>
        <w:t>3</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16</w:t>
      </w:r>
      <w:r w:rsidR="00ED6A3C">
        <w:fldChar w:fldCharType="end"/>
      </w:r>
      <w:r>
        <w:tab/>
      </w:r>
      <w:r>
        <w:rPr>
          <w:lang w:val="en-US"/>
        </w:rPr>
        <w:t>C</w:t>
      </w:r>
      <w:r w:rsidRPr="00B46CED">
        <w:rPr>
          <w:lang w:val="en-US"/>
        </w:rPr>
        <w:t xml:space="preserve">ross section nr </w:t>
      </w:r>
      <w:r>
        <w:rPr>
          <w:lang w:val="en-US"/>
        </w:rPr>
        <w:t>8,</w:t>
      </w:r>
      <w:r w:rsidRPr="0023252D">
        <w:t xml:space="preserve"> </w:t>
      </w:r>
      <w:r>
        <w:t>additional test series on variation in g</w:t>
      </w:r>
      <w:r w:rsidRPr="00B46CED">
        <w:rPr>
          <w:lang w:val="en-US"/>
        </w:rPr>
        <w:t>eometry</w:t>
      </w:r>
      <w:r>
        <w:rPr>
          <w:lang w:val="en-US"/>
        </w:rPr>
        <w:t>.</w:t>
      </w:r>
    </w:p>
    <w:p w:rsidR="00B46CED" w:rsidRPr="00B46CED" w:rsidRDefault="00B46CED" w:rsidP="009E3CFF">
      <w:pPr>
        <w:spacing w:line="240" w:lineRule="auto"/>
        <w:jc w:val="left"/>
      </w:pPr>
    </w:p>
    <w:p w:rsidR="00E56AE4" w:rsidRDefault="00E56AE4" w:rsidP="009E3CFF">
      <w:pPr>
        <w:spacing w:line="240" w:lineRule="auto"/>
        <w:jc w:val="left"/>
        <w:sectPr w:rsidR="00E56AE4" w:rsidSect="00EA1078">
          <w:type w:val="oddPage"/>
          <w:pgSz w:w="11906" w:h="16838" w:code="9"/>
          <w:pgMar w:top="2552" w:right="1094" w:bottom="1077" w:left="2098" w:header="822" w:footer="199" w:gutter="0"/>
          <w:paperSrc w:first="1" w:other="1"/>
          <w:cols w:space="708"/>
          <w:docGrid w:linePitch="360"/>
        </w:sectPr>
      </w:pPr>
    </w:p>
    <w:p w:rsidR="007E7957" w:rsidRDefault="00E56AE4" w:rsidP="009E3CFF">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96" w:name="_Ref430605353"/>
      <w:bookmarkStart w:id="97" w:name="_Ref430614515"/>
      <w:bookmarkStart w:id="98" w:name="_Toc431366825"/>
      <w:r>
        <w:t>Discussion</w:t>
      </w:r>
      <w:bookmarkEnd w:id="96"/>
      <w:bookmarkEnd w:id="97"/>
      <w:bookmarkEnd w:id="98"/>
    </w:p>
    <w:p w:rsidR="007768F3" w:rsidRDefault="007768F3" w:rsidP="007768F3">
      <w:pPr>
        <w:pStyle w:val="Heading2"/>
      </w:pPr>
      <w:bookmarkStart w:id="99" w:name="_Toc431366826"/>
      <w:r>
        <w:t>Introduction</w:t>
      </w:r>
      <w:bookmarkEnd w:id="99"/>
    </w:p>
    <w:p w:rsidR="007768F3" w:rsidRDefault="007768F3" w:rsidP="00194E97"/>
    <w:p w:rsidR="00B964DE" w:rsidRDefault="0055483A" w:rsidP="00194E97">
      <w:r>
        <w:t>The t</w:t>
      </w:r>
      <w:r w:rsidR="00B964DE">
        <w:t xml:space="preserve">est series </w:t>
      </w:r>
      <w:r>
        <w:t xml:space="preserve">described in the earlier chapters is quite extensive and is very useful for testing the wave overtopping kernel. </w:t>
      </w:r>
      <w:r w:rsidR="00AC4340">
        <w:t>However</w:t>
      </w:r>
      <w:r w:rsidR="002618F2">
        <w:t>,</w:t>
      </w:r>
      <w:r w:rsidR="00FC2551">
        <w:t xml:space="preserve"> there are </w:t>
      </w:r>
      <w:r>
        <w:t xml:space="preserve">also </w:t>
      </w:r>
      <w:r w:rsidR="00FC2551">
        <w:t xml:space="preserve">some </w:t>
      </w:r>
      <w:r w:rsidR="00876831">
        <w:t>shortcomings</w:t>
      </w:r>
      <w:r w:rsidR="005D2069">
        <w:t xml:space="preserve"> of this test set</w:t>
      </w:r>
      <w:r w:rsidR="00876831">
        <w:t xml:space="preserve">, some of which are considered serious enough to </w:t>
      </w:r>
      <w:r w:rsidR="002618F2">
        <w:t>mention in this report.</w:t>
      </w:r>
    </w:p>
    <w:p w:rsidR="00E56AE4" w:rsidRDefault="00E56AE4" w:rsidP="00194E97"/>
    <w:p w:rsidR="007768F3" w:rsidRDefault="007768F3" w:rsidP="007768F3">
      <w:pPr>
        <w:pStyle w:val="Heading2"/>
      </w:pPr>
      <w:bookmarkStart w:id="100" w:name="_Toc431366827"/>
      <w:r>
        <w:t>Shortcomings in strategy</w:t>
      </w:r>
      <w:bookmarkEnd w:id="100"/>
    </w:p>
    <w:p w:rsidR="007768F3" w:rsidRDefault="007768F3" w:rsidP="007F01F0"/>
    <w:p w:rsidR="00C73C7F" w:rsidRDefault="00C73C7F" w:rsidP="00C73C7F">
      <w:pPr>
        <w:numPr>
          <w:ilvl w:val="0"/>
          <w:numId w:val="18"/>
        </w:numPr>
      </w:pPr>
      <w:r>
        <w:t xml:space="preserve">Not all output variables are evaluated, see </w:t>
      </w:r>
      <w:r>
        <w:fldChar w:fldCharType="begin"/>
      </w:r>
      <w:r>
        <w:instrText xml:space="preserve"> REF _Ref430612224 </w:instrText>
      </w:r>
      <w:r>
        <w:fldChar w:fldCharType="separate"/>
      </w:r>
      <w:r w:rsidR="00EA1078">
        <w:t xml:space="preserve">Table </w:t>
      </w:r>
      <w:r w:rsidR="00EA1078">
        <w:rPr>
          <w:noProof/>
        </w:rPr>
        <w:t>4</w:t>
      </w:r>
      <w:r w:rsidR="00EA1078">
        <w:t>.</w:t>
      </w:r>
      <w:r w:rsidR="00EA1078">
        <w:rPr>
          <w:noProof/>
        </w:rPr>
        <w:t>1</w:t>
      </w:r>
      <w:r>
        <w:fldChar w:fldCharType="end"/>
      </w:r>
      <w:r>
        <w:t>.</w:t>
      </w:r>
    </w:p>
    <w:p w:rsidR="00E56AE4" w:rsidRDefault="007F01F0" w:rsidP="007F01F0">
      <w:pPr>
        <w:numPr>
          <w:ilvl w:val="0"/>
          <w:numId w:val="18"/>
        </w:numPr>
      </w:pPr>
      <w:r>
        <w:t>N</w:t>
      </w:r>
      <w:r w:rsidR="00E56AE4">
        <w:t>ot all input variables</w:t>
      </w:r>
      <w:r w:rsidR="0055483A">
        <w:t xml:space="preserve"> are varied</w:t>
      </w:r>
      <w:r>
        <w:t xml:space="preserve">, see </w:t>
      </w:r>
      <w:r>
        <w:fldChar w:fldCharType="begin"/>
      </w:r>
      <w:r>
        <w:instrText xml:space="preserve"> REF _Ref430612205 </w:instrText>
      </w:r>
      <w:r>
        <w:fldChar w:fldCharType="separate"/>
      </w:r>
      <w:r w:rsidR="00EA1078">
        <w:t xml:space="preserve">Table </w:t>
      </w:r>
      <w:r w:rsidR="00EA1078">
        <w:rPr>
          <w:noProof/>
        </w:rPr>
        <w:t>4</w:t>
      </w:r>
      <w:r w:rsidR="00EA1078">
        <w:t>.</w:t>
      </w:r>
      <w:r w:rsidR="00EA1078">
        <w:rPr>
          <w:noProof/>
        </w:rPr>
        <w:t>2</w:t>
      </w:r>
      <w:r>
        <w:fldChar w:fldCharType="end"/>
      </w:r>
      <w:r>
        <w:t>.</w:t>
      </w:r>
    </w:p>
    <w:p w:rsidR="00E56AE4" w:rsidRDefault="007F01F0" w:rsidP="00194E97">
      <w:pPr>
        <w:numPr>
          <w:ilvl w:val="0"/>
          <w:numId w:val="18"/>
        </w:numPr>
      </w:pPr>
      <w:r>
        <w:t>There are only</w:t>
      </w:r>
      <w:r w:rsidR="00E56AE4">
        <w:t xml:space="preserve"> integration tests, no unit tests (on specific parts of the computation)</w:t>
      </w:r>
      <w:r>
        <w:t>.</w:t>
      </w:r>
    </w:p>
    <w:p w:rsidR="00D35EC5" w:rsidRDefault="007F01F0" w:rsidP="00194E97">
      <w:pPr>
        <w:numPr>
          <w:ilvl w:val="0"/>
          <w:numId w:val="18"/>
        </w:numPr>
      </w:pPr>
      <w:r>
        <w:t>There are n</w:t>
      </w:r>
      <w:r w:rsidR="00D35EC5">
        <w:t xml:space="preserve">o </w:t>
      </w:r>
      <w:r w:rsidR="00C73C7F">
        <w:t xml:space="preserve">specific </w:t>
      </w:r>
      <w:r w:rsidR="00D35EC5">
        <w:t>tests on input validation and error handling</w:t>
      </w:r>
      <w:r>
        <w:t>.</w:t>
      </w:r>
    </w:p>
    <w:p w:rsidR="007768F3" w:rsidRDefault="007768F3" w:rsidP="007768F3">
      <w:pPr>
        <w:numPr>
          <w:ilvl w:val="0"/>
          <w:numId w:val="18"/>
        </w:numPr>
      </w:pPr>
      <w:r>
        <w:t xml:space="preserve">The definition of 'correct results' (see section </w:t>
      </w:r>
      <w:r>
        <w:fldChar w:fldCharType="begin"/>
      </w:r>
      <w:r>
        <w:instrText xml:space="preserve"> REF _Ref430612561 \r </w:instrText>
      </w:r>
      <w:r>
        <w:fldChar w:fldCharType="separate"/>
      </w:r>
      <w:r w:rsidR="00EA1078">
        <w:t>1.2</w:t>
      </w:r>
      <w:r>
        <w:fldChar w:fldCharType="end"/>
      </w:r>
      <w:r>
        <w:t>) is rather weak.</w:t>
      </w:r>
    </w:p>
    <w:p w:rsidR="007768F3" w:rsidRDefault="007768F3" w:rsidP="00194E97"/>
    <w:tbl>
      <w:tblPr>
        <w:tblStyle w:val="dTable"/>
        <w:tblW w:w="0" w:type="auto"/>
        <w:tblLook w:val="04A0" w:firstRow="1" w:lastRow="0" w:firstColumn="1" w:lastColumn="0" w:noHBand="0" w:noVBand="1"/>
      </w:tblPr>
      <w:tblGrid>
        <w:gridCol w:w="534"/>
        <w:gridCol w:w="4536"/>
        <w:gridCol w:w="1134"/>
        <w:gridCol w:w="1451"/>
      </w:tblGrid>
      <w:tr w:rsidR="00C73C7F" w:rsidRPr="007F2274" w:rsidTr="00B74063">
        <w:trPr>
          <w:cnfStyle w:val="100000000000" w:firstRow="1" w:lastRow="0" w:firstColumn="0" w:lastColumn="0" w:oddVBand="0" w:evenVBand="0" w:oddHBand="0" w:evenHBand="0" w:firstRowFirstColumn="0" w:firstRowLastColumn="0" w:lastRowFirstColumn="0" w:lastRowLastColumn="0"/>
          <w:trHeight w:val="300"/>
        </w:trPr>
        <w:tc>
          <w:tcPr>
            <w:tcW w:w="5070" w:type="dxa"/>
            <w:gridSpan w:val="2"/>
            <w:noWrap/>
            <w:hideMark/>
          </w:tcPr>
          <w:p w:rsidR="00C73C7F" w:rsidRPr="007F2274" w:rsidRDefault="00C73C7F" w:rsidP="00B74063">
            <w:pPr>
              <w:keepNext/>
            </w:pPr>
            <w:r w:rsidRPr="007F2274">
              <w:t>Output</w:t>
            </w:r>
          </w:p>
        </w:tc>
        <w:tc>
          <w:tcPr>
            <w:tcW w:w="1134" w:type="dxa"/>
            <w:noWrap/>
            <w:hideMark/>
          </w:tcPr>
          <w:p w:rsidR="00C73C7F" w:rsidRPr="007F2274" w:rsidRDefault="00C73C7F" w:rsidP="00B74063">
            <w:pPr>
              <w:keepNext/>
            </w:pPr>
            <w:r w:rsidRPr="007F2274">
              <w:t>Type</w:t>
            </w:r>
          </w:p>
        </w:tc>
        <w:tc>
          <w:tcPr>
            <w:tcW w:w="1451" w:type="dxa"/>
            <w:noWrap/>
            <w:hideMark/>
          </w:tcPr>
          <w:p w:rsidR="00C73C7F" w:rsidRPr="007F2274" w:rsidRDefault="00C73C7F" w:rsidP="00B74063">
            <w:pPr>
              <w:keepNext/>
              <w:jc w:val="center"/>
            </w:pPr>
            <w:r w:rsidRPr="007F2274">
              <w:t>Explicitly validated?</w:t>
            </w:r>
          </w:p>
        </w:tc>
      </w:tr>
      <w:tr w:rsidR="00C73C7F" w:rsidRPr="007F2274" w:rsidTr="00B74063">
        <w:trPr>
          <w:trHeight w:val="300"/>
        </w:trPr>
        <w:tc>
          <w:tcPr>
            <w:tcW w:w="5070" w:type="dxa"/>
            <w:gridSpan w:val="2"/>
            <w:noWrap/>
            <w:hideMark/>
          </w:tcPr>
          <w:p w:rsidR="00C73C7F" w:rsidRPr="007F2274" w:rsidRDefault="00C73C7F" w:rsidP="00B74063">
            <w:pPr>
              <w:keepNext/>
            </w:pPr>
            <w:r w:rsidRPr="007F2274">
              <w:t>run-up</w:t>
            </w:r>
          </w:p>
        </w:tc>
        <w:tc>
          <w:tcPr>
            <w:tcW w:w="1134" w:type="dxa"/>
            <w:noWrap/>
            <w:hideMark/>
          </w:tcPr>
          <w:p w:rsidR="00C73C7F" w:rsidRPr="007F2274" w:rsidRDefault="00C73C7F" w:rsidP="00B74063">
            <w:pPr>
              <w:keepNext/>
            </w:pPr>
          </w:p>
        </w:tc>
        <w:tc>
          <w:tcPr>
            <w:tcW w:w="1451" w:type="dxa"/>
            <w:noWrap/>
            <w:hideMark/>
          </w:tcPr>
          <w:p w:rsidR="00C73C7F" w:rsidRPr="007F2274" w:rsidRDefault="00C73C7F" w:rsidP="00B74063">
            <w:pPr>
              <w:keepNext/>
              <w:jc w:val="center"/>
            </w:pP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run-up height</w:t>
            </w:r>
          </w:p>
        </w:tc>
        <w:tc>
          <w:tcPr>
            <w:tcW w:w="1134" w:type="dxa"/>
            <w:noWrap/>
            <w:hideMark/>
          </w:tcPr>
          <w:p w:rsidR="00C73C7F" w:rsidRPr="007F2274" w:rsidRDefault="00C73C7F" w:rsidP="00B74063">
            <w:pPr>
              <w:keepNext/>
            </w:pPr>
            <w:r w:rsidRPr="007F2274">
              <w:t>basic</w:t>
            </w:r>
          </w:p>
        </w:tc>
        <w:tc>
          <w:tcPr>
            <w:tcW w:w="1451" w:type="dxa"/>
            <w:noWrap/>
            <w:hideMark/>
          </w:tcPr>
          <w:p w:rsidR="00C73C7F" w:rsidRPr="007F2274" w:rsidRDefault="00C73C7F" w:rsidP="00B74063">
            <w:pPr>
              <w:keepNext/>
              <w:jc w:val="center"/>
            </w:pPr>
            <w:r>
              <w:t>yes (table)</w:t>
            </w: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run-up level</w:t>
            </w:r>
          </w:p>
        </w:tc>
        <w:tc>
          <w:tcPr>
            <w:tcW w:w="1134" w:type="dxa"/>
            <w:noWrap/>
            <w:hideMark/>
          </w:tcPr>
          <w:p w:rsidR="00C73C7F" w:rsidRPr="007F2274" w:rsidRDefault="00C73C7F" w:rsidP="00B74063">
            <w:pPr>
              <w:keepNext/>
            </w:pPr>
            <w:r w:rsidRPr="007F2274">
              <w:t>derived</w:t>
            </w:r>
          </w:p>
        </w:tc>
        <w:tc>
          <w:tcPr>
            <w:tcW w:w="1451" w:type="dxa"/>
            <w:noWrap/>
            <w:hideMark/>
          </w:tcPr>
          <w:p w:rsidR="00C73C7F" w:rsidRPr="007F2274" w:rsidRDefault="00C73C7F" w:rsidP="00B74063">
            <w:pPr>
              <w:keepNext/>
              <w:jc w:val="center"/>
            </w:pPr>
            <w:r w:rsidRPr="007F2274">
              <w:t>yes</w:t>
            </w:r>
            <w:r>
              <w:t xml:space="preserve"> (graph)</w:t>
            </w: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non-dimensional run-up height</w:t>
            </w:r>
          </w:p>
        </w:tc>
        <w:tc>
          <w:tcPr>
            <w:tcW w:w="1134" w:type="dxa"/>
            <w:noWrap/>
            <w:hideMark/>
          </w:tcPr>
          <w:p w:rsidR="00C73C7F" w:rsidRPr="007F2274" w:rsidRDefault="00C73C7F" w:rsidP="00B74063">
            <w:pPr>
              <w:keepNext/>
            </w:pPr>
            <w:r w:rsidRPr="007F2274">
              <w:t>derived</w:t>
            </w:r>
          </w:p>
        </w:tc>
        <w:tc>
          <w:tcPr>
            <w:tcW w:w="1451" w:type="dxa"/>
            <w:noWrap/>
            <w:hideMark/>
          </w:tcPr>
          <w:p w:rsidR="00C73C7F" w:rsidRPr="007F2274" w:rsidRDefault="00C73C7F" w:rsidP="00B74063">
            <w:pPr>
              <w:keepNext/>
              <w:jc w:val="center"/>
            </w:pPr>
            <w:r w:rsidRPr="007F2274">
              <w:t>no</w:t>
            </w:r>
          </w:p>
        </w:tc>
      </w:tr>
      <w:tr w:rsidR="00C73C7F" w:rsidRPr="007F2274" w:rsidTr="00B74063">
        <w:trPr>
          <w:trHeight w:val="300"/>
        </w:trPr>
        <w:tc>
          <w:tcPr>
            <w:tcW w:w="5070" w:type="dxa"/>
            <w:gridSpan w:val="2"/>
            <w:noWrap/>
            <w:hideMark/>
          </w:tcPr>
          <w:p w:rsidR="00C73C7F" w:rsidRPr="007F2274" w:rsidRDefault="00C73C7F" w:rsidP="00B74063">
            <w:pPr>
              <w:keepNext/>
            </w:pPr>
            <w:r w:rsidRPr="007F2274">
              <w:t>discharge</w:t>
            </w:r>
          </w:p>
        </w:tc>
        <w:tc>
          <w:tcPr>
            <w:tcW w:w="1134" w:type="dxa"/>
            <w:noWrap/>
            <w:hideMark/>
          </w:tcPr>
          <w:p w:rsidR="00C73C7F" w:rsidRPr="007F2274" w:rsidRDefault="00C73C7F" w:rsidP="00B74063">
            <w:pPr>
              <w:keepNext/>
            </w:pPr>
          </w:p>
        </w:tc>
        <w:tc>
          <w:tcPr>
            <w:tcW w:w="1451" w:type="dxa"/>
            <w:noWrap/>
            <w:hideMark/>
          </w:tcPr>
          <w:p w:rsidR="00C73C7F" w:rsidRPr="007F2274" w:rsidRDefault="00C73C7F" w:rsidP="00B74063">
            <w:pPr>
              <w:keepNext/>
              <w:jc w:val="center"/>
            </w:pP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wave overtopping discharge</w:t>
            </w:r>
          </w:p>
        </w:tc>
        <w:tc>
          <w:tcPr>
            <w:tcW w:w="1134" w:type="dxa"/>
            <w:noWrap/>
            <w:hideMark/>
          </w:tcPr>
          <w:p w:rsidR="00C73C7F" w:rsidRPr="007F2274" w:rsidRDefault="00C73C7F" w:rsidP="00B74063">
            <w:pPr>
              <w:keepNext/>
            </w:pPr>
            <w:r w:rsidRPr="007F2274">
              <w:t>basic</w:t>
            </w:r>
          </w:p>
        </w:tc>
        <w:tc>
          <w:tcPr>
            <w:tcW w:w="1451" w:type="dxa"/>
            <w:noWrap/>
            <w:hideMark/>
          </w:tcPr>
          <w:p w:rsidR="00C73C7F" w:rsidRPr="007F2274" w:rsidRDefault="00C73C7F" w:rsidP="00B74063">
            <w:pPr>
              <w:keepNext/>
              <w:jc w:val="center"/>
            </w:pPr>
            <w:r w:rsidRPr="007F2274">
              <w:t>yes</w:t>
            </w: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non-dimensional wave overtopping discharge</w:t>
            </w:r>
          </w:p>
        </w:tc>
        <w:tc>
          <w:tcPr>
            <w:tcW w:w="1134" w:type="dxa"/>
            <w:noWrap/>
            <w:hideMark/>
          </w:tcPr>
          <w:p w:rsidR="00C73C7F" w:rsidRPr="007F2274" w:rsidRDefault="00C73C7F" w:rsidP="00B74063">
            <w:pPr>
              <w:keepNext/>
            </w:pPr>
            <w:r w:rsidRPr="007F2274">
              <w:t>derived</w:t>
            </w:r>
          </w:p>
        </w:tc>
        <w:tc>
          <w:tcPr>
            <w:tcW w:w="1451" w:type="dxa"/>
            <w:noWrap/>
            <w:hideMark/>
          </w:tcPr>
          <w:p w:rsidR="00C73C7F" w:rsidRPr="007F2274" w:rsidRDefault="00C73C7F" w:rsidP="00B74063">
            <w:pPr>
              <w:keepNext/>
              <w:jc w:val="center"/>
            </w:pPr>
            <w:r w:rsidRPr="007F2274">
              <w:t>no</w:t>
            </w:r>
          </w:p>
        </w:tc>
      </w:tr>
      <w:tr w:rsidR="00C73C7F" w:rsidRPr="007F2274" w:rsidTr="00B74063">
        <w:trPr>
          <w:trHeight w:val="300"/>
        </w:trPr>
        <w:tc>
          <w:tcPr>
            <w:tcW w:w="5070" w:type="dxa"/>
            <w:gridSpan w:val="2"/>
            <w:noWrap/>
            <w:hideMark/>
          </w:tcPr>
          <w:p w:rsidR="00C73C7F" w:rsidRPr="007F2274" w:rsidRDefault="00C73C7F" w:rsidP="00B74063">
            <w:pPr>
              <w:keepNext/>
            </w:pPr>
            <w:r w:rsidRPr="007F2274">
              <w:t>z-</w:t>
            </w:r>
            <w:r>
              <w:t>function</w:t>
            </w:r>
          </w:p>
        </w:tc>
        <w:tc>
          <w:tcPr>
            <w:tcW w:w="1134" w:type="dxa"/>
            <w:noWrap/>
            <w:hideMark/>
          </w:tcPr>
          <w:p w:rsidR="00C73C7F" w:rsidRPr="007F2274" w:rsidRDefault="00C73C7F" w:rsidP="00B74063">
            <w:pPr>
              <w:keepNext/>
            </w:pPr>
          </w:p>
        </w:tc>
        <w:tc>
          <w:tcPr>
            <w:tcW w:w="1451" w:type="dxa"/>
            <w:noWrap/>
            <w:hideMark/>
          </w:tcPr>
          <w:p w:rsidR="00C73C7F" w:rsidRPr="007F2274" w:rsidRDefault="00C73C7F" w:rsidP="00B74063">
            <w:pPr>
              <w:keepNext/>
              <w:jc w:val="center"/>
            </w:pPr>
          </w:p>
        </w:tc>
      </w:tr>
      <w:tr w:rsidR="00C73C7F" w:rsidRPr="007F2274" w:rsidTr="00B74063">
        <w:trPr>
          <w:trHeight w:val="300"/>
        </w:trPr>
        <w:tc>
          <w:tcPr>
            <w:tcW w:w="534" w:type="dxa"/>
            <w:noWrap/>
            <w:hideMark/>
          </w:tcPr>
          <w:p w:rsidR="00C73C7F" w:rsidRPr="007F2274" w:rsidRDefault="00C73C7F" w:rsidP="00B74063">
            <w:pPr>
              <w:keepNext/>
            </w:pPr>
          </w:p>
        </w:tc>
        <w:tc>
          <w:tcPr>
            <w:tcW w:w="4536" w:type="dxa"/>
            <w:noWrap/>
            <w:hideMark/>
          </w:tcPr>
          <w:p w:rsidR="00C73C7F" w:rsidRPr="007F2274" w:rsidRDefault="00C73C7F" w:rsidP="00B74063">
            <w:pPr>
              <w:keepNext/>
            </w:pPr>
            <w:r w:rsidRPr="007F2274">
              <w:t>z-value</w:t>
            </w:r>
          </w:p>
        </w:tc>
        <w:tc>
          <w:tcPr>
            <w:tcW w:w="1134" w:type="dxa"/>
            <w:noWrap/>
            <w:hideMark/>
          </w:tcPr>
          <w:p w:rsidR="00C73C7F" w:rsidRPr="007F2274" w:rsidRDefault="00C73C7F" w:rsidP="00B74063">
            <w:pPr>
              <w:keepNext/>
            </w:pPr>
            <w:r w:rsidRPr="007F2274">
              <w:t>basic</w:t>
            </w:r>
          </w:p>
        </w:tc>
        <w:tc>
          <w:tcPr>
            <w:tcW w:w="1451" w:type="dxa"/>
            <w:noWrap/>
            <w:hideMark/>
          </w:tcPr>
          <w:p w:rsidR="00C73C7F" w:rsidRPr="007F2274" w:rsidRDefault="00C73C7F" w:rsidP="00B74063">
            <w:pPr>
              <w:keepNext/>
              <w:jc w:val="center"/>
            </w:pPr>
            <w:r w:rsidRPr="007F2274">
              <w:t>no</w:t>
            </w:r>
          </w:p>
        </w:tc>
      </w:tr>
    </w:tbl>
    <w:p w:rsidR="00C73C7F" w:rsidRDefault="00C73C7F" w:rsidP="00C73C7F">
      <w:pPr>
        <w:pStyle w:val="Caption"/>
      </w:pPr>
      <w:bookmarkStart w:id="101" w:name="_Ref430612224"/>
      <w:r>
        <w:t xml:space="preserve">Table </w:t>
      </w:r>
      <w:r w:rsidR="00ED6A3C">
        <w:fldChar w:fldCharType="begin"/>
      </w:r>
      <w:r w:rsidR="00ED6A3C">
        <w:instrText xml:space="preserve"> STYLEREF 1 \s </w:instrText>
      </w:r>
      <w:r w:rsidR="00ED6A3C">
        <w:fldChar w:fldCharType="separate"/>
      </w:r>
      <w:r w:rsidR="00EA1078">
        <w:rPr>
          <w:noProof/>
        </w:rPr>
        <w:t>4</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1</w:t>
      </w:r>
      <w:r w:rsidR="00ED6A3C">
        <w:fldChar w:fldCharType="end"/>
      </w:r>
      <w:bookmarkEnd w:id="101"/>
      <w:r>
        <w:tab/>
        <w:t>Overview of output parameters and their role in the present test series</w:t>
      </w:r>
    </w:p>
    <w:p w:rsidR="00C73C7F" w:rsidRDefault="00C73C7F" w:rsidP="00C73C7F"/>
    <w:p w:rsidR="007F2274" w:rsidRDefault="007F2274" w:rsidP="00194E97"/>
    <w:tbl>
      <w:tblPr>
        <w:tblStyle w:val="dTable"/>
        <w:tblW w:w="0" w:type="auto"/>
        <w:tblLook w:val="04A0" w:firstRow="1" w:lastRow="0" w:firstColumn="1" w:lastColumn="0" w:noHBand="0" w:noVBand="1"/>
      </w:tblPr>
      <w:tblGrid>
        <w:gridCol w:w="392"/>
        <w:gridCol w:w="425"/>
        <w:gridCol w:w="3260"/>
        <w:gridCol w:w="4123"/>
      </w:tblGrid>
      <w:tr w:rsidR="0068671E" w:rsidRPr="00DE5434" w:rsidTr="0068671E">
        <w:trPr>
          <w:cnfStyle w:val="100000000000" w:firstRow="1" w:lastRow="0" w:firstColumn="0" w:lastColumn="0" w:oddVBand="0" w:evenVBand="0" w:oddHBand="0" w:evenHBand="0" w:firstRowFirstColumn="0" w:firstRowLastColumn="0" w:lastRowFirstColumn="0" w:lastRowLastColumn="0"/>
          <w:trHeight w:val="300"/>
        </w:trPr>
        <w:tc>
          <w:tcPr>
            <w:tcW w:w="4077" w:type="dxa"/>
            <w:gridSpan w:val="3"/>
            <w:noWrap/>
            <w:hideMark/>
          </w:tcPr>
          <w:p w:rsidR="0068671E" w:rsidRPr="00DE5434" w:rsidRDefault="0068671E" w:rsidP="007F2274">
            <w:pPr>
              <w:keepNext/>
            </w:pPr>
            <w:r>
              <w:t>Input</w:t>
            </w:r>
          </w:p>
        </w:tc>
        <w:tc>
          <w:tcPr>
            <w:tcW w:w="4123" w:type="dxa"/>
          </w:tcPr>
          <w:p w:rsidR="0068671E" w:rsidRPr="00DE5434" w:rsidRDefault="0068671E" w:rsidP="007F2274">
            <w:pPr>
              <w:keepNext/>
            </w:pPr>
            <w:r>
              <w:t>Explicitly tested?</w:t>
            </w:r>
          </w:p>
        </w:tc>
      </w:tr>
      <w:tr w:rsidR="000762E4" w:rsidRPr="00DE5434" w:rsidTr="0068671E">
        <w:trPr>
          <w:trHeight w:val="300"/>
        </w:trPr>
        <w:tc>
          <w:tcPr>
            <w:tcW w:w="4077" w:type="dxa"/>
            <w:gridSpan w:val="3"/>
            <w:noWrap/>
            <w:hideMark/>
          </w:tcPr>
          <w:p w:rsidR="000762E4" w:rsidRPr="00DE5434" w:rsidRDefault="0068671E" w:rsidP="007F2274">
            <w:pPr>
              <w:keepNext/>
            </w:pPr>
            <w:r>
              <w:t>C</w:t>
            </w:r>
            <w:r w:rsidR="000762E4" w:rsidRPr="00DE5434">
              <w:t>ross section</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orientation</w:t>
            </w:r>
          </w:p>
        </w:tc>
        <w:tc>
          <w:tcPr>
            <w:tcW w:w="4123" w:type="dxa"/>
          </w:tcPr>
          <w:p w:rsidR="000762E4" w:rsidRPr="00DE5434" w:rsidRDefault="0068671E" w:rsidP="007F2274">
            <w:pPr>
              <w:keepNext/>
            </w:pPr>
            <w:r>
              <w:t xml:space="preserve">only </w:t>
            </w:r>
            <w:r w:rsidR="000762E4">
              <w:t>combined with wave direction as 'wave angle'</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profile</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slopes</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rou</w:t>
            </w:r>
            <w:r w:rsidR="0068671E">
              <w:t>g</w:t>
            </w:r>
            <w:r w:rsidRPr="00DE5434">
              <w:t>hnesses</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forced crest level</w:t>
            </w:r>
          </w:p>
        </w:tc>
        <w:tc>
          <w:tcPr>
            <w:tcW w:w="4123" w:type="dxa"/>
          </w:tcPr>
          <w:p w:rsidR="000762E4" w:rsidRPr="00DE5434" w:rsidRDefault="0068671E" w:rsidP="007F2274">
            <w:pPr>
              <w:keepNext/>
            </w:pPr>
            <w:r>
              <w:t>no</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critical wave overtopping discharge</w:t>
            </w:r>
          </w:p>
        </w:tc>
        <w:tc>
          <w:tcPr>
            <w:tcW w:w="4123" w:type="dxa"/>
          </w:tcPr>
          <w:p w:rsidR="000762E4" w:rsidRPr="00DE5434" w:rsidRDefault="0068671E" w:rsidP="007F2274">
            <w:pPr>
              <w:keepNext/>
            </w:pPr>
            <w:r>
              <w:t>no</w:t>
            </w:r>
          </w:p>
        </w:tc>
      </w:tr>
      <w:tr w:rsidR="000762E4" w:rsidRPr="00DE5434" w:rsidTr="0068671E">
        <w:trPr>
          <w:trHeight w:val="300"/>
        </w:trPr>
        <w:tc>
          <w:tcPr>
            <w:tcW w:w="4077" w:type="dxa"/>
            <w:gridSpan w:val="3"/>
            <w:noWrap/>
            <w:hideMark/>
          </w:tcPr>
          <w:p w:rsidR="000762E4" w:rsidRPr="00DE5434" w:rsidRDefault="0068671E" w:rsidP="007F2274">
            <w:pPr>
              <w:keepNext/>
            </w:pPr>
            <w:r>
              <w:t>H</w:t>
            </w:r>
            <w:r w:rsidR="000762E4" w:rsidRPr="00DE5434">
              <w:t>ydraulic conditions</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water level</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wave height</w:t>
            </w:r>
          </w:p>
        </w:tc>
        <w:tc>
          <w:tcPr>
            <w:tcW w:w="4123" w:type="dxa"/>
          </w:tcPr>
          <w:p w:rsidR="000762E4" w:rsidRPr="00DE5434" w:rsidRDefault="0068671E" w:rsidP="007F2274">
            <w:pPr>
              <w:keepNext/>
            </w:pPr>
            <w:r>
              <w:t>yes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wave period</w:t>
            </w:r>
          </w:p>
        </w:tc>
        <w:tc>
          <w:tcPr>
            <w:tcW w:w="4123" w:type="dxa"/>
          </w:tcPr>
          <w:p w:rsidR="000762E4" w:rsidRPr="00DE5434" w:rsidRDefault="0068671E" w:rsidP="007F2274">
            <w:pPr>
              <w:keepNext/>
            </w:pPr>
            <w:r>
              <w:t xml:space="preserve">yes, </w:t>
            </w:r>
            <w:r w:rsidRPr="00DE5434">
              <w:t>via wave steepness</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wave direction</w:t>
            </w:r>
          </w:p>
        </w:tc>
        <w:tc>
          <w:tcPr>
            <w:tcW w:w="4123" w:type="dxa"/>
          </w:tcPr>
          <w:p w:rsidR="000762E4" w:rsidRPr="00DE5434" w:rsidRDefault="0068671E" w:rsidP="007F2274">
            <w:pPr>
              <w:keepNext/>
            </w:pPr>
            <w:r>
              <w:t>only combined with cross section orientation as 'wave angle'</w:t>
            </w:r>
          </w:p>
        </w:tc>
      </w:tr>
      <w:tr w:rsidR="000762E4" w:rsidRPr="00DE5434" w:rsidTr="0068671E">
        <w:trPr>
          <w:trHeight w:val="300"/>
        </w:trPr>
        <w:tc>
          <w:tcPr>
            <w:tcW w:w="4077" w:type="dxa"/>
            <w:gridSpan w:val="3"/>
            <w:noWrap/>
            <w:hideMark/>
          </w:tcPr>
          <w:p w:rsidR="000762E4" w:rsidRPr="00DE5434" w:rsidRDefault="0068671E" w:rsidP="007F2274">
            <w:pPr>
              <w:keepNext/>
            </w:pPr>
            <w:r>
              <w:t>M</w:t>
            </w:r>
            <w:r w:rsidR="000762E4" w:rsidRPr="00DE5434">
              <w:t>odel parameters</w:t>
            </w:r>
            <w:r w:rsidR="00D85320">
              <w:rPr>
                <w:rStyle w:val="FootnoteReference"/>
              </w:rPr>
              <w:footnoteReference w:id="1"/>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run-up</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m</w:t>
            </w:r>
            <w:r w:rsidRPr="0068671E">
              <w:rPr>
                <w:vertAlign w:val="subscript"/>
              </w:rPr>
              <w:t>z2</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discharge</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(m</w:t>
            </w:r>
            <w:r w:rsidRPr="0068671E">
              <w:rPr>
                <w:vertAlign w:val="subscript"/>
              </w:rPr>
              <w:t>z2</w:t>
            </w:r>
            <w:r w:rsidRPr="00DE5434">
              <w:t>)</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f</w:t>
            </w:r>
            <w:r w:rsidRPr="0068671E">
              <w:rPr>
                <w:vertAlign w:val="subscript"/>
              </w:rPr>
              <w:t>n</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f</w:t>
            </w:r>
            <w:r w:rsidRPr="0068671E">
              <w:rPr>
                <w:vertAlign w:val="subscript"/>
              </w:rPr>
              <w:t>b</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f</w:t>
            </w:r>
            <w:r w:rsidRPr="0068671E">
              <w:rPr>
                <w:vertAlign w:val="subscript"/>
              </w:rPr>
              <w:t>shallow</w:t>
            </w:r>
          </w:p>
        </w:tc>
        <w:tc>
          <w:tcPr>
            <w:tcW w:w="4123" w:type="dxa"/>
          </w:tcPr>
          <w:p w:rsidR="000762E4" w:rsidRPr="00DE5434" w:rsidRDefault="0068671E" w:rsidP="007F2274">
            <w:pPr>
              <w:keepNext/>
            </w:pPr>
            <w:r>
              <w:t>no: only mean value</w:t>
            </w:r>
          </w:p>
        </w:tc>
      </w:tr>
      <w:tr w:rsidR="000762E4" w:rsidRPr="00DE5434" w:rsidTr="0068671E">
        <w:trPr>
          <w:trHeight w:val="300"/>
        </w:trPr>
        <w:tc>
          <w:tcPr>
            <w:tcW w:w="392" w:type="dxa"/>
            <w:noWrap/>
            <w:hideMark/>
          </w:tcPr>
          <w:p w:rsidR="000762E4" w:rsidRPr="00DE5434" w:rsidRDefault="000762E4" w:rsidP="007F2274">
            <w:pPr>
              <w:keepNext/>
            </w:pPr>
          </w:p>
        </w:tc>
        <w:tc>
          <w:tcPr>
            <w:tcW w:w="3685" w:type="dxa"/>
            <w:gridSpan w:val="2"/>
            <w:noWrap/>
            <w:hideMark/>
          </w:tcPr>
          <w:p w:rsidR="000762E4" w:rsidRPr="00DE5434" w:rsidRDefault="000762E4" w:rsidP="007F2274">
            <w:pPr>
              <w:keepNext/>
            </w:pPr>
            <w:r w:rsidRPr="00DE5434">
              <w:t>z-function</w:t>
            </w:r>
          </w:p>
        </w:tc>
        <w:tc>
          <w:tcPr>
            <w:tcW w:w="4123" w:type="dxa"/>
          </w:tcPr>
          <w:p w:rsidR="000762E4" w:rsidRPr="00DE5434" w:rsidRDefault="000762E4" w:rsidP="007F2274">
            <w:pPr>
              <w:keepNext/>
            </w:pP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m</w:t>
            </w:r>
            <w:r w:rsidRPr="0068671E">
              <w:rPr>
                <w:vertAlign w:val="subscript"/>
              </w:rPr>
              <w:t>qo</w:t>
            </w:r>
          </w:p>
        </w:tc>
        <w:tc>
          <w:tcPr>
            <w:tcW w:w="4123" w:type="dxa"/>
          </w:tcPr>
          <w:p w:rsidR="000762E4" w:rsidRPr="00DE5434" w:rsidRDefault="0068671E" w:rsidP="007F2274">
            <w:pPr>
              <w:keepNext/>
            </w:pPr>
            <w:r>
              <w:t>no</w:t>
            </w:r>
          </w:p>
        </w:tc>
      </w:tr>
      <w:tr w:rsidR="000762E4" w:rsidRPr="00DE5434" w:rsidTr="0068671E">
        <w:trPr>
          <w:trHeight w:val="300"/>
        </w:trPr>
        <w:tc>
          <w:tcPr>
            <w:tcW w:w="392" w:type="dxa"/>
            <w:noWrap/>
            <w:hideMark/>
          </w:tcPr>
          <w:p w:rsidR="000762E4" w:rsidRPr="00DE5434" w:rsidRDefault="000762E4" w:rsidP="007F2274">
            <w:pPr>
              <w:keepNext/>
            </w:pPr>
          </w:p>
        </w:tc>
        <w:tc>
          <w:tcPr>
            <w:tcW w:w="425" w:type="dxa"/>
            <w:noWrap/>
            <w:hideMark/>
          </w:tcPr>
          <w:p w:rsidR="000762E4" w:rsidRPr="00DE5434" w:rsidRDefault="000762E4" w:rsidP="007F2274">
            <w:pPr>
              <w:keepNext/>
            </w:pPr>
          </w:p>
        </w:tc>
        <w:tc>
          <w:tcPr>
            <w:tcW w:w="3260" w:type="dxa"/>
            <w:noWrap/>
            <w:hideMark/>
          </w:tcPr>
          <w:p w:rsidR="000762E4" w:rsidRPr="00DE5434" w:rsidRDefault="000762E4" w:rsidP="007F2274">
            <w:pPr>
              <w:keepNext/>
            </w:pPr>
            <w:r w:rsidRPr="00DE5434">
              <w:t>m</w:t>
            </w:r>
            <w:r w:rsidRPr="0068671E">
              <w:rPr>
                <w:vertAlign w:val="subscript"/>
              </w:rPr>
              <w:t>qc</w:t>
            </w:r>
          </w:p>
        </w:tc>
        <w:tc>
          <w:tcPr>
            <w:tcW w:w="4123" w:type="dxa"/>
          </w:tcPr>
          <w:p w:rsidR="000762E4" w:rsidRPr="00DE5434" w:rsidRDefault="0068671E" w:rsidP="007F2274">
            <w:pPr>
              <w:keepNext/>
            </w:pPr>
            <w:r>
              <w:t>no</w:t>
            </w:r>
          </w:p>
        </w:tc>
      </w:tr>
    </w:tbl>
    <w:p w:rsidR="00DE5434" w:rsidRDefault="0068671E" w:rsidP="0068671E">
      <w:pPr>
        <w:pStyle w:val="Caption"/>
      </w:pPr>
      <w:bookmarkStart w:id="102" w:name="_Ref430612205"/>
      <w:r>
        <w:t xml:space="preserve">Table </w:t>
      </w:r>
      <w:r w:rsidR="00ED6A3C">
        <w:fldChar w:fldCharType="begin"/>
      </w:r>
      <w:r w:rsidR="00ED6A3C">
        <w:instrText xml:space="preserve"> STYLEREF 1 \s </w:instrText>
      </w:r>
      <w:r w:rsidR="00ED6A3C">
        <w:fldChar w:fldCharType="separate"/>
      </w:r>
      <w:r w:rsidR="00EA1078">
        <w:rPr>
          <w:noProof/>
        </w:rPr>
        <w:t>4</w:t>
      </w:r>
      <w:r w:rsidR="00ED6A3C">
        <w:fldChar w:fldCharType="end"/>
      </w:r>
      <w:r w:rsidR="00ED6A3C">
        <w:t>.</w:t>
      </w:r>
      <w:r w:rsidR="00ED6A3C">
        <w:fldChar w:fldCharType="begin"/>
      </w:r>
      <w:r w:rsidR="00ED6A3C">
        <w:instrText xml:space="preserve"> SEQ Table \* ARABIC \s 1 </w:instrText>
      </w:r>
      <w:r w:rsidR="00ED6A3C">
        <w:fldChar w:fldCharType="separate"/>
      </w:r>
      <w:r w:rsidR="00EA1078">
        <w:rPr>
          <w:noProof/>
        </w:rPr>
        <w:t>2</w:t>
      </w:r>
      <w:r w:rsidR="00ED6A3C">
        <w:fldChar w:fldCharType="end"/>
      </w:r>
      <w:bookmarkEnd w:id="102"/>
      <w:r>
        <w:tab/>
        <w:t>Overview of input parameters and their role in the present test series</w:t>
      </w:r>
    </w:p>
    <w:p w:rsidR="00DE5434" w:rsidRDefault="00DE5434" w:rsidP="00194E97"/>
    <w:p w:rsidR="0055483A" w:rsidRDefault="007768F3" w:rsidP="007768F3">
      <w:pPr>
        <w:pStyle w:val="Heading2"/>
      </w:pPr>
      <w:bookmarkStart w:id="103" w:name="_Toc431366828"/>
      <w:r>
        <w:t>Recommendations</w:t>
      </w:r>
      <w:bookmarkEnd w:id="103"/>
    </w:p>
    <w:p w:rsidR="007768F3" w:rsidRDefault="007768F3" w:rsidP="00C73C7F">
      <w:pPr>
        <w:keepNext/>
      </w:pPr>
    </w:p>
    <w:p w:rsidR="007768F3" w:rsidRDefault="007768F3" w:rsidP="00194E97">
      <w:r>
        <w:t>Naturally, it is recommended to improve on the shortcomings mentioned in the former section.</w:t>
      </w:r>
    </w:p>
    <w:p w:rsidR="007768F3" w:rsidRDefault="007768F3" w:rsidP="00194E97"/>
    <w:p w:rsidR="00252B70" w:rsidRDefault="007768F3" w:rsidP="00194E97">
      <w:r>
        <w:t>In addition, it is recommended to redesign the i/o definition and code of the test procedure</w:t>
      </w:r>
      <w:r w:rsidR="00C73C7F">
        <w:t>, since the present procedure shows the following drawbacks</w:t>
      </w:r>
      <w:r w:rsidR="00252B70">
        <w:t>:</w:t>
      </w:r>
    </w:p>
    <w:p w:rsidR="00ED6A3C" w:rsidRDefault="00252B70" w:rsidP="00ED6A3C">
      <w:pPr>
        <w:numPr>
          <w:ilvl w:val="0"/>
          <w:numId w:val="13"/>
        </w:numPr>
      </w:pPr>
      <w:r>
        <w:t>The input of the test series is partly defined in ascii files and partly hard-coded in the test program, wh</w:t>
      </w:r>
      <w:r w:rsidR="00C73C7F">
        <w:t>ereas</w:t>
      </w:r>
      <w:r>
        <w:t xml:space="preserve"> there is some interdependency.</w:t>
      </w:r>
    </w:p>
    <w:p w:rsidR="007768F3" w:rsidRDefault="00252B70" w:rsidP="00ED6A3C">
      <w:pPr>
        <w:numPr>
          <w:ilvl w:val="0"/>
          <w:numId w:val="13"/>
        </w:numPr>
      </w:pPr>
      <w:r>
        <w:t>The current numbering of series and corresponding naming of output files show variation over the cross sections</w:t>
      </w:r>
      <w:r w:rsidR="00ED6A3C">
        <w:t>, see</w:t>
      </w:r>
      <w:r w:rsidR="003B44FD">
        <w:t xml:space="preserve"> Appendix </w:t>
      </w:r>
      <w:r w:rsidR="003B44FD">
        <w:fldChar w:fldCharType="begin"/>
      </w:r>
      <w:r w:rsidR="003B44FD">
        <w:instrText xml:space="preserve"> REF _Ref431290682 \n </w:instrText>
      </w:r>
      <w:r w:rsidR="003B44FD">
        <w:fldChar w:fldCharType="separate"/>
      </w:r>
      <w:r w:rsidR="00EA1078">
        <w:t>A</w:t>
      </w:r>
      <w:r w:rsidR="003B44FD">
        <w:fldChar w:fldCharType="end"/>
      </w:r>
      <w:r>
        <w:t>.</w:t>
      </w:r>
    </w:p>
    <w:p w:rsidR="00252B70" w:rsidRDefault="00252B70" w:rsidP="00194E97">
      <w:pPr>
        <w:numPr>
          <w:ilvl w:val="0"/>
          <w:numId w:val="13"/>
        </w:numPr>
      </w:pPr>
      <w:r>
        <w:t xml:space="preserve">The </w:t>
      </w:r>
      <w:r w:rsidR="00B92A34">
        <w:t>parameters</w:t>
      </w:r>
      <w:r>
        <w:t xml:space="preserve"> and layout of the current output files show variation over the varied parameters.</w:t>
      </w:r>
    </w:p>
    <w:p w:rsidR="00C73C7F" w:rsidRDefault="00C73C7F" w:rsidP="00C73C7F">
      <w:pPr>
        <w:numPr>
          <w:ilvl w:val="0"/>
          <w:numId w:val="13"/>
        </w:numPr>
      </w:pPr>
      <w:r>
        <w:t>The code of the test program is quite extensive.</w:t>
      </w:r>
    </w:p>
    <w:p w:rsidR="005D2069" w:rsidRDefault="005D2069" w:rsidP="00194E97"/>
    <w:p w:rsidR="00B22365" w:rsidRDefault="00B22365">
      <w:pPr>
        <w:spacing w:line="240" w:lineRule="auto"/>
        <w:jc w:val="left"/>
      </w:pPr>
      <w:r>
        <w:br w:type="page"/>
      </w:r>
    </w:p>
    <w:p w:rsidR="00D07FBF" w:rsidRDefault="00D07FBF" w:rsidP="00D07FBF"/>
    <w:p w:rsidR="00D07FBF" w:rsidRDefault="00D07FBF" w:rsidP="00D07FBF">
      <w:pPr>
        <w:sectPr w:rsidR="00D07FBF" w:rsidSect="00EA1078">
          <w:type w:val="oddPage"/>
          <w:pgSz w:w="11906" w:h="16838" w:code="9"/>
          <w:pgMar w:top="2552" w:right="1094" w:bottom="1077" w:left="2098" w:header="822" w:footer="199" w:gutter="0"/>
          <w:paperSrc w:first="1" w:other="1"/>
          <w:cols w:space="708"/>
          <w:docGrid w:linePitch="360"/>
        </w:sectPr>
      </w:pPr>
    </w:p>
    <w:p w:rsidR="00D07FBF" w:rsidRDefault="00D07FBF" w:rsidP="00D07FBF">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104" w:name="_Toc431366829"/>
      <w:r>
        <w:t>References</w:t>
      </w:r>
      <w:bookmarkEnd w:id="104"/>
    </w:p>
    <w:p w:rsidR="00D07FBF" w:rsidRDefault="00D07FBF" w:rsidP="00D07FBF">
      <w:pPr>
        <w:ind w:left="709" w:hanging="709"/>
      </w:pPr>
      <w:r w:rsidRPr="00D07FBF">
        <w:rPr>
          <w:lang w:val="nl-NL"/>
        </w:rPr>
        <w:t xml:space="preserve">Waal, J.P. de, 2015. Wave overtopping at dikes kernel. </w:t>
      </w:r>
      <w:r>
        <w:t xml:space="preserve">Functional design. Deltares report </w:t>
      </w:r>
      <w:r w:rsidR="008217AD">
        <w:t>1220043-002</w:t>
      </w:r>
      <w:r>
        <w:t xml:space="preserve">, </w:t>
      </w:r>
      <w:r w:rsidR="008217AD">
        <w:t>september</w:t>
      </w:r>
      <w:r>
        <w:t xml:space="preserve"> 2015.</w:t>
      </w:r>
    </w:p>
    <w:p w:rsidR="00D07FBF" w:rsidRPr="00D07FBF" w:rsidRDefault="00D07FBF" w:rsidP="00D07FBF"/>
    <w:p w:rsidR="00D07FBF" w:rsidRDefault="00D07FBF" w:rsidP="00D07FBF"/>
    <w:p w:rsidR="00FB0AA8" w:rsidRDefault="00FB0AA8" w:rsidP="00D07FBF">
      <w:pPr>
        <w:sectPr w:rsidR="00FB0AA8" w:rsidSect="00EA1078">
          <w:type w:val="oddPage"/>
          <w:pgSz w:w="11906" w:h="16838" w:code="9"/>
          <w:pgMar w:top="2552" w:right="1094" w:bottom="1077" w:left="2098" w:header="822" w:footer="199" w:gutter="0"/>
          <w:paperSrc w:first="1" w:other="1"/>
          <w:cols w:space="708"/>
          <w:docGrid w:linePitch="360"/>
        </w:sectPr>
      </w:pPr>
    </w:p>
    <w:bookmarkStart w:id="105" w:name="bmApp1"/>
    <w:bookmarkEnd w:id="105"/>
    <w:p w:rsidR="00D07FBF" w:rsidRDefault="00FB0AA8" w:rsidP="00FB0AA8">
      <w:pPr>
        <w:pStyle w:val="Heading6"/>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t xml:space="preserve"> </w:t>
      </w:r>
      <w:bookmarkStart w:id="106" w:name="_Ref431290682"/>
      <w:bookmarkStart w:id="107" w:name="_Toc431366830"/>
      <w:r>
        <w:t>Overview of test series</w:t>
      </w:r>
      <w:bookmarkEnd w:id="106"/>
      <w:bookmarkEnd w:id="107"/>
    </w:p>
    <w:tbl>
      <w:tblPr>
        <w:tblStyle w:val="dTable"/>
        <w:tblW w:w="0" w:type="auto"/>
        <w:tblLook w:val="04A0" w:firstRow="1" w:lastRow="0" w:firstColumn="1" w:lastColumn="0" w:noHBand="0" w:noVBand="1"/>
      </w:tblPr>
      <w:tblGrid>
        <w:gridCol w:w="485"/>
        <w:gridCol w:w="484"/>
        <w:gridCol w:w="484"/>
        <w:gridCol w:w="670"/>
        <w:gridCol w:w="670"/>
        <w:gridCol w:w="670"/>
        <w:gridCol w:w="484"/>
        <w:gridCol w:w="484"/>
        <w:gridCol w:w="661"/>
        <w:gridCol w:w="3753"/>
        <w:tblGridChange w:id="108">
          <w:tblGrid>
            <w:gridCol w:w="485"/>
            <w:gridCol w:w="484"/>
            <w:gridCol w:w="484"/>
            <w:gridCol w:w="670"/>
            <w:gridCol w:w="670"/>
            <w:gridCol w:w="670"/>
            <w:gridCol w:w="484"/>
            <w:gridCol w:w="484"/>
            <w:gridCol w:w="661"/>
            <w:gridCol w:w="3753"/>
          </w:tblGrid>
        </w:tblGridChange>
      </w:tblGrid>
      <w:tr w:rsidR="00EA1078" w:rsidRPr="00B22365" w:rsidTr="000800D6">
        <w:trPr>
          <w:cnfStyle w:val="100000000000" w:firstRow="1" w:lastRow="0" w:firstColumn="0" w:lastColumn="0" w:oddVBand="0" w:evenVBand="0" w:oddHBand="0" w:evenHBand="0" w:firstRowFirstColumn="0" w:firstRowLastColumn="0" w:lastRowFirstColumn="0" w:lastRowLastColumn="0"/>
          <w:cantSplit/>
          <w:trHeight w:hRule="exact" w:val="255"/>
        </w:trPr>
        <w:tc>
          <w:tcPr>
            <w:tcW w:w="4431" w:type="dxa"/>
            <w:gridSpan w:val="8"/>
            <w:tcBorders>
              <w:top w:val="doub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cross section</w:t>
            </w:r>
          </w:p>
        </w:tc>
        <w:tc>
          <w:tcPr>
            <w:tcW w:w="661" w:type="dxa"/>
            <w:vMerge w:val="restart"/>
            <w:tcBorders>
              <w:top w:val="double" w:sz="4" w:space="0" w:color="auto"/>
            </w:tcBorders>
            <w:shd w:val="pct15" w:color="auto" w:fill="auto"/>
            <w:noWrap/>
          </w:tcPr>
          <w:p w:rsidR="00FB0AA8" w:rsidRPr="00B22365" w:rsidRDefault="00FB0AA8" w:rsidP="00FB0AA8">
            <w:pPr>
              <w:jc w:val="center"/>
              <w:rPr>
                <w:sz w:val="16"/>
              </w:rPr>
            </w:pPr>
            <w:r w:rsidRPr="00B22365">
              <w:rPr>
                <w:sz w:val="16"/>
              </w:rPr>
              <w:t>Angle</w:t>
            </w:r>
          </w:p>
        </w:tc>
        <w:tc>
          <w:tcPr>
            <w:tcW w:w="3753" w:type="dxa"/>
            <w:vMerge w:val="restart"/>
            <w:tcBorders>
              <w:top w:val="double" w:sz="4" w:space="0" w:color="auto"/>
            </w:tcBorders>
            <w:shd w:val="pct15" w:color="auto" w:fill="auto"/>
            <w:noWrap/>
          </w:tcPr>
          <w:p w:rsidR="00FB0AA8" w:rsidRPr="00B22365" w:rsidRDefault="00FB0AA8" w:rsidP="00FB0AA8">
            <w:pPr>
              <w:rPr>
                <w:sz w:val="16"/>
              </w:rPr>
            </w:pPr>
            <w:r w:rsidRPr="00B22365">
              <w:rPr>
                <w:sz w:val="16"/>
              </w:rPr>
              <w:t>Variation</w:t>
            </w:r>
          </w:p>
        </w:tc>
      </w:tr>
      <w:tr w:rsidR="000800D6" w:rsidRPr="00B22365" w:rsidTr="00FB0AA8">
        <w:trPr>
          <w:cantSplit/>
          <w:trHeight w:hRule="exact" w:val="255"/>
        </w:trPr>
        <w:tc>
          <w:tcPr>
            <w:tcW w:w="485"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1</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2</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3</w:t>
            </w:r>
          </w:p>
        </w:tc>
        <w:tc>
          <w:tcPr>
            <w:tcW w:w="670"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4</w:t>
            </w:r>
          </w:p>
        </w:tc>
        <w:tc>
          <w:tcPr>
            <w:tcW w:w="670"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5</w:t>
            </w:r>
          </w:p>
        </w:tc>
        <w:tc>
          <w:tcPr>
            <w:tcW w:w="670"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6</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7</w:t>
            </w:r>
          </w:p>
        </w:tc>
        <w:tc>
          <w:tcPr>
            <w:tcW w:w="484" w:type="dxa"/>
            <w:tcBorders>
              <w:top w:val="single" w:sz="4" w:space="0" w:color="auto"/>
              <w:bottom w:val="single" w:sz="4" w:space="0" w:color="auto"/>
            </w:tcBorders>
            <w:shd w:val="pct15" w:color="auto" w:fill="auto"/>
            <w:noWrap/>
            <w:hideMark/>
          </w:tcPr>
          <w:p w:rsidR="00FB0AA8" w:rsidRPr="00B22365" w:rsidRDefault="00FB0AA8" w:rsidP="00FB0AA8">
            <w:pPr>
              <w:jc w:val="center"/>
              <w:rPr>
                <w:sz w:val="16"/>
              </w:rPr>
            </w:pPr>
            <w:r w:rsidRPr="00B22365">
              <w:rPr>
                <w:sz w:val="16"/>
              </w:rPr>
              <w:t>8</w:t>
            </w:r>
          </w:p>
        </w:tc>
        <w:tc>
          <w:tcPr>
            <w:tcW w:w="661" w:type="dxa"/>
            <w:vMerge/>
            <w:tcBorders>
              <w:bottom w:val="single" w:sz="4" w:space="0" w:color="auto"/>
            </w:tcBorders>
            <w:shd w:val="pct15" w:color="auto" w:fill="auto"/>
            <w:noWrap/>
            <w:hideMark/>
          </w:tcPr>
          <w:p w:rsidR="00FB0AA8" w:rsidRPr="00B22365" w:rsidRDefault="00FB0AA8" w:rsidP="00FB0AA8">
            <w:pPr>
              <w:jc w:val="center"/>
              <w:rPr>
                <w:sz w:val="16"/>
              </w:rPr>
            </w:pPr>
          </w:p>
        </w:tc>
        <w:tc>
          <w:tcPr>
            <w:tcW w:w="3753" w:type="dxa"/>
            <w:vMerge/>
            <w:tcBorders>
              <w:bottom w:val="single" w:sz="4" w:space="0" w:color="auto"/>
            </w:tcBorders>
            <w:shd w:val="pct15" w:color="auto" w:fill="auto"/>
            <w:noWrap/>
            <w:hideMark/>
          </w:tcPr>
          <w:p w:rsidR="00FB0AA8" w:rsidRPr="00B22365" w:rsidRDefault="00FB0AA8" w:rsidP="00FB0AA8">
            <w:pPr>
              <w:rPr>
                <w:sz w:val="16"/>
              </w:rPr>
            </w:pPr>
          </w:p>
        </w:tc>
      </w:tr>
      <w:tr w:rsidR="00FB0AA8" w:rsidRPr="00B22365" w:rsidTr="00FB0AA8">
        <w:trPr>
          <w:cantSplit/>
          <w:trHeight w:hRule="exact" w:val="255"/>
        </w:trPr>
        <w:tc>
          <w:tcPr>
            <w:tcW w:w="485"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70"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484" w:type="dxa"/>
            <w:tcBorders>
              <w:top w:val="single" w:sz="4" w:space="0" w:color="auto"/>
            </w:tcBorders>
            <w:noWrap/>
            <w:hideMark/>
          </w:tcPr>
          <w:p w:rsidR="00FB0AA8" w:rsidRPr="00BB7814" w:rsidRDefault="00FB0AA8" w:rsidP="00FB0AA8">
            <w:pPr>
              <w:jc w:val="center"/>
              <w:rPr>
                <w:color w:val="0070C0"/>
                <w:sz w:val="16"/>
              </w:rPr>
            </w:pPr>
            <w:r w:rsidRPr="00BB7814">
              <w:rPr>
                <w:color w:val="0070C0"/>
                <w:sz w:val="16"/>
              </w:rPr>
              <w:t>1</w:t>
            </w:r>
          </w:p>
        </w:tc>
        <w:tc>
          <w:tcPr>
            <w:tcW w:w="661" w:type="dxa"/>
            <w:tcBorders>
              <w:top w:val="single" w:sz="4" w:space="0" w:color="auto"/>
            </w:tcBorders>
            <w:noWrap/>
            <w:hideMark/>
          </w:tcPr>
          <w:p w:rsidR="00FB0AA8" w:rsidRPr="00B22365" w:rsidRDefault="00FB0AA8" w:rsidP="00FB0AA8">
            <w:pPr>
              <w:jc w:val="center"/>
              <w:rPr>
                <w:sz w:val="16"/>
              </w:rPr>
            </w:pPr>
            <w:r w:rsidRPr="00B22365">
              <w:rPr>
                <w:sz w:val="16"/>
              </w:rPr>
              <w:t>0</w:t>
            </w:r>
          </w:p>
        </w:tc>
        <w:tc>
          <w:tcPr>
            <w:tcW w:w="3753" w:type="dxa"/>
            <w:tcBorders>
              <w:top w:val="single" w:sz="4" w:space="0" w:color="auto"/>
            </w:tcBorders>
            <w:noWrap/>
            <w:hideMark/>
          </w:tcPr>
          <w:p w:rsidR="00FB0AA8" w:rsidRPr="00B22365" w:rsidRDefault="00FB0AA8" w:rsidP="00FB0AA8">
            <w:pPr>
              <w:rPr>
                <w:sz w:val="16"/>
              </w:rPr>
            </w:pPr>
            <w:r w:rsidRPr="00B22365">
              <w:rPr>
                <w:sz w:val="16"/>
              </w:rPr>
              <w:t>water level</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670" w:type="dxa"/>
            <w:noWrap/>
            <w:hideMark/>
          </w:tcPr>
          <w:p w:rsidR="00FB0AA8" w:rsidRPr="00BB7814" w:rsidRDefault="00FB0AA8" w:rsidP="00FB0AA8">
            <w:pPr>
              <w:jc w:val="center"/>
              <w:rPr>
                <w:color w:val="0070C0"/>
                <w:sz w:val="16"/>
              </w:rPr>
            </w:pPr>
            <w:r w:rsidRPr="00BB7814">
              <w:rPr>
                <w:color w:val="0070C0"/>
                <w:sz w:val="16"/>
              </w:rPr>
              <w:t>2</w:t>
            </w:r>
          </w:p>
        </w:tc>
        <w:tc>
          <w:tcPr>
            <w:tcW w:w="670" w:type="dxa"/>
            <w:noWrap/>
            <w:hideMark/>
          </w:tcPr>
          <w:p w:rsidR="00FB0AA8" w:rsidRPr="00BB7814" w:rsidRDefault="00FB0AA8" w:rsidP="00FB0AA8">
            <w:pPr>
              <w:jc w:val="center"/>
              <w:rPr>
                <w:color w:val="0070C0"/>
                <w:sz w:val="16"/>
              </w:rPr>
            </w:pPr>
            <w:r w:rsidRPr="00BB7814">
              <w:rPr>
                <w:color w:val="0070C0"/>
                <w:sz w:val="16"/>
              </w:rPr>
              <w:t>2</w:t>
            </w:r>
          </w:p>
        </w:tc>
        <w:tc>
          <w:tcPr>
            <w:tcW w:w="670"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484" w:type="dxa"/>
            <w:noWrap/>
            <w:hideMark/>
          </w:tcPr>
          <w:p w:rsidR="00FB0AA8" w:rsidRPr="00BB7814" w:rsidRDefault="00FB0AA8" w:rsidP="00FB0AA8">
            <w:pPr>
              <w:jc w:val="center"/>
              <w:rPr>
                <w:color w:val="0070C0"/>
                <w:sz w:val="16"/>
              </w:rPr>
            </w:pPr>
            <w:r w:rsidRPr="00BB7814">
              <w:rPr>
                <w:color w:val="0070C0"/>
                <w:sz w:val="16"/>
              </w:rPr>
              <w:t>2</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water level</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670" w:type="dxa"/>
            <w:noWrap/>
            <w:hideMark/>
          </w:tcPr>
          <w:p w:rsidR="00FB0AA8" w:rsidRPr="00BB7814" w:rsidRDefault="00FB0AA8" w:rsidP="00FB0AA8">
            <w:pPr>
              <w:jc w:val="center"/>
              <w:rPr>
                <w:color w:val="0070C0"/>
                <w:sz w:val="16"/>
              </w:rPr>
            </w:pPr>
            <w:r w:rsidRPr="00BB7814">
              <w:rPr>
                <w:color w:val="0070C0"/>
                <w:sz w:val="16"/>
              </w:rPr>
              <w:t>3</w:t>
            </w:r>
          </w:p>
        </w:tc>
        <w:tc>
          <w:tcPr>
            <w:tcW w:w="670" w:type="dxa"/>
            <w:noWrap/>
            <w:hideMark/>
          </w:tcPr>
          <w:p w:rsidR="00FB0AA8" w:rsidRPr="00BB7814" w:rsidRDefault="00FB0AA8" w:rsidP="00FB0AA8">
            <w:pPr>
              <w:jc w:val="center"/>
              <w:rPr>
                <w:color w:val="0070C0"/>
                <w:sz w:val="16"/>
              </w:rPr>
            </w:pPr>
            <w:r w:rsidRPr="00BB7814">
              <w:rPr>
                <w:color w:val="0070C0"/>
                <w:sz w:val="16"/>
              </w:rPr>
              <w:t>3</w:t>
            </w:r>
          </w:p>
        </w:tc>
        <w:tc>
          <w:tcPr>
            <w:tcW w:w="670"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484" w:type="dxa"/>
            <w:noWrap/>
            <w:hideMark/>
          </w:tcPr>
          <w:p w:rsidR="00FB0AA8" w:rsidRPr="00BB7814" w:rsidRDefault="00FB0AA8" w:rsidP="00FB0AA8">
            <w:pPr>
              <w:jc w:val="center"/>
              <w:rPr>
                <w:color w:val="0070C0"/>
                <w:sz w:val="16"/>
              </w:rPr>
            </w:pPr>
            <w:r w:rsidRPr="00BB7814">
              <w:rPr>
                <w:color w:val="0070C0"/>
                <w:sz w:val="16"/>
              </w:rPr>
              <w:t>3</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wave height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670" w:type="dxa"/>
            <w:noWrap/>
            <w:hideMark/>
          </w:tcPr>
          <w:p w:rsidR="00FB0AA8" w:rsidRPr="00BB7814" w:rsidRDefault="00FB0AA8" w:rsidP="00FB0AA8">
            <w:pPr>
              <w:jc w:val="center"/>
              <w:rPr>
                <w:color w:val="0070C0"/>
                <w:sz w:val="16"/>
              </w:rPr>
            </w:pPr>
            <w:r w:rsidRPr="00BB7814">
              <w:rPr>
                <w:color w:val="0070C0"/>
                <w:sz w:val="16"/>
              </w:rPr>
              <w:t>4</w:t>
            </w:r>
          </w:p>
        </w:tc>
        <w:tc>
          <w:tcPr>
            <w:tcW w:w="670" w:type="dxa"/>
            <w:noWrap/>
            <w:hideMark/>
          </w:tcPr>
          <w:p w:rsidR="00FB0AA8" w:rsidRPr="00BB7814" w:rsidRDefault="00FB0AA8" w:rsidP="00FB0AA8">
            <w:pPr>
              <w:jc w:val="center"/>
              <w:rPr>
                <w:color w:val="0070C0"/>
                <w:sz w:val="16"/>
              </w:rPr>
            </w:pPr>
            <w:r w:rsidRPr="00BB7814">
              <w:rPr>
                <w:color w:val="0070C0"/>
                <w:sz w:val="16"/>
              </w:rPr>
              <w:t>4</w:t>
            </w:r>
          </w:p>
        </w:tc>
        <w:tc>
          <w:tcPr>
            <w:tcW w:w="670"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484" w:type="dxa"/>
            <w:noWrap/>
            <w:hideMark/>
          </w:tcPr>
          <w:p w:rsidR="00FB0AA8" w:rsidRPr="00BB7814" w:rsidRDefault="00FB0AA8" w:rsidP="00FB0AA8">
            <w:pPr>
              <w:jc w:val="center"/>
              <w:rPr>
                <w:color w:val="0070C0"/>
                <w:sz w:val="16"/>
              </w:rPr>
            </w:pPr>
            <w:r w:rsidRPr="00BB7814">
              <w:rPr>
                <w:color w:val="0070C0"/>
                <w:sz w:val="16"/>
              </w:rPr>
              <w:t>4</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wave height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670" w:type="dxa"/>
            <w:noWrap/>
            <w:hideMark/>
          </w:tcPr>
          <w:p w:rsidR="00FB0AA8" w:rsidRPr="00BB7814" w:rsidRDefault="00FB0AA8" w:rsidP="00FB0AA8">
            <w:pPr>
              <w:jc w:val="center"/>
              <w:rPr>
                <w:color w:val="0070C0"/>
                <w:sz w:val="16"/>
              </w:rPr>
            </w:pPr>
            <w:r w:rsidRPr="00BB7814">
              <w:rPr>
                <w:color w:val="0070C0"/>
                <w:sz w:val="16"/>
              </w:rPr>
              <w:t>5</w:t>
            </w:r>
          </w:p>
        </w:tc>
        <w:tc>
          <w:tcPr>
            <w:tcW w:w="670" w:type="dxa"/>
            <w:noWrap/>
            <w:hideMark/>
          </w:tcPr>
          <w:p w:rsidR="00FB0AA8" w:rsidRPr="00BB7814" w:rsidRDefault="00FB0AA8" w:rsidP="00FB0AA8">
            <w:pPr>
              <w:jc w:val="center"/>
              <w:rPr>
                <w:color w:val="0070C0"/>
                <w:sz w:val="16"/>
              </w:rPr>
            </w:pPr>
            <w:r w:rsidRPr="00BB7814">
              <w:rPr>
                <w:color w:val="0070C0"/>
                <w:sz w:val="16"/>
              </w:rPr>
              <w:t>5</w:t>
            </w:r>
          </w:p>
        </w:tc>
        <w:tc>
          <w:tcPr>
            <w:tcW w:w="670"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484" w:type="dxa"/>
            <w:noWrap/>
            <w:hideMark/>
          </w:tcPr>
          <w:p w:rsidR="00FB0AA8" w:rsidRPr="00BB7814" w:rsidRDefault="00FB0AA8" w:rsidP="00FB0AA8">
            <w:pPr>
              <w:jc w:val="center"/>
              <w:rPr>
                <w:color w:val="0070C0"/>
                <w:sz w:val="16"/>
              </w:rPr>
            </w:pPr>
            <w:r w:rsidRPr="00BB7814">
              <w:rPr>
                <w:color w:val="0070C0"/>
                <w:sz w:val="16"/>
              </w:rPr>
              <w:t>5</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wave steepness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670" w:type="dxa"/>
            <w:noWrap/>
            <w:hideMark/>
          </w:tcPr>
          <w:p w:rsidR="00FB0AA8" w:rsidRPr="00BB7814" w:rsidRDefault="00FB0AA8" w:rsidP="00FB0AA8">
            <w:pPr>
              <w:jc w:val="center"/>
              <w:rPr>
                <w:color w:val="0070C0"/>
                <w:sz w:val="16"/>
              </w:rPr>
            </w:pPr>
            <w:r w:rsidRPr="00BB7814">
              <w:rPr>
                <w:color w:val="0070C0"/>
                <w:sz w:val="16"/>
              </w:rPr>
              <w:t>6</w:t>
            </w:r>
          </w:p>
        </w:tc>
        <w:tc>
          <w:tcPr>
            <w:tcW w:w="670" w:type="dxa"/>
            <w:noWrap/>
            <w:hideMark/>
          </w:tcPr>
          <w:p w:rsidR="00FB0AA8" w:rsidRPr="00BB7814" w:rsidRDefault="00FB0AA8" w:rsidP="00FB0AA8">
            <w:pPr>
              <w:jc w:val="center"/>
              <w:rPr>
                <w:color w:val="0070C0"/>
                <w:sz w:val="16"/>
              </w:rPr>
            </w:pPr>
            <w:r w:rsidRPr="00BB7814">
              <w:rPr>
                <w:color w:val="0070C0"/>
                <w:sz w:val="16"/>
              </w:rPr>
              <w:t>6</w:t>
            </w:r>
          </w:p>
        </w:tc>
        <w:tc>
          <w:tcPr>
            <w:tcW w:w="670"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484" w:type="dxa"/>
            <w:noWrap/>
            <w:hideMark/>
          </w:tcPr>
          <w:p w:rsidR="00FB0AA8" w:rsidRPr="00BB7814" w:rsidRDefault="00FB0AA8" w:rsidP="00FB0AA8">
            <w:pPr>
              <w:jc w:val="center"/>
              <w:rPr>
                <w:color w:val="0070C0"/>
                <w:sz w:val="16"/>
              </w:rPr>
            </w:pPr>
            <w:r w:rsidRPr="00BB7814">
              <w:rPr>
                <w:color w:val="0070C0"/>
                <w:sz w:val="16"/>
              </w:rPr>
              <w:t>6</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wave steepness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670" w:type="dxa"/>
            <w:noWrap/>
            <w:hideMark/>
          </w:tcPr>
          <w:p w:rsidR="00FB0AA8" w:rsidRPr="00BB7814" w:rsidRDefault="00FB0AA8" w:rsidP="00FB0AA8">
            <w:pPr>
              <w:jc w:val="center"/>
              <w:rPr>
                <w:color w:val="0070C0"/>
                <w:sz w:val="16"/>
              </w:rPr>
            </w:pPr>
            <w:r w:rsidRPr="00BB7814">
              <w:rPr>
                <w:color w:val="0070C0"/>
                <w:sz w:val="16"/>
              </w:rPr>
              <w:t>7</w:t>
            </w:r>
          </w:p>
        </w:tc>
        <w:tc>
          <w:tcPr>
            <w:tcW w:w="670" w:type="dxa"/>
            <w:noWrap/>
            <w:hideMark/>
          </w:tcPr>
          <w:p w:rsidR="00FB0AA8" w:rsidRPr="00BB7814" w:rsidRDefault="00FB0AA8" w:rsidP="00FB0AA8">
            <w:pPr>
              <w:jc w:val="center"/>
              <w:rPr>
                <w:color w:val="0070C0"/>
                <w:sz w:val="16"/>
              </w:rPr>
            </w:pPr>
            <w:r w:rsidRPr="00BB7814">
              <w:rPr>
                <w:color w:val="0070C0"/>
                <w:sz w:val="16"/>
              </w:rPr>
              <w:t>7</w:t>
            </w:r>
          </w:p>
        </w:tc>
        <w:tc>
          <w:tcPr>
            <w:tcW w:w="670"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484" w:type="dxa"/>
            <w:noWrap/>
            <w:hideMark/>
          </w:tcPr>
          <w:p w:rsidR="00FB0AA8" w:rsidRPr="00BB7814" w:rsidRDefault="00FB0AA8" w:rsidP="00FB0AA8">
            <w:pPr>
              <w:jc w:val="center"/>
              <w:rPr>
                <w:color w:val="0070C0"/>
                <w:sz w:val="16"/>
              </w:rPr>
            </w:pPr>
            <w:r w:rsidRPr="00BB7814">
              <w:rPr>
                <w:color w:val="0070C0"/>
                <w:sz w:val="16"/>
              </w:rPr>
              <w:t>7</w:t>
            </w:r>
          </w:p>
        </w:tc>
        <w:tc>
          <w:tcPr>
            <w:tcW w:w="661" w:type="dxa"/>
            <w:noWrap/>
            <w:hideMark/>
          </w:tcPr>
          <w:p w:rsidR="00FB0AA8" w:rsidRPr="00B22365" w:rsidRDefault="00FB0AA8" w:rsidP="00FB0AA8">
            <w:pPr>
              <w:jc w:val="center"/>
              <w:rPr>
                <w:sz w:val="16"/>
              </w:rPr>
            </w:pPr>
          </w:p>
        </w:tc>
        <w:tc>
          <w:tcPr>
            <w:tcW w:w="3753" w:type="dxa"/>
            <w:noWrap/>
            <w:hideMark/>
          </w:tcPr>
          <w:p w:rsidR="00FB0AA8" w:rsidRPr="00B22365" w:rsidRDefault="00FB0AA8" w:rsidP="00FB0AA8">
            <w:pPr>
              <w:rPr>
                <w:sz w:val="16"/>
              </w:rPr>
            </w:pPr>
            <w:r w:rsidRPr="00B22365">
              <w:rPr>
                <w:sz w:val="16"/>
              </w:rPr>
              <w:t>wave angle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8berm</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of all berm segments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9berm</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of all berm segments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8berm</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first (lower)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9berm</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first (lower)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8berm</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second (higher)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tcPr>
          <w:p w:rsidR="00FB0AA8" w:rsidRPr="00BB7814" w:rsidRDefault="00FB0AA8" w:rsidP="00FB0AA8">
            <w:pPr>
              <w:jc w:val="center"/>
              <w:rPr>
                <w:color w:val="0070C0"/>
                <w:sz w:val="16"/>
              </w:rPr>
            </w:pPr>
            <w:r w:rsidRPr="00BB7814">
              <w:rPr>
                <w:color w:val="0070C0"/>
                <w:sz w:val="16"/>
              </w:rPr>
              <w:t>9berm</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second (higher) berm segment as a berm</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of all berm segments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of all berm segments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first (lower)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w:t>
            </w: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first (lower)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second (higher)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second (higher) berm segment as a slope</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10</w:t>
            </w:r>
          </w:p>
        </w:tc>
        <w:tc>
          <w:tcPr>
            <w:tcW w:w="670" w:type="dxa"/>
            <w:noWrap/>
            <w:hideMark/>
          </w:tcPr>
          <w:p w:rsidR="00FB0AA8" w:rsidRPr="00BB7814" w:rsidRDefault="00FB0AA8" w:rsidP="00FB0AA8">
            <w:pPr>
              <w:jc w:val="center"/>
              <w:rPr>
                <w:color w:val="0070C0"/>
                <w:sz w:val="16"/>
              </w:rPr>
            </w:pPr>
            <w:r w:rsidRPr="00BB7814">
              <w:rPr>
                <w:color w:val="0070C0"/>
                <w:sz w:val="16"/>
              </w:rPr>
              <w:t>10</w:t>
            </w:r>
          </w:p>
        </w:tc>
        <w:tc>
          <w:tcPr>
            <w:tcW w:w="670"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11</w:t>
            </w:r>
          </w:p>
        </w:tc>
        <w:tc>
          <w:tcPr>
            <w:tcW w:w="670" w:type="dxa"/>
            <w:noWrap/>
            <w:hideMark/>
          </w:tcPr>
          <w:p w:rsidR="00FB0AA8" w:rsidRPr="00BB7814" w:rsidRDefault="00FB0AA8" w:rsidP="00FB0AA8">
            <w:pPr>
              <w:jc w:val="center"/>
              <w:rPr>
                <w:color w:val="0070C0"/>
                <w:sz w:val="16"/>
              </w:rPr>
            </w:pPr>
            <w:r w:rsidRPr="00BB7814">
              <w:rPr>
                <w:color w:val="0070C0"/>
                <w:sz w:val="16"/>
              </w:rPr>
              <w:t>11</w:t>
            </w:r>
          </w:p>
        </w:tc>
        <w:tc>
          <w:tcPr>
            <w:tcW w:w="670"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484" w:type="dxa"/>
            <w:noWrap/>
            <w:hideMark/>
          </w:tcPr>
          <w:p w:rsidR="00FB0AA8" w:rsidRPr="00BB7814" w:rsidRDefault="00FB0AA8" w:rsidP="00FB0AA8">
            <w:pPr>
              <w:jc w:val="center"/>
              <w:rPr>
                <w:color w:val="0070C0"/>
                <w:sz w:val="16"/>
              </w:rPr>
            </w:pPr>
            <w:r w:rsidRPr="00BB7814">
              <w:rPr>
                <w:color w:val="0070C0"/>
                <w:sz w:val="16"/>
              </w:rPr>
              <w:t>8</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484" w:type="dxa"/>
            <w:noWrap/>
            <w:hideMark/>
          </w:tcPr>
          <w:p w:rsidR="00FB0AA8" w:rsidRPr="00BB7814" w:rsidRDefault="00FB0AA8" w:rsidP="00FB0AA8">
            <w:pPr>
              <w:jc w:val="center"/>
              <w:rPr>
                <w:color w:val="0070C0"/>
                <w:sz w:val="16"/>
              </w:rPr>
            </w:pPr>
            <w:r w:rsidRPr="00BB7814">
              <w:rPr>
                <w:color w:val="0070C0"/>
                <w:sz w:val="16"/>
              </w:rPr>
              <w:t>9</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slope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slope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level buckling point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level buckling point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12</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berm  width</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13</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berm  width</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14</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10</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all berm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15</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11</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all berm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10</w:t>
            </w:r>
          </w:p>
        </w:tc>
        <w:tc>
          <w:tcPr>
            <w:tcW w:w="484" w:type="dxa"/>
            <w:noWrap/>
            <w:hideMark/>
          </w:tcPr>
          <w:p w:rsidR="00FB0AA8" w:rsidRPr="00BB7814" w:rsidRDefault="00FB0AA8" w:rsidP="00FB0AA8">
            <w:pPr>
              <w:jc w:val="center"/>
              <w:rPr>
                <w:color w:val="0070C0"/>
                <w:sz w:val="16"/>
              </w:rPr>
            </w:pPr>
            <w:r w:rsidRPr="00BB7814">
              <w:rPr>
                <w:color w:val="0070C0"/>
                <w:sz w:val="16"/>
              </w:rPr>
              <w:t>14</w:t>
            </w:r>
          </w:p>
        </w:tc>
        <w:tc>
          <w:tcPr>
            <w:tcW w:w="484" w:type="dxa"/>
            <w:noWrap/>
            <w:hideMark/>
          </w:tcPr>
          <w:p w:rsidR="00FB0AA8" w:rsidRPr="00BB7814" w:rsidRDefault="00FB0AA8" w:rsidP="00FB0AA8">
            <w:pPr>
              <w:jc w:val="center"/>
              <w:rPr>
                <w:color w:val="0070C0"/>
                <w:sz w:val="16"/>
              </w:rPr>
            </w:pPr>
            <w:r w:rsidRPr="00BB7814">
              <w:rPr>
                <w:color w:val="0070C0"/>
                <w:sz w:val="16"/>
              </w:rPr>
              <w:t>14</w:t>
            </w:r>
          </w:p>
        </w:tc>
        <w:tc>
          <w:tcPr>
            <w:tcW w:w="670" w:type="dxa"/>
            <w:noWrap/>
            <w:hideMark/>
          </w:tcPr>
          <w:p w:rsidR="00FB0AA8" w:rsidRPr="00BB7814" w:rsidRDefault="00FB0AA8" w:rsidP="00FB0AA8">
            <w:pPr>
              <w:jc w:val="center"/>
              <w:rPr>
                <w:color w:val="0070C0"/>
                <w:sz w:val="16"/>
              </w:rPr>
            </w:pPr>
            <w:r w:rsidRPr="00BB7814">
              <w:rPr>
                <w:color w:val="0070C0"/>
                <w:sz w:val="16"/>
              </w:rPr>
              <w:t>16</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484" w:type="dxa"/>
            <w:noWrap/>
            <w:hideMark/>
          </w:tcPr>
          <w:p w:rsidR="00FB0AA8" w:rsidRPr="00BB7814" w:rsidRDefault="00FB0AA8" w:rsidP="00FB0AA8">
            <w:pPr>
              <w:jc w:val="center"/>
              <w:rPr>
                <w:color w:val="0070C0"/>
                <w:sz w:val="16"/>
              </w:rPr>
            </w:pPr>
            <w:r w:rsidRPr="00BB7814">
              <w:rPr>
                <w:color w:val="0070C0"/>
                <w:sz w:val="16"/>
              </w:rPr>
              <w:t>12</w:t>
            </w: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r w:rsidRPr="00BB7814">
              <w:rPr>
                <w:color w:val="0070C0"/>
                <w:sz w:val="16"/>
              </w:rPr>
              <w:t>11</w:t>
            </w:r>
          </w:p>
        </w:tc>
        <w:tc>
          <w:tcPr>
            <w:tcW w:w="484" w:type="dxa"/>
            <w:noWrap/>
            <w:hideMark/>
          </w:tcPr>
          <w:p w:rsidR="00FB0AA8" w:rsidRPr="00BB7814" w:rsidRDefault="00FB0AA8" w:rsidP="00FB0AA8">
            <w:pPr>
              <w:jc w:val="center"/>
              <w:rPr>
                <w:color w:val="0070C0"/>
                <w:sz w:val="16"/>
              </w:rPr>
            </w:pPr>
            <w:r w:rsidRPr="00BB7814">
              <w:rPr>
                <w:color w:val="0070C0"/>
                <w:sz w:val="16"/>
              </w:rPr>
              <w:t>15</w:t>
            </w:r>
          </w:p>
        </w:tc>
        <w:tc>
          <w:tcPr>
            <w:tcW w:w="484" w:type="dxa"/>
            <w:noWrap/>
            <w:hideMark/>
          </w:tcPr>
          <w:p w:rsidR="00FB0AA8" w:rsidRPr="00BB7814" w:rsidRDefault="00FB0AA8" w:rsidP="00FB0AA8">
            <w:pPr>
              <w:jc w:val="center"/>
              <w:rPr>
                <w:color w:val="0070C0"/>
                <w:sz w:val="16"/>
              </w:rPr>
            </w:pPr>
            <w:r w:rsidRPr="00BB7814">
              <w:rPr>
                <w:color w:val="0070C0"/>
                <w:sz w:val="16"/>
              </w:rPr>
              <w:t>15</w:t>
            </w:r>
          </w:p>
        </w:tc>
        <w:tc>
          <w:tcPr>
            <w:tcW w:w="670" w:type="dxa"/>
            <w:noWrap/>
            <w:hideMark/>
          </w:tcPr>
          <w:p w:rsidR="00FB0AA8" w:rsidRPr="00BB7814" w:rsidRDefault="00FB0AA8" w:rsidP="00FB0AA8">
            <w:pPr>
              <w:jc w:val="center"/>
              <w:rPr>
                <w:color w:val="0070C0"/>
                <w:sz w:val="16"/>
              </w:rPr>
            </w:pPr>
            <w:r w:rsidRPr="00BB7814">
              <w:rPr>
                <w:color w:val="0070C0"/>
                <w:sz w:val="16"/>
              </w:rPr>
              <w:t>17</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484" w:type="dxa"/>
            <w:noWrap/>
            <w:hideMark/>
          </w:tcPr>
          <w:p w:rsidR="00FB0AA8" w:rsidRPr="00BB7814" w:rsidRDefault="00FB0AA8" w:rsidP="00FB0AA8">
            <w:pPr>
              <w:jc w:val="center"/>
              <w:rPr>
                <w:color w:val="0070C0"/>
                <w:sz w:val="16"/>
              </w:rPr>
            </w:pPr>
            <w:r w:rsidRPr="00BB7814">
              <w:rPr>
                <w:color w:val="0070C0"/>
                <w:sz w:val="16"/>
              </w:rPr>
              <w:t>13</w:t>
            </w: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all ordinary segments</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16</w:t>
            </w:r>
          </w:p>
        </w:tc>
        <w:tc>
          <w:tcPr>
            <w:tcW w:w="484" w:type="dxa"/>
            <w:noWrap/>
            <w:hideMark/>
          </w:tcPr>
          <w:p w:rsidR="00FB0AA8" w:rsidRPr="00BB7814" w:rsidRDefault="00FB0AA8" w:rsidP="00FB0AA8">
            <w:pPr>
              <w:jc w:val="center"/>
              <w:rPr>
                <w:color w:val="0070C0"/>
                <w:sz w:val="16"/>
              </w:rPr>
            </w:pPr>
            <w:r w:rsidRPr="00BB7814">
              <w:rPr>
                <w:color w:val="0070C0"/>
                <w:sz w:val="16"/>
              </w:rPr>
              <w:t>16</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17</w:t>
            </w:r>
          </w:p>
        </w:tc>
        <w:tc>
          <w:tcPr>
            <w:tcW w:w="484" w:type="dxa"/>
            <w:noWrap/>
            <w:hideMark/>
          </w:tcPr>
          <w:p w:rsidR="00FB0AA8" w:rsidRPr="00BB7814" w:rsidRDefault="00FB0AA8" w:rsidP="00FB0AA8">
            <w:pPr>
              <w:jc w:val="center"/>
              <w:rPr>
                <w:color w:val="0070C0"/>
                <w:sz w:val="16"/>
              </w:rPr>
            </w:pPr>
            <w:r w:rsidRPr="00BB7814">
              <w:rPr>
                <w:color w:val="0070C0"/>
                <w:sz w:val="16"/>
              </w:rPr>
              <w:t>17</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lower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18</w:t>
            </w:r>
          </w:p>
        </w:tc>
        <w:tc>
          <w:tcPr>
            <w:tcW w:w="484" w:type="dxa"/>
            <w:noWrap/>
            <w:hideMark/>
          </w:tcPr>
          <w:p w:rsidR="00FB0AA8" w:rsidRPr="00BB7814" w:rsidRDefault="00FB0AA8" w:rsidP="00FB0AA8">
            <w:pPr>
              <w:jc w:val="center"/>
              <w:rPr>
                <w:color w:val="0070C0"/>
                <w:sz w:val="16"/>
              </w:rPr>
            </w:pPr>
            <w:r w:rsidRPr="00BB7814">
              <w:rPr>
                <w:color w:val="0070C0"/>
                <w:sz w:val="16"/>
              </w:rPr>
              <w:t>18</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r w:rsidRPr="00BB7814">
              <w:rPr>
                <w:color w:val="0070C0"/>
                <w:sz w:val="16"/>
              </w:rPr>
              <w:t>19</w:t>
            </w:r>
          </w:p>
        </w:tc>
        <w:tc>
          <w:tcPr>
            <w:tcW w:w="484" w:type="dxa"/>
            <w:noWrap/>
            <w:hideMark/>
          </w:tcPr>
          <w:p w:rsidR="00FB0AA8" w:rsidRPr="00BB7814" w:rsidRDefault="00FB0AA8" w:rsidP="00FB0AA8">
            <w:pPr>
              <w:jc w:val="center"/>
              <w:rPr>
                <w:color w:val="0070C0"/>
                <w:sz w:val="16"/>
              </w:rPr>
            </w:pPr>
            <w:r w:rsidRPr="00BB7814">
              <w:rPr>
                <w:color w:val="0070C0"/>
                <w:sz w:val="16"/>
              </w:rPr>
              <w:t>19</w:t>
            </w: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upper segment</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12</w:t>
            </w:r>
          </w:p>
        </w:tc>
        <w:tc>
          <w:tcPr>
            <w:tcW w:w="670" w:type="dxa"/>
            <w:noWrap/>
            <w:hideMark/>
          </w:tcPr>
          <w:p w:rsidR="00FB0AA8" w:rsidRPr="00BB7814" w:rsidRDefault="00FB0AA8" w:rsidP="00FB0AA8">
            <w:pPr>
              <w:jc w:val="center"/>
              <w:rPr>
                <w:color w:val="0070C0"/>
                <w:sz w:val="16"/>
              </w:rPr>
            </w:pPr>
            <w:r w:rsidRPr="00BB7814">
              <w:rPr>
                <w:color w:val="0070C0"/>
                <w:sz w:val="16"/>
              </w:rPr>
              <w:t>12</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 2</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13</w:t>
            </w:r>
          </w:p>
        </w:tc>
        <w:tc>
          <w:tcPr>
            <w:tcW w:w="670" w:type="dxa"/>
            <w:noWrap/>
            <w:hideMark/>
          </w:tcPr>
          <w:p w:rsidR="00FB0AA8" w:rsidRPr="00BB7814" w:rsidRDefault="00FB0AA8" w:rsidP="00FB0AA8">
            <w:pPr>
              <w:jc w:val="center"/>
              <w:rPr>
                <w:color w:val="0070C0"/>
                <w:sz w:val="16"/>
              </w:rPr>
            </w:pPr>
            <w:r w:rsidRPr="00BB7814">
              <w:rPr>
                <w:color w:val="0070C0"/>
                <w:sz w:val="16"/>
              </w:rPr>
              <w:t>13</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 2</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14</w:t>
            </w:r>
          </w:p>
        </w:tc>
        <w:tc>
          <w:tcPr>
            <w:tcW w:w="670" w:type="dxa"/>
            <w:noWrap/>
            <w:hideMark/>
          </w:tcPr>
          <w:p w:rsidR="00FB0AA8" w:rsidRPr="00BB7814" w:rsidRDefault="00FB0AA8" w:rsidP="00FB0AA8">
            <w:pPr>
              <w:jc w:val="center"/>
              <w:rPr>
                <w:color w:val="0070C0"/>
                <w:sz w:val="16"/>
              </w:rPr>
            </w:pPr>
            <w:r w:rsidRPr="00BB7814">
              <w:rPr>
                <w:color w:val="0070C0"/>
                <w:sz w:val="16"/>
              </w:rPr>
              <w:t>14</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15</w:t>
            </w:r>
          </w:p>
        </w:tc>
        <w:tc>
          <w:tcPr>
            <w:tcW w:w="670" w:type="dxa"/>
            <w:noWrap/>
            <w:hideMark/>
          </w:tcPr>
          <w:p w:rsidR="00FB0AA8" w:rsidRPr="00BB7814" w:rsidRDefault="00FB0AA8" w:rsidP="00FB0AA8">
            <w:pPr>
              <w:jc w:val="center"/>
              <w:rPr>
                <w:color w:val="0070C0"/>
                <w:sz w:val="16"/>
              </w:rPr>
            </w:pPr>
            <w:r w:rsidRPr="00BB7814">
              <w:rPr>
                <w:color w:val="0070C0"/>
                <w:sz w:val="16"/>
              </w:rPr>
              <w:t>15</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16</w:t>
            </w:r>
          </w:p>
        </w:tc>
        <w:tc>
          <w:tcPr>
            <w:tcW w:w="670" w:type="dxa"/>
            <w:noWrap/>
            <w:hideMark/>
          </w:tcPr>
          <w:p w:rsidR="00FB0AA8" w:rsidRPr="00BB7814" w:rsidRDefault="00FB0AA8" w:rsidP="00FB0AA8">
            <w:pPr>
              <w:jc w:val="center"/>
              <w:rPr>
                <w:color w:val="0070C0"/>
                <w:sz w:val="16"/>
              </w:rPr>
            </w:pPr>
            <w:r w:rsidRPr="00BB7814">
              <w:rPr>
                <w:color w:val="0070C0"/>
                <w:sz w:val="16"/>
              </w:rPr>
              <w:t>16</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segments 1 and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17</w:t>
            </w:r>
          </w:p>
        </w:tc>
        <w:tc>
          <w:tcPr>
            <w:tcW w:w="670" w:type="dxa"/>
            <w:noWrap/>
            <w:hideMark/>
          </w:tcPr>
          <w:p w:rsidR="00FB0AA8" w:rsidRPr="00BB7814" w:rsidRDefault="00FB0AA8" w:rsidP="00FB0AA8">
            <w:pPr>
              <w:jc w:val="center"/>
              <w:rPr>
                <w:color w:val="0070C0"/>
                <w:sz w:val="16"/>
              </w:rPr>
            </w:pPr>
            <w:r w:rsidRPr="00BB7814">
              <w:rPr>
                <w:color w:val="0070C0"/>
                <w:sz w:val="16"/>
              </w:rPr>
              <w:t>17</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segments 1 and 3</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18</w:t>
            </w:r>
          </w:p>
        </w:tc>
        <w:tc>
          <w:tcPr>
            <w:tcW w:w="670" w:type="dxa"/>
            <w:noWrap/>
            <w:hideMark/>
          </w:tcPr>
          <w:p w:rsidR="00FB0AA8" w:rsidRPr="00BB7814" w:rsidRDefault="00FB0AA8" w:rsidP="00FB0AA8">
            <w:pPr>
              <w:jc w:val="center"/>
              <w:rPr>
                <w:color w:val="0070C0"/>
                <w:sz w:val="16"/>
              </w:rPr>
            </w:pPr>
            <w:r w:rsidRPr="00BB7814">
              <w:rPr>
                <w:color w:val="0070C0"/>
                <w:sz w:val="16"/>
              </w:rPr>
              <w:t>18</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0</w:t>
            </w:r>
          </w:p>
        </w:tc>
        <w:tc>
          <w:tcPr>
            <w:tcW w:w="3753" w:type="dxa"/>
            <w:noWrap/>
            <w:hideMark/>
          </w:tcPr>
          <w:p w:rsidR="00FB0AA8" w:rsidRPr="00B22365" w:rsidRDefault="00FB0AA8" w:rsidP="00FB0AA8">
            <w:pPr>
              <w:rPr>
                <w:sz w:val="16"/>
              </w:rPr>
            </w:pPr>
            <w:r w:rsidRPr="00B22365">
              <w:rPr>
                <w:sz w:val="16"/>
              </w:rPr>
              <w:t>roughness of segments 2 and 4</w:t>
            </w:r>
          </w:p>
        </w:tc>
      </w:tr>
      <w:tr w:rsidR="00FB0AA8" w:rsidRPr="00B22365" w:rsidTr="00FB0AA8">
        <w:trPr>
          <w:cantSplit/>
          <w:trHeight w:hRule="exact" w:val="255"/>
        </w:trPr>
        <w:tc>
          <w:tcPr>
            <w:tcW w:w="485"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p>
        </w:tc>
        <w:tc>
          <w:tcPr>
            <w:tcW w:w="670" w:type="dxa"/>
            <w:noWrap/>
            <w:hideMark/>
          </w:tcPr>
          <w:p w:rsidR="00FB0AA8" w:rsidRPr="00BB7814" w:rsidRDefault="00FB0AA8" w:rsidP="00FB0AA8">
            <w:pPr>
              <w:jc w:val="center"/>
              <w:rPr>
                <w:color w:val="0070C0"/>
                <w:sz w:val="16"/>
              </w:rPr>
            </w:pPr>
            <w:r w:rsidRPr="00BB7814">
              <w:rPr>
                <w:color w:val="0070C0"/>
                <w:sz w:val="16"/>
              </w:rPr>
              <w:t>19</w:t>
            </w:r>
          </w:p>
        </w:tc>
        <w:tc>
          <w:tcPr>
            <w:tcW w:w="670" w:type="dxa"/>
            <w:noWrap/>
            <w:hideMark/>
          </w:tcPr>
          <w:p w:rsidR="00FB0AA8" w:rsidRPr="00BB7814" w:rsidRDefault="00FB0AA8" w:rsidP="00FB0AA8">
            <w:pPr>
              <w:jc w:val="center"/>
              <w:rPr>
                <w:color w:val="0070C0"/>
                <w:sz w:val="16"/>
              </w:rPr>
            </w:pPr>
            <w:r w:rsidRPr="00BB7814">
              <w:rPr>
                <w:color w:val="0070C0"/>
                <w:sz w:val="16"/>
              </w:rPr>
              <w:t>19</w:t>
            </w:r>
          </w:p>
        </w:tc>
        <w:tc>
          <w:tcPr>
            <w:tcW w:w="484" w:type="dxa"/>
            <w:noWrap/>
            <w:hideMark/>
          </w:tcPr>
          <w:p w:rsidR="00FB0AA8" w:rsidRPr="00BB7814" w:rsidRDefault="00FB0AA8" w:rsidP="00FB0AA8">
            <w:pPr>
              <w:jc w:val="center"/>
              <w:rPr>
                <w:color w:val="0070C0"/>
                <w:sz w:val="16"/>
              </w:rPr>
            </w:pPr>
          </w:p>
        </w:tc>
        <w:tc>
          <w:tcPr>
            <w:tcW w:w="484" w:type="dxa"/>
            <w:noWrap/>
            <w:hideMark/>
          </w:tcPr>
          <w:p w:rsidR="00FB0AA8" w:rsidRPr="00BB7814" w:rsidRDefault="00FB0AA8" w:rsidP="00FB0AA8">
            <w:pPr>
              <w:jc w:val="center"/>
              <w:rPr>
                <w:color w:val="0070C0"/>
                <w:sz w:val="16"/>
              </w:rPr>
            </w:pPr>
          </w:p>
        </w:tc>
        <w:tc>
          <w:tcPr>
            <w:tcW w:w="661" w:type="dxa"/>
            <w:noWrap/>
            <w:hideMark/>
          </w:tcPr>
          <w:p w:rsidR="00FB0AA8" w:rsidRPr="00B22365" w:rsidRDefault="00FB0AA8" w:rsidP="00FB0AA8">
            <w:pPr>
              <w:jc w:val="center"/>
              <w:rPr>
                <w:sz w:val="16"/>
              </w:rPr>
            </w:pPr>
            <w:r w:rsidRPr="00B22365">
              <w:rPr>
                <w:sz w:val="16"/>
              </w:rPr>
              <w:t>85</w:t>
            </w:r>
          </w:p>
        </w:tc>
        <w:tc>
          <w:tcPr>
            <w:tcW w:w="3753" w:type="dxa"/>
            <w:noWrap/>
            <w:hideMark/>
          </w:tcPr>
          <w:p w:rsidR="00FB0AA8" w:rsidRPr="00B22365" w:rsidRDefault="00FB0AA8" w:rsidP="00FB0AA8">
            <w:pPr>
              <w:rPr>
                <w:sz w:val="16"/>
              </w:rPr>
            </w:pPr>
            <w:r w:rsidRPr="00B22365">
              <w:rPr>
                <w:sz w:val="16"/>
              </w:rPr>
              <w:t>roughness of segments 2 and 4</w:t>
            </w:r>
          </w:p>
        </w:tc>
      </w:tr>
    </w:tbl>
    <w:p w:rsidR="008D7B8C" w:rsidRDefault="00FB0AA8" w:rsidP="00D07FBF">
      <w:r>
        <w:t xml:space="preserve">This table gives an overview of the test series. </w:t>
      </w:r>
    </w:p>
    <w:p w:rsidR="00AB40F4" w:rsidRDefault="00AB40F4" w:rsidP="00D07FBF"/>
    <w:p w:rsidR="00E67CD7" w:rsidRDefault="008D7B8C" w:rsidP="00D07FBF">
      <w:r>
        <w:t xml:space="preserve">The final column presents the feature that is varied in the test series. </w:t>
      </w:r>
      <w:r w:rsidR="00E67CD7">
        <w:t xml:space="preserve">Most of these features appear twice in the table, since </w:t>
      </w:r>
      <w:r w:rsidR="003B44FD">
        <w:t xml:space="preserve">in most cases </w:t>
      </w:r>
      <w:r w:rsidR="00E67CD7">
        <w:t>the series is computed for two values of the wave angle (column 9), yielding a different test series.</w:t>
      </w:r>
    </w:p>
    <w:p w:rsidR="00E67CD7" w:rsidRDefault="00E67CD7" w:rsidP="00D07FBF"/>
    <w:p w:rsidR="008D7B8C" w:rsidRDefault="008D7B8C" w:rsidP="00D07FBF">
      <w:r>
        <w:t xml:space="preserve">The first 8 columns refer to the cross section numbers. </w:t>
      </w:r>
      <w:r w:rsidR="00FB0AA8">
        <w:t>The blue figures in the first 8 columns refer to the test series numbers</w:t>
      </w:r>
      <w:r>
        <w:t xml:space="preserve"> per cross section. </w:t>
      </w:r>
    </w:p>
    <w:p w:rsidR="00AB40F4" w:rsidRDefault="00AB40F4" w:rsidP="003B44FD"/>
    <w:p w:rsidR="00AB40F4" w:rsidRDefault="008D7B8C" w:rsidP="003B44FD">
      <w:r>
        <w:t>The varied feature in test series numbers 1 to 7 is identical for each column (i.e. cross section) as pointed out in C</w:t>
      </w:r>
      <w:r w:rsidR="00FB0AA8">
        <w:t xml:space="preserve">hapter </w:t>
      </w:r>
      <w:r>
        <w:fldChar w:fldCharType="begin"/>
      </w:r>
      <w:r>
        <w:instrText xml:space="preserve"> REF _Ref431289055 \r </w:instrText>
      </w:r>
      <w:r>
        <w:fldChar w:fldCharType="separate"/>
      </w:r>
      <w:r w:rsidR="00EA1078">
        <w:t>2</w:t>
      </w:r>
      <w:r>
        <w:fldChar w:fldCharType="end"/>
      </w:r>
      <w:r>
        <w:t xml:space="preserve">. The varied feature in test series numbers 8 and up is described in </w:t>
      </w:r>
      <w:r w:rsidR="003B44FD">
        <w:t xml:space="preserve">the eight sections of </w:t>
      </w:r>
      <w:r>
        <w:t xml:space="preserve">Chapter </w:t>
      </w:r>
      <w:r>
        <w:fldChar w:fldCharType="begin"/>
      </w:r>
      <w:r>
        <w:instrText xml:space="preserve"> REF _Ref430614476 \r </w:instrText>
      </w:r>
      <w:r>
        <w:fldChar w:fldCharType="separate"/>
      </w:r>
      <w:r w:rsidR="00EA1078">
        <w:t>3</w:t>
      </w:r>
      <w:r>
        <w:fldChar w:fldCharType="end"/>
      </w:r>
      <w:r>
        <w:t>. Th</w:t>
      </w:r>
      <w:r w:rsidR="00AB40F4">
        <w:t>ese</w:t>
      </w:r>
      <w:r>
        <w:t xml:space="preserve"> </w:t>
      </w:r>
      <w:r w:rsidR="00E67CD7">
        <w:t xml:space="preserve">latter </w:t>
      </w:r>
      <w:r w:rsidR="003B44FD">
        <w:t xml:space="preserve">test series </w:t>
      </w:r>
      <w:r w:rsidR="00AB40F4">
        <w:t>numbers are not consistently related to a specific varied feature</w:t>
      </w:r>
      <w:r>
        <w:t xml:space="preserve">, </w:t>
      </w:r>
      <w:r w:rsidR="00AB40F4">
        <w:t>which hampers the analysis.</w:t>
      </w:r>
    </w:p>
    <w:p w:rsidR="00AB40F4" w:rsidRDefault="00AB40F4" w:rsidP="007C20CD"/>
    <w:p w:rsidR="00AB40F4" w:rsidRDefault="00AB40F4" w:rsidP="007C20CD">
      <w:r>
        <w:t>The names of the output files of the test procedure are composed as follows:</w:t>
      </w:r>
    </w:p>
    <w:p w:rsidR="00AB40F4" w:rsidRDefault="00AB40F4"/>
    <w:p w:rsidR="00AB40F4" w:rsidRDefault="00AB40F4">
      <w:r>
        <w:tab/>
        <w:t>"output_section" &lt;CrossSectionNumber&gt; "_test" &lt;</w:t>
      </w:r>
      <w:r w:rsidR="00E67CD7">
        <w:t>Test</w:t>
      </w:r>
      <w:r>
        <w:t>SeriesNumber&gt; ".txt"</w:t>
      </w:r>
    </w:p>
    <w:p w:rsidR="00AB40F4" w:rsidRDefault="00AB40F4"/>
    <w:p w:rsidR="00AB40F4" w:rsidRDefault="00AB40F4">
      <w:r>
        <w:t>Examples of output filenames are:</w:t>
      </w:r>
    </w:p>
    <w:p w:rsidR="00AB40F4" w:rsidRDefault="00AB40F4">
      <w:r>
        <w:tab/>
      </w:r>
      <w:r w:rsidRPr="00AB40F4">
        <w:t>output_section2_test01.txt</w:t>
      </w:r>
    </w:p>
    <w:p w:rsidR="00FB0AA8" w:rsidRDefault="00AB40F4">
      <w:r>
        <w:tab/>
      </w:r>
      <w:r w:rsidRPr="00AB40F4">
        <w:t>output_section4_test09berm.txt</w:t>
      </w:r>
    </w:p>
    <w:p w:rsidR="00AB40F4" w:rsidRDefault="00AB40F4">
      <w:r>
        <w:tab/>
      </w:r>
      <w:r w:rsidRPr="00AB40F4">
        <w:t>output_section8_test12.txt</w:t>
      </w:r>
    </w:p>
    <w:p w:rsidR="00FB0AA8" w:rsidRPr="00D07FBF" w:rsidRDefault="00FB0AA8" w:rsidP="00D07FBF"/>
    <w:sectPr w:rsidR="00FB0AA8" w:rsidRPr="00D07FBF" w:rsidSect="00EA1078">
      <w:footerReference w:type="even" r:id="rId40"/>
      <w:footerReference w:type="default" r:id="rId41"/>
      <w:type w:val="oddPage"/>
      <w:pgSz w:w="11906" w:h="16838" w:code="9"/>
      <w:pgMar w:top="2552" w:right="1094" w:bottom="1077" w:left="2098" w:header="822" w:footer="199" w:gutter="0"/>
      <w:paperSrc w:first="1" w:other="1"/>
      <w:pgNumType w:start="1" w:chapStyle="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0AA8" w:rsidRDefault="00FB0AA8">
      <w:r>
        <w:separator/>
      </w:r>
    </w:p>
  </w:endnote>
  <w:endnote w:type="continuationSeparator" w:id="0">
    <w:p w:rsidR="00FB0AA8" w:rsidRDefault="00FB0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FB0AA8">
      <w:tc>
        <w:tcPr>
          <w:tcW w:w="8413" w:type="dxa"/>
          <w:shd w:val="clear" w:color="auto" w:fill="auto"/>
        </w:tcPr>
        <w:p w:rsidR="00FB0AA8" w:rsidRDefault="00EA1078" w:rsidP="00817CCC">
          <w:pPr>
            <w:pStyle w:val="Huisstijl-Gegeven"/>
          </w:pPr>
          <w:bookmarkStart w:id="6" w:name="bmProject1" w:colFirst="0" w:colLast="0"/>
          <w:r>
            <w:t>1220043-002</w:t>
          </w:r>
        </w:p>
      </w:tc>
    </w:tr>
    <w:bookmarkEnd w:id="6"/>
  </w:tbl>
  <w:p w:rsidR="00FB0AA8" w:rsidRDefault="00FB0AA8" w:rsidP="00E43C26"/>
  <w:p w:rsidR="00FB0AA8" w:rsidRDefault="00FB0AA8" w:rsidP="00E43C26"/>
  <w:p w:rsidR="00FB0AA8" w:rsidRDefault="00FB0AA8" w:rsidP="00E43C26"/>
  <w:p w:rsidR="00FB0AA8" w:rsidRDefault="00FB0AA8" w:rsidP="00E43C26"/>
  <w:tbl>
    <w:tblPr>
      <w:tblW w:w="8420" w:type="dxa"/>
      <w:tblLayout w:type="fixed"/>
      <w:tblCellMar>
        <w:left w:w="0" w:type="dxa"/>
        <w:right w:w="0" w:type="dxa"/>
      </w:tblCellMar>
      <w:tblLook w:val="0000" w:firstRow="0" w:lastRow="0" w:firstColumn="0" w:lastColumn="0" w:noHBand="0" w:noVBand="0"/>
    </w:tblPr>
    <w:tblGrid>
      <w:gridCol w:w="8420"/>
    </w:tblGrid>
    <w:tr w:rsidR="00FB0AA8">
      <w:tc>
        <w:tcPr>
          <w:tcW w:w="8420" w:type="dxa"/>
          <w:shd w:val="clear" w:color="auto" w:fill="auto"/>
        </w:tcPr>
        <w:p w:rsidR="00FB0AA8" w:rsidRPr="000B5D5D" w:rsidRDefault="00EA1078" w:rsidP="00E43C26">
          <w:pPr>
            <w:pStyle w:val="Huisstijl-Voettekst"/>
          </w:pPr>
          <w:bookmarkStart w:id="7" w:name="bmCopyrightSectie1_1" w:colFirst="0" w:colLast="0"/>
          <w:bookmarkStart w:id="8" w:name="bmReportCmdVersion" w:colFirst="0" w:colLast="0"/>
          <w:r>
            <w:t>© Deltares, 2015, B</w:t>
          </w:r>
        </w:p>
      </w:tc>
    </w:tr>
    <w:bookmarkEnd w:id="7"/>
    <w:bookmarkEnd w:id="8"/>
  </w:tbl>
  <w:p w:rsidR="00FB0AA8" w:rsidRDefault="00FB0AA8" w:rsidP="00E43C26">
    <w:pPr>
      <w:pStyle w:val="Footer"/>
    </w:pPr>
  </w:p>
  <w:p w:rsidR="00FB0AA8" w:rsidRDefault="00FB0AA8" w:rsidP="00E43C26">
    <w:pPr>
      <w:pStyle w:val="Footer"/>
    </w:pPr>
  </w:p>
  <w:p w:rsidR="00FB0AA8" w:rsidRDefault="00FB0AA8" w:rsidP="00E43C26">
    <w:pPr>
      <w:pStyle w:val="Footer"/>
    </w:pPr>
  </w:p>
  <w:p w:rsidR="00FB0AA8" w:rsidRPr="008F1D52" w:rsidRDefault="00FB0AA8"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EA1078">
      <w:rPr>
        <w:noProof/>
      </w:rPr>
      <w:instrText>3</w:instrText>
    </w:r>
    <w:r>
      <w:rPr>
        <w:noProof/>
      </w:rPr>
      <w:fldChar w:fldCharType="end"/>
    </w:r>
    <w:r w:rsidRPr="000E1715">
      <w:instrText>"</w:instrText>
    </w:r>
    <w:r w:rsidRPr="000E1715">
      <w:fldChar w:fldCharType="separate"/>
    </w:r>
    <w:bookmarkStart w:id="9" w:name="Seq1"/>
    <w:r w:rsidR="00EA1078">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C06A2">
    <w:pPr>
      <w:pStyle w:val="Footer"/>
    </w:pPr>
    <w:r>
      <w:rPr>
        <w:noProof/>
        <w:lang w:eastAsia="zh-CN"/>
      </w:rPr>
      <mc:AlternateContent>
        <mc:Choice Requires="wps">
          <w:drawing>
            <wp:anchor distT="0" distB="0" distL="114300" distR="114300" simplePos="0" relativeHeight="251669504" behindDoc="0" locked="0" layoutInCell="1" allowOverlap="1" wp14:anchorId="0EC48618" wp14:editId="24590EBA">
              <wp:simplePos x="0" y="0"/>
              <wp:positionH relativeFrom="margin">
                <wp:posOffset>-128270</wp:posOffset>
              </wp:positionH>
              <wp:positionV relativeFrom="paragraph">
                <wp:posOffset>114935</wp:posOffset>
              </wp:positionV>
              <wp:extent cx="1143000" cy="273050"/>
              <wp:effectExtent l="0" t="635" r="4445" b="2540"/>
              <wp:wrapNone/>
              <wp:docPr id="1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AA8" w:rsidRDefault="00FB0AA8" w:rsidP="006C06A2">
                          <w:r>
                            <w:rPr>
                              <w:noProof/>
                              <w:sz w:val="17"/>
                            </w:rPr>
                            <w:fldChar w:fldCharType="begin"/>
                          </w:r>
                          <w:r>
                            <w:rPr>
                              <w:noProof/>
                              <w:sz w:val="17"/>
                            </w:rPr>
                            <w:instrText xml:space="preserve"> PAGE  \* MERGEFORMAT </w:instrText>
                          </w:r>
                          <w:r>
                            <w:rPr>
                              <w:noProof/>
                              <w:sz w:val="17"/>
                            </w:rPr>
                            <w:fldChar w:fldCharType="separate"/>
                          </w:r>
                          <w:r w:rsidR="00EA1078">
                            <w:rPr>
                              <w:noProof/>
                              <w:sz w:val="17"/>
                            </w:rPr>
                            <w:t>A-2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lvgIAAMQ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D5g&#10;52W+AgAAxAUAAA4AAAAAAAAAAAAAAAAALgIAAGRycy9lMm9Eb2MueG1sUEsBAi0AFAAGAAgAAAAh&#10;AOcK5u7dAAAACQEAAA8AAAAAAAAAAAAAAAAAGAUAAGRycy9kb3ducmV2LnhtbFBLBQYAAAAABAAE&#10;APMAAAAiBgAAAAA=&#10;" filled="f" stroked="f">
              <v:textbox>
                <w:txbxContent>
                  <w:p w:rsidR="00FB0AA8" w:rsidRDefault="00FB0AA8" w:rsidP="006C06A2">
                    <w:r>
                      <w:rPr>
                        <w:noProof/>
                        <w:sz w:val="17"/>
                      </w:rPr>
                      <w:fldChar w:fldCharType="begin"/>
                    </w:r>
                    <w:r>
                      <w:rPr>
                        <w:noProof/>
                        <w:sz w:val="17"/>
                      </w:rPr>
                      <w:instrText xml:space="preserve"> PAGE  \* MERGEFORMAT </w:instrText>
                    </w:r>
                    <w:r>
                      <w:rPr>
                        <w:noProof/>
                        <w:sz w:val="17"/>
                      </w:rPr>
                      <w:fldChar w:fldCharType="separate"/>
                    </w:r>
                    <w:r w:rsidR="00EA1078">
                      <w:rPr>
                        <w:noProof/>
                        <w:sz w:val="17"/>
                      </w:rPr>
                      <w:t>A-2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FB0AA8" w:rsidRPr="004C2206" w:rsidTr="009E3CFF">
      <w:trPr>
        <w:jc w:val="right"/>
      </w:trPr>
      <w:tc>
        <w:tcPr>
          <w:tcW w:w="7371" w:type="dxa"/>
          <w:shd w:val="clear" w:color="auto" w:fill="auto"/>
          <w:tcMar>
            <w:right w:w="28" w:type="dxa"/>
          </w:tcMar>
        </w:tcPr>
        <w:p w:rsidR="00FB0AA8" w:rsidRPr="004C2206" w:rsidRDefault="00EC6360" w:rsidP="00C20E72">
          <w:pPr>
            <w:pStyle w:val="Huisstijl-Koptekst"/>
            <w:jc w:val="right"/>
          </w:pPr>
          <w:r>
            <w:fldChar w:fldCharType="begin"/>
          </w:r>
          <w:r>
            <w:instrText xml:space="preserve"> DOCVARIABLE VoettekstBijlage \* MERGEFORMAT </w:instrText>
          </w:r>
          <w:r>
            <w:fldChar w:fldCharType="separate"/>
          </w:r>
          <w:r w:rsidR="00EA1078">
            <w:t>Wave overtopping at dikes kernel - Test plan</w:t>
          </w:r>
          <w:r>
            <w:fldChar w:fldCharType="end"/>
          </w:r>
        </w:p>
      </w:tc>
    </w:tr>
  </w:tbl>
  <w:p w:rsidR="00FB0AA8" w:rsidRPr="006C06A2" w:rsidRDefault="00FB0AA8"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1220C3">
    <w:pPr>
      <w:pStyle w:val="Footer"/>
    </w:pPr>
    <w:r>
      <w:rPr>
        <w:noProof/>
        <w:lang w:eastAsia="zh-CN"/>
      </w:rPr>
      <mc:AlternateContent>
        <mc:Choice Requires="wps">
          <w:drawing>
            <wp:anchor distT="0" distB="0" distL="114300" distR="114300" simplePos="0" relativeHeight="251667456" behindDoc="0" locked="0" layoutInCell="1" allowOverlap="1" wp14:anchorId="0796BE68" wp14:editId="3D133E2D">
              <wp:simplePos x="0" y="0"/>
              <wp:positionH relativeFrom="margin">
                <wp:align>right</wp:align>
              </wp:positionH>
              <wp:positionV relativeFrom="paragraph">
                <wp:posOffset>114935</wp:posOffset>
              </wp:positionV>
              <wp:extent cx="814705" cy="260350"/>
              <wp:effectExtent l="4445" t="635" r="0" b="0"/>
              <wp:wrapNone/>
              <wp:docPr id="1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0AA8" w:rsidRDefault="00FB0AA8" w:rsidP="001220C3">
                          <w:r>
                            <w:rPr>
                              <w:noProof/>
                              <w:sz w:val="17"/>
                            </w:rPr>
                            <w:fldChar w:fldCharType="begin"/>
                          </w:r>
                          <w:r>
                            <w:rPr>
                              <w:noProof/>
                              <w:sz w:val="17"/>
                            </w:rPr>
                            <w:instrText xml:space="preserve"> PAGE  \* MERGEFORMAT </w:instrText>
                          </w:r>
                          <w:r>
                            <w:rPr>
                              <w:noProof/>
                              <w:sz w:val="17"/>
                            </w:rPr>
                            <w:fldChar w:fldCharType="separate"/>
                          </w:r>
                          <w:r w:rsidR="00EA1078">
                            <w:rPr>
                              <w:noProof/>
                              <w:sz w:val="17"/>
                            </w:rPr>
                            <w:t>A-1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ABowJ3uAIA&#10;AMEFAAAOAAAAAAAAAAAAAAAAAC4CAABkcnMvZTJvRG9jLnhtbFBLAQItABQABgAIAAAAIQD62Jux&#10;3gAAAAYBAAAPAAAAAAAAAAAAAAAAABIFAABkcnMvZG93bnJldi54bWxQSwUGAAAAAAQABADzAAAA&#10;HQYAAAAA&#10;" filled="f" stroked="f">
              <v:textbox>
                <w:txbxContent>
                  <w:p w:rsidR="00FB0AA8" w:rsidRDefault="00FB0AA8" w:rsidP="001220C3">
                    <w:r>
                      <w:rPr>
                        <w:noProof/>
                        <w:sz w:val="17"/>
                      </w:rPr>
                      <w:fldChar w:fldCharType="begin"/>
                    </w:r>
                    <w:r>
                      <w:rPr>
                        <w:noProof/>
                        <w:sz w:val="17"/>
                      </w:rPr>
                      <w:instrText xml:space="preserve"> PAGE  \* MERGEFORMAT </w:instrText>
                    </w:r>
                    <w:r>
                      <w:rPr>
                        <w:noProof/>
                        <w:sz w:val="17"/>
                      </w:rPr>
                      <w:fldChar w:fldCharType="separate"/>
                    </w:r>
                    <w:r w:rsidR="00EA1078">
                      <w:rPr>
                        <w:noProof/>
                        <w:sz w:val="17"/>
                      </w:rPr>
                      <w:t>A-1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FB0AA8" w:rsidRPr="004C2206">
      <w:tc>
        <w:tcPr>
          <w:tcW w:w="7371" w:type="dxa"/>
          <w:shd w:val="clear" w:color="auto" w:fill="auto"/>
        </w:tcPr>
        <w:bookmarkStart w:id="109" w:name="bmVoettekstBijlage" w:colFirst="0" w:colLast="0"/>
        <w:p w:rsidR="00FB0AA8" w:rsidRPr="004C2206" w:rsidRDefault="00FB0AA8" w:rsidP="001220C3">
          <w:pPr>
            <w:pStyle w:val="Huisstijl-Koptekst"/>
          </w:pPr>
          <w:r>
            <w:fldChar w:fldCharType="begin"/>
          </w:r>
          <w:r>
            <w:instrText xml:space="preserve"> DOCVARIABLE VoettekstBijlage \* MERGEFORMAT </w:instrText>
          </w:r>
          <w:r>
            <w:fldChar w:fldCharType="separate"/>
          </w:r>
          <w:r w:rsidR="00EA1078">
            <w:t>Wave overtopping at dikes kernel - Test plan</w:t>
          </w:r>
          <w:r>
            <w:fldChar w:fldCharType="end"/>
          </w:r>
        </w:p>
      </w:tc>
    </w:tr>
    <w:bookmarkEnd w:id="109"/>
  </w:tbl>
  <w:p w:rsidR="00FB0AA8" w:rsidRPr="00EB7C9E" w:rsidRDefault="00FB0AA8"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E43C26">
    <w:pPr>
      <w:pStyle w:val="Footer"/>
    </w:pPr>
  </w:p>
  <w:p w:rsidR="00FB0AA8" w:rsidRDefault="00FB0AA8" w:rsidP="00E43C26">
    <w:pPr>
      <w:pStyle w:val="Footer"/>
    </w:pPr>
  </w:p>
  <w:p w:rsidR="00FB0AA8" w:rsidRDefault="00FB0AA8" w:rsidP="00E43C26">
    <w:pPr>
      <w:pStyle w:val="Footer"/>
    </w:pPr>
  </w:p>
  <w:p w:rsidR="00FB0AA8" w:rsidRDefault="00FB0AA8" w:rsidP="00E43C26">
    <w:pPr>
      <w:pStyle w:val="Footer"/>
    </w:pPr>
  </w:p>
  <w:p w:rsidR="00FB0AA8" w:rsidRPr="00E43C26" w:rsidRDefault="00FB0AA8"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FB0AA8" w:rsidRPr="004C2206">
      <w:tc>
        <w:tcPr>
          <w:tcW w:w="7656" w:type="dxa"/>
          <w:shd w:val="clear" w:color="auto" w:fill="auto"/>
        </w:tcPr>
        <w:p w:rsidR="00FB0AA8" w:rsidRPr="004C2206" w:rsidRDefault="00EA1078" w:rsidP="00A22DA3">
          <w:pPr>
            <w:pStyle w:val="Huisstijl-Koptekst"/>
          </w:pPr>
          <w:bookmarkStart w:id="23" w:name="bmVoettekstSectie2_2" w:colFirst="0" w:colLast="0"/>
          <w:r>
            <w:t>Wave overtopping at dikes kernel - Test plan</w:t>
          </w:r>
        </w:p>
      </w:tc>
      <w:tc>
        <w:tcPr>
          <w:tcW w:w="766" w:type="dxa"/>
        </w:tcPr>
        <w:p w:rsidR="00FB0AA8" w:rsidRPr="00B32B0E" w:rsidRDefault="00FB0AA8" w:rsidP="00A22DA3">
          <w:pPr>
            <w:pStyle w:val="Huisstijl-Pagina"/>
          </w:pPr>
        </w:p>
      </w:tc>
    </w:tr>
    <w:bookmarkEnd w:id="23"/>
  </w:tbl>
  <w:p w:rsidR="00FB0AA8" w:rsidRPr="00A22DA3" w:rsidRDefault="00FB0AA8"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FB0AA8" w:rsidRPr="004C2206">
      <w:tc>
        <w:tcPr>
          <w:tcW w:w="7656" w:type="dxa"/>
          <w:shd w:val="clear" w:color="auto" w:fill="auto"/>
        </w:tcPr>
        <w:p w:rsidR="00FB0AA8" w:rsidRPr="004C2206" w:rsidRDefault="00EA1078" w:rsidP="00E43C26">
          <w:pPr>
            <w:pStyle w:val="Huisstijl-Koptekst"/>
          </w:pPr>
          <w:bookmarkStart w:id="24" w:name="bmVoettekstSectie2_1" w:colFirst="0" w:colLast="0"/>
          <w:r>
            <w:t>Wave overtopping at dikes kernel - Test plan</w:t>
          </w:r>
        </w:p>
      </w:tc>
      <w:tc>
        <w:tcPr>
          <w:tcW w:w="766" w:type="dxa"/>
        </w:tcPr>
        <w:p w:rsidR="00FB0AA8" w:rsidRPr="00B32B0E" w:rsidRDefault="00FB0AA8" w:rsidP="00E43C26">
          <w:pPr>
            <w:pStyle w:val="Huisstijl-Pagina"/>
          </w:pPr>
        </w:p>
      </w:tc>
    </w:tr>
  </w:tbl>
  <w:bookmarkEnd w:id="24"/>
  <w:p w:rsidR="00FB0AA8" w:rsidRPr="00EB7C9E" w:rsidRDefault="00FB0AA8"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EA1078">
      <w:rPr>
        <w:noProof/>
      </w:rPr>
      <w:instrText>1</w:instrText>
    </w:r>
    <w:r>
      <w:rPr>
        <w:noProof/>
      </w:rPr>
      <w:fldChar w:fldCharType="end"/>
    </w:r>
    <w:r w:rsidRPr="000E1715">
      <w:instrText>"</w:instrText>
    </w:r>
    <w:r w:rsidRPr="000E1715">
      <w:fldChar w:fldCharType="separate"/>
    </w:r>
    <w:bookmarkStart w:id="25" w:name="Seq2"/>
    <w:r w:rsidR="00EA1078">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FB0AA8" w:rsidRPr="004C2206">
      <w:tc>
        <w:tcPr>
          <w:tcW w:w="7656" w:type="dxa"/>
          <w:shd w:val="clear" w:color="auto" w:fill="auto"/>
        </w:tcPr>
        <w:p w:rsidR="00FB0AA8" w:rsidRPr="004C2206" w:rsidRDefault="00FB0AA8" w:rsidP="00E43C26">
          <w:pPr>
            <w:pStyle w:val="Huisstijl-Koptekst"/>
          </w:pPr>
        </w:p>
      </w:tc>
      <w:tc>
        <w:tcPr>
          <w:tcW w:w="766" w:type="dxa"/>
        </w:tcPr>
        <w:p w:rsidR="00FB0AA8" w:rsidRPr="00B32B0E" w:rsidRDefault="00FB0AA8" w:rsidP="00E43C26">
          <w:pPr>
            <w:pStyle w:val="Huisstijl-Pagina"/>
          </w:pPr>
        </w:p>
      </w:tc>
    </w:tr>
  </w:tbl>
  <w:p w:rsidR="00FB0AA8" w:rsidRPr="00EB7C9E" w:rsidRDefault="00FB0AA8"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0E6DD5C0" wp14:editId="26ADD821">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FB0AA8">
                            <w:tc>
                              <w:tcPr>
                                <w:tcW w:w="7784" w:type="dxa"/>
                                <w:shd w:val="clear" w:color="auto" w:fill="auto"/>
                              </w:tcPr>
                              <w:p w:rsidR="00FB0AA8" w:rsidRDefault="00EA1078" w:rsidP="001220C3">
                                <w:pPr>
                                  <w:pStyle w:val="Huisstijl-Koptekst"/>
                                  <w:jc w:val="right"/>
                                </w:pPr>
                                <w:bookmarkStart w:id="35" w:name="bmVoettekstSectie3_2" w:colFirst="0" w:colLast="0"/>
                                <w:r>
                                  <w:t>Wave overtopping at dikes kernel - Test plan</w:t>
                                </w:r>
                              </w:p>
                            </w:tc>
                          </w:tr>
                          <w:bookmarkEnd w:id="35"/>
                        </w:tbl>
                        <w:p w:rsidR="00FB0AA8" w:rsidRDefault="00FB0AA8"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FB0AA8">
                      <w:tc>
                        <w:tcPr>
                          <w:tcW w:w="7784" w:type="dxa"/>
                          <w:shd w:val="clear" w:color="auto" w:fill="auto"/>
                        </w:tcPr>
                        <w:p w:rsidR="00FB0AA8" w:rsidRDefault="00EA1078" w:rsidP="001220C3">
                          <w:pPr>
                            <w:pStyle w:val="Huisstijl-Koptekst"/>
                            <w:jc w:val="right"/>
                          </w:pPr>
                          <w:bookmarkStart w:id="36" w:name="bmVoettekstSectie3_2" w:colFirst="0" w:colLast="0"/>
                          <w:r>
                            <w:t>Wave overtopping at dikes kernel - Test plan</w:t>
                          </w:r>
                        </w:p>
                      </w:tc>
                    </w:tr>
                    <w:bookmarkEnd w:id="36"/>
                  </w:tbl>
                  <w:p w:rsidR="00FB0AA8" w:rsidRDefault="00FB0AA8"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FB0AA8" w:rsidRPr="004C2206">
      <w:tc>
        <w:tcPr>
          <w:tcW w:w="854" w:type="dxa"/>
        </w:tcPr>
        <w:p w:rsidR="00FB0AA8" w:rsidRPr="00A21DE8" w:rsidRDefault="00FB0AA8" w:rsidP="00A45B92">
          <w:pPr>
            <w:pStyle w:val="Huisstijl-Pagina"/>
            <w:jc w:val="left"/>
          </w:pPr>
          <w:r w:rsidRPr="007D5040">
            <w:fldChar w:fldCharType="begin"/>
          </w:r>
          <w:r w:rsidRPr="007D5040">
            <w:instrText xml:space="preserve"> PAGE</w:instrText>
          </w:r>
          <w:r w:rsidRPr="007D5040">
            <w:fldChar w:fldCharType="separate"/>
          </w:r>
          <w:r w:rsidR="00EA1078">
            <w:t>ii</w:t>
          </w:r>
          <w:r w:rsidRPr="007D5040">
            <w:fldChar w:fldCharType="end"/>
          </w:r>
        </w:p>
      </w:tc>
    </w:tr>
  </w:tbl>
  <w:p w:rsidR="00FB0AA8" w:rsidRPr="00B24026" w:rsidRDefault="00FB0AA8"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7649385C" wp14:editId="72042179">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c>
                              <w:tcPr>
                                <w:tcW w:w="1094" w:type="dxa"/>
                                <w:shd w:val="clear" w:color="auto" w:fill="auto"/>
                                <w:tcMar>
                                  <w:right w:w="85" w:type="dxa"/>
                                </w:tcMar>
                              </w:tcPr>
                              <w:p w:rsidR="00FB0AA8" w:rsidRPr="007D5040" w:rsidRDefault="00FB0AA8" w:rsidP="004E27A9">
                                <w:pPr>
                                  <w:pStyle w:val="Huisstijl-Pagina"/>
                                </w:pPr>
                                <w:r w:rsidRPr="007D5040">
                                  <w:fldChar w:fldCharType="begin"/>
                                </w:r>
                                <w:r w:rsidRPr="007D5040">
                                  <w:instrText xml:space="preserve"> PAGE</w:instrText>
                                </w:r>
                                <w:r w:rsidRPr="007D5040">
                                  <w:fldChar w:fldCharType="separate"/>
                                </w:r>
                                <w:r w:rsidR="00EA1078">
                                  <w:t>i</w:t>
                                </w:r>
                                <w:r w:rsidRPr="007D5040">
                                  <w:fldChar w:fldCharType="end"/>
                                </w:r>
                              </w:p>
                            </w:tc>
                          </w:tr>
                        </w:tbl>
                        <w:p w:rsidR="00FB0AA8" w:rsidRDefault="00FB0AA8"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c>
                        <w:tcPr>
                          <w:tcW w:w="1094" w:type="dxa"/>
                          <w:shd w:val="clear" w:color="auto" w:fill="auto"/>
                          <w:tcMar>
                            <w:right w:w="85" w:type="dxa"/>
                          </w:tcMar>
                        </w:tcPr>
                        <w:p w:rsidR="00FB0AA8" w:rsidRPr="007D5040" w:rsidRDefault="00FB0AA8" w:rsidP="004E27A9">
                          <w:pPr>
                            <w:pStyle w:val="Huisstijl-Pagina"/>
                          </w:pPr>
                          <w:r w:rsidRPr="007D5040">
                            <w:fldChar w:fldCharType="begin"/>
                          </w:r>
                          <w:r w:rsidRPr="007D5040">
                            <w:instrText xml:space="preserve"> PAGE</w:instrText>
                          </w:r>
                          <w:r w:rsidRPr="007D5040">
                            <w:fldChar w:fldCharType="separate"/>
                          </w:r>
                          <w:r w:rsidR="00EA1078">
                            <w:t>i</w:t>
                          </w:r>
                          <w:r w:rsidRPr="007D5040">
                            <w:fldChar w:fldCharType="end"/>
                          </w:r>
                        </w:p>
                      </w:tc>
                    </w:tr>
                  </w:tbl>
                  <w:p w:rsidR="00FB0AA8" w:rsidRDefault="00FB0AA8"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FB0AA8" w:rsidRPr="004C2206">
      <w:tc>
        <w:tcPr>
          <w:tcW w:w="7371" w:type="dxa"/>
          <w:shd w:val="clear" w:color="auto" w:fill="auto"/>
        </w:tcPr>
        <w:p w:rsidR="00FB0AA8" w:rsidRPr="004C2206" w:rsidRDefault="00EA1078" w:rsidP="006A0A14">
          <w:pPr>
            <w:pStyle w:val="Huisstijl-Koptekst"/>
          </w:pPr>
          <w:bookmarkStart w:id="37" w:name="bmVoettekstSectie3_1" w:colFirst="0" w:colLast="0"/>
          <w:r>
            <w:t>Wave overtopping at dikes kernel - Test plan</w:t>
          </w:r>
        </w:p>
      </w:tc>
    </w:tr>
  </w:tbl>
  <w:bookmarkEnd w:id="37"/>
  <w:p w:rsidR="00FB0AA8" w:rsidRPr="000E1715" w:rsidRDefault="00FB0AA8"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EA1078">
      <w:rPr>
        <w:noProof/>
      </w:rPr>
      <w:instrText>1</w:instrText>
    </w:r>
    <w:r>
      <w:rPr>
        <w:noProof/>
      </w:rPr>
      <w:fldChar w:fldCharType="end"/>
    </w:r>
    <w:r w:rsidRPr="000E1715">
      <w:instrText>"</w:instrText>
    </w:r>
    <w:r w:rsidRPr="000E1715">
      <w:fldChar w:fldCharType="separate"/>
    </w:r>
    <w:bookmarkStart w:id="38" w:name="Seq3"/>
    <w:r w:rsidR="00EA1078">
      <w:rPr>
        <w:noProof/>
      </w:rPr>
      <w:t>1</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C06A2">
    <w:pPr>
      <w:pStyle w:val="Footer"/>
    </w:pPr>
    <w:r>
      <w:rPr>
        <w:noProof/>
        <w:lang w:eastAsia="zh-CN"/>
      </w:rPr>
      <mc:AlternateContent>
        <mc:Choice Requires="wps">
          <w:drawing>
            <wp:anchor distT="0" distB="0" distL="114300" distR="114300" simplePos="0" relativeHeight="251665408" behindDoc="0" locked="0" layoutInCell="1" allowOverlap="1" wp14:anchorId="1C7CFEF2" wp14:editId="024D3A8C">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FB0AA8" w:rsidRPr="004C2206" w:rsidTr="00426356">
                            <w:tc>
                              <w:tcPr>
                                <w:tcW w:w="1176" w:type="dxa"/>
                              </w:tcPr>
                              <w:bookmarkStart w:id="52" w:name="bmPagina2" w:colFirst="0" w:colLast="0"/>
                              <w:p w:rsidR="00FB0AA8" w:rsidRPr="00A21DE8" w:rsidRDefault="00FB0AA8" w:rsidP="00426356">
                                <w:pPr>
                                  <w:pStyle w:val="Huisstijl-Pagina"/>
                                  <w:jc w:val="left"/>
                                </w:pPr>
                                <w:r>
                                  <w:fldChar w:fldCharType="begin"/>
                                </w:r>
                                <w:r>
                                  <w:instrText xml:space="preserve"> PAGE  \* MERGEFORMAT </w:instrText>
                                </w:r>
                                <w:r>
                                  <w:fldChar w:fldCharType="separate"/>
                                </w:r>
                                <w:r w:rsidR="00EA1078">
                                  <w:t>2</w:t>
                                </w:r>
                                <w:r>
                                  <w:fldChar w:fldCharType="end"/>
                                </w:r>
                                <w:r>
                                  <w:t xml:space="preserve"> of </w:t>
                                </w:r>
                                <w:r w:rsidR="00EC6360">
                                  <w:fldChar w:fldCharType="begin"/>
                                </w:r>
                                <w:r w:rsidR="00EC6360">
                                  <w:instrText xml:space="preserve"> DOCVARIABLE  TotAantalPag \* MERGEFORMAT </w:instrText>
                                </w:r>
                                <w:r w:rsidR="00EC6360">
                                  <w:fldChar w:fldCharType="separate"/>
                                </w:r>
                                <w:r w:rsidR="00EA1078">
                                  <w:t>20</w:t>
                                </w:r>
                                <w:r w:rsidR="00EC6360">
                                  <w:fldChar w:fldCharType="end"/>
                                </w:r>
                              </w:p>
                            </w:tc>
                          </w:tr>
                          <w:bookmarkEnd w:id="52"/>
                        </w:tbl>
                        <w:p w:rsidR="00FB0AA8" w:rsidRDefault="00FB0AA8"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FB0AA8" w:rsidRPr="004C2206" w:rsidTr="00426356">
                      <w:tc>
                        <w:tcPr>
                          <w:tcW w:w="1176" w:type="dxa"/>
                        </w:tcPr>
                        <w:bookmarkStart w:id="53" w:name="bmPagina2" w:colFirst="0" w:colLast="0"/>
                        <w:p w:rsidR="00FB0AA8" w:rsidRPr="00A21DE8" w:rsidRDefault="00FB0AA8" w:rsidP="00426356">
                          <w:pPr>
                            <w:pStyle w:val="Huisstijl-Pagina"/>
                            <w:jc w:val="left"/>
                          </w:pPr>
                          <w:r>
                            <w:fldChar w:fldCharType="begin"/>
                          </w:r>
                          <w:r>
                            <w:instrText xml:space="preserve"> PAGE  \* MERGEFORMAT </w:instrText>
                          </w:r>
                          <w:r>
                            <w:fldChar w:fldCharType="separate"/>
                          </w:r>
                          <w:r w:rsidR="00EA1078">
                            <w:t>2</w:t>
                          </w:r>
                          <w:r>
                            <w:fldChar w:fldCharType="end"/>
                          </w:r>
                          <w:r>
                            <w:t xml:space="preserve"> of </w:t>
                          </w:r>
                          <w:r w:rsidR="00EC6360">
                            <w:fldChar w:fldCharType="begin"/>
                          </w:r>
                          <w:r w:rsidR="00EC6360">
                            <w:instrText xml:space="preserve"> DOCVARIABLE  TotAantalPag \* MERGEFORMAT </w:instrText>
                          </w:r>
                          <w:r w:rsidR="00EC6360">
                            <w:fldChar w:fldCharType="separate"/>
                          </w:r>
                          <w:r w:rsidR="00EA1078">
                            <w:t>20</w:t>
                          </w:r>
                          <w:r w:rsidR="00EC6360">
                            <w:fldChar w:fldCharType="end"/>
                          </w:r>
                        </w:p>
                      </w:tc>
                    </w:tr>
                    <w:bookmarkEnd w:id="53"/>
                  </w:tbl>
                  <w:p w:rsidR="00FB0AA8" w:rsidRDefault="00FB0AA8"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FB0AA8" w:rsidRPr="004C2206" w:rsidTr="009E3CFF">
      <w:trPr>
        <w:jc w:val="right"/>
      </w:trPr>
      <w:tc>
        <w:tcPr>
          <w:tcW w:w="7371" w:type="dxa"/>
          <w:shd w:val="clear" w:color="auto" w:fill="auto"/>
          <w:tcMar>
            <w:right w:w="28" w:type="dxa"/>
          </w:tcMar>
        </w:tcPr>
        <w:p w:rsidR="00FB0AA8" w:rsidRPr="004C2206" w:rsidRDefault="00EA1078" w:rsidP="00C20E72">
          <w:pPr>
            <w:pStyle w:val="Huisstijl-Koptekst"/>
            <w:jc w:val="right"/>
          </w:pPr>
          <w:bookmarkStart w:id="54" w:name="bmVoettekstSectie4_2" w:colFirst="0" w:colLast="0"/>
          <w:r>
            <w:t>Wave overtopping at dikes kernel - Test plan</w:t>
          </w:r>
        </w:p>
      </w:tc>
    </w:tr>
    <w:bookmarkEnd w:id="54"/>
  </w:tbl>
  <w:p w:rsidR="00FB0AA8" w:rsidRPr="006C06A2" w:rsidRDefault="00FB0AA8"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1220C3">
    <w:pPr>
      <w:pStyle w:val="Footer"/>
    </w:pPr>
    <w:r>
      <w:rPr>
        <w:noProof/>
        <w:lang w:eastAsia="zh-CN"/>
      </w:rPr>
      <mc:AlternateContent>
        <mc:Choice Requires="wps">
          <w:drawing>
            <wp:anchor distT="0" distB="0" distL="114300" distR="114300" simplePos="0" relativeHeight="251660288" behindDoc="0" locked="0" layoutInCell="1" allowOverlap="1" wp14:anchorId="67CBBBEA" wp14:editId="0DF4DC8D">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rPr>
                              <w:trHeight w:val="568"/>
                            </w:trPr>
                            <w:tc>
                              <w:tcPr>
                                <w:tcW w:w="1094" w:type="dxa"/>
                                <w:shd w:val="clear" w:color="auto" w:fill="auto"/>
                                <w:tcMar>
                                  <w:right w:w="85" w:type="dxa"/>
                                </w:tcMar>
                              </w:tcPr>
                              <w:bookmarkStart w:id="55" w:name="bmPagina1" w:colFirst="0" w:colLast="0"/>
                              <w:bookmarkStart w:id="56" w:name="bmTotPag" w:colFirst="0" w:colLast="0"/>
                              <w:p w:rsidR="00FB0AA8" w:rsidRPr="007D5040" w:rsidRDefault="00FB0AA8" w:rsidP="00AF57A5">
                                <w:pPr>
                                  <w:pStyle w:val="Huisstijl-Pagina"/>
                                </w:pPr>
                                <w:r>
                                  <w:fldChar w:fldCharType="begin"/>
                                </w:r>
                                <w:r>
                                  <w:instrText xml:space="preserve"> PAGE  \* MERGEFORMAT </w:instrText>
                                </w:r>
                                <w:r>
                                  <w:fldChar w:fldCharType="separate"/>
                                </w:r>
                                <w:r w:rsidR="00EA1078">
                                  <w:t>1</w:t>
                                </w:r>
                                <w:r>
                                  <w:fldChar w:fldCharType="end"/>
                                </w:r>
                                <w:r>
                                  <w:t xml:space="preserve"> of </w:t>
                                </w:r>
                                <w:r w:rsidR="00EC6360">
                                  <w:fldChar w:fldCharType="begin"/>
                                </w:r>
                                <w:r w:rsidR="00EC6360">
                                  <w:instrText xml:space="preserve"> DOCVARIABLE  TotAantalPag \* MERGEFORMAT </w:instrText>
                                </w:r>
                                <w:r w:rsidR="00EC6360">
                                  <w:fldChar w:fldCharType="separate"/>
                                </w:r>
                                <w:r w:rsidR="00EA1078">
                                  <w:t>20</w:t>
                                </w:r>
                                <w:r w:rsidR="00EC6360">
                                  <w:fldChar w:fldCharType="end"/>
                                </w:r>
                              </w:p>
                            </w:tc>
                          </w:tr>
                          <w:bookmarkEnd w:id="55"/>
                          <w:bookmarkEnd w:id="56"/>
                        </w:tbl>
                        <w:p w:rsidR="00FB0AA8" w:rsidRDefault="00FB0AA8"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FB0AA8">
                      <w:trPr>
                        <w:trHeight w:val="568"/>
                      </w:trPr>
                      <w:tc>
                        <w:tcPr>
                          <w:tcW w:w="1094" w:type="dxa"/>
                          <w:shd w:val="clear" w:color="auto" w:fill="auto"/>
                          <w:tcMar>
                            <w:right w:w="85" w:type="dxa"/>
                          </w:tcMar>
                        </w:tcPr>
                        <w:bookmarkStart w:id="57" w:name="bmPagina1" w:colFirst="0" w:colLast="0"/>
                        <w:bookmarkStart w:id="58" w:name="bmTotPag" w:colFirst="0" w:colLast="0"/>
                        <w:p w:rsidR="00FB0AA8" w:rsidRPr="007D5040" w:rsidRDefault="00FB0AA8" w:rsidP="00AF57A5">
                          <w:pPr>
                            <w:pStyle w:val="Huisstijl-Pagina"/>
                          </w:pPr>
                          <w:r>
                            <w:fldChar w:fldCharType="begin"/>
                          </w:r>
                          <w:r>
                            <w:instrText xml:space="preserve"> PAGE  \* MERGEFORMAT </w:instrText>
                          </w:r>
                          <w:r>
                            <w:fldChar w:fldCharType="separate"/>
                          </w:r>
                          <w:r w:rsidR="00EA1078">
                            <w:t>1</w:t>
                          </w:r>
                          <w:r>
                            <w:fldChar w:fldCharType="end"/>
                          </w:r>
                          <w:r>
                            <w:t xml:space="preserve"> of </w:t>
                          </w:r>
                          <w:r w:rsidR="00EC6360">
                            <w:fldChar w:fldCharType="begin"/>
                          </w:r>
                          <w:r w:rsidR="00EC6360">
                            <w:instrText xml:space="preserve"> DOCVARIABLE  TotAantalPag \* MERGEFORMAT </w:instrText>
                          </w:r>
                          <w:r w:rsidR="00EC6360">
                            <w:fldChar w:fldCharType="separate"/>
                          </w:r>
                          <w:r w:rsidR="00EA1078">
                            <w:t>20</w:t>
                          </w:r>
                          <w:r w:rsidR="00EC6360">
                            <w:fldChar w:fldCharType="end"/>
                          </w:r>
                        </w:p>
                      </w:tc>
                    </w:tr>
                    <w:bookmarkEnd w:id="57"/>
                    <w:bookmarkEnd w:id="58"/>
                  </w:tbl>
                  <w:p w:rsidR="00FB0AA8" w:rsidRDefault="00FB0AA8"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FB0AA8" w:rsidRPr="004C2206">
      <w:tc>
        <w:tcPr>
          <w:tcW w:w="7371" w:type="dxa"/>
          <w:shd w:val="clear" w:color="auto" w:fill="auto"/>
        </w:tcPr>
        <w:p w:rsidR="00FB0AA8" w:rsidRPr="004C2206" w:rsidRDefault="00EA1078" w:rsidP="001220C3">
          <w:pPr>
            <w:pStyle w:val="Huisstijl-Koptekst"/>
          </w:pPr>
          <w:bookmarkStart w:id="59" w:name="bmVoettekstSectie4_1" w:colFirst="0" w:colLast="0"/>
          <w:r>
            <w:t>Wave overtopping at dikes kernel - Test plan</w:t>
          </w:r>
        </w:p>
      </w:tc>
    </w:tr>
    <w:bookmarkEnd w:id="59"/>
  </w:tbl>
  <w:p w:rsidR="00FB0AA8" w:rsidRPr="00EB7C9E" w:rsidRDefault="00FB0AA8"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0AA8" w:rsidRDefault="00FB0AA8">
      <w:r>
        <w:separator/>
      </w:r>
    </w:p>
  </w:footnote>
  <w:footnote w:type="continuationSeparator" w:id="0">
    <w:p w:rsidR="00FB0AA8" w:rsidRDefault="00FB0AA8">
      <w:r>
        <w:continuationSeparator/>
      </w:r>
    </w:p>
  </w:footnote>
  <w:footnote w:id="1">
    <w:p w:rsidR="00FB0AA8" w:rsidRPr="000800D6" w:rsidRDefault="00FB0AA8">
      <w:pPr>
        <w:pStyle w:val="FootnoteText"/>
        <w:rPr>
          <w:lang w:val="en-US"/>
        </w:rPr>
      </w:pPr>
      <w:r>
        <w:rPr>
          <w:rStyle w:val="FootnoteReference"/>
        </w:rPr>
        <w:footnoteRef/>
      </w:r>
      <w:r>
        <w:t xml:space="preserve"> </w:t>
      </w:r>
      <w:r>
        <w:rPr>
          <w:lang w:val="en-US"/>
        </w:rPr>
        <w:tab/>
        <w:t>These parameters - like al other input and output parameters of the kernel - are described in (De Waal 2015).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580167">
    <w:r>
      <w:rPr>
        <w:noProof/>
        <w:lang w:eastAsia="zh-CN"/>
      </w:rPr>
      <mc:AlternateContent>
        <mc:Choice Requires="wps">
          <w:drawing>
            <wp:anchor distT="0" distB="0" distL="114300" distR="114300" simplePos="0" relativeHeight="251656192" behindDoc="0" locked="0" layoutInCell="1" allowOverlap="1" wp14:anchorId="19DF1E14" wp14:editId="1F91B478">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FB0AA8">
                            <w:tc>
                              <w:tcPr>
                                <w:tcW w:w="6237" w:type="dxa"/>
                                <w:shd w:val="clear" w:color="auto" w:fill="auto"/>
                              </w:tcPr>
                              <w:p w:rsidR="00FB0AA8" w:rsidRPr="00564E53" w:rsidRDefault="00EA1078" w:rsidP="00564E53">
                                <w:pPr>
                                  <w:pStyle w:val="Huisstijl-Gegeven"/>
                                </w:pPr>
                                <w:bookmarkStart w:id="1" w:name="bmAuteurs1" w:colFirst="0" w:colLast="0"/>
                                <w:r>
                                  <w:t>J.P. de Waal</w:t>
                                </w:r>
                              </w:p>
                            </w:tc>
                          </w:tr>
                          <w:bookmarkEnd w:id="1"/>
                        </w:tbl>
                        <w:p w:rsidR="00FB0AA8" w:rsidRDefault="00FB0AA8" w:rsidP="000369FA">
                          <w:pPr>
                            <w:pStyle w:val="Header"/>
                          </w:pPr>
                        </w:p>
                        <w:p w:rsidR="00FB0AA8" w:rsidRDefault="00FB0A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FB0AA8">
                      <w:tc>
                        <w:tcPr>
                          <w:tcW w:w="6237" w:type="dxa"/>
                          <w:shd w:val="clear" w:color="auto" w:fill="auto"/>
                        </w:tcPr>
                        <w:p w:rsidR="00FB0AA8" w:rsidRPr="00564E53" w:rsidRDefault="00EA1078" w:rsidP="00564E53">
                          <w:pPr>
                            <w:pStyle w:val="Huisstijl-Gegeven"/>
                          </w:pPr>
                          <w:bookmarkStart w:id="2" w:name="bmAuteurs1" w:colFirst="0" w:colLast="0"/>
                          <w:r>
                            <w:t>J.P. de Waal</w:t>
                          </w:r>
                        </w:p>
                      </w:tc>
                    </w:tr>
                    <w:bookmarkEnd w:id="2"/>
                  </w:tbl>
                  <w:p w:rsidR="00FB0AA8" w:rsidRDefault="00FB0AA8" w:rsidP="000369FA">
                    <w:pPr>
                      <w:pStyle w:val="Header"/>
                    </w:pPr>
                  </w:p>
                  <w:p w:rsidR="00FB0AA8" w:rsidRDefault="00FB0AA8"/>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33C512D9" wp14:editId="2A70CB9A">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3" w:name="bmLogoSectie1_1" w:colFirst="0" w:colLast="0"/>
                                <w:r>
                                  <w:rPr>
                                    <w:noProof/>
                                    <w:lang w:eastAsia="zh-CN"/>
                                  </w:rPr>
                                  <w:drawing>
                                    <wp:inline distT="0" distB="0" distL="0" distR="0" wp14:anchorId="727A974D" wp14:editId="640B531E">
                                      <wp:extent cx="1225296" cy="352044"/>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FB0AA8" w:rsidRDefault="00FB0AA8"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4" w:name="bmLogoSectie1_1" w:colFirst="0" w:colLast="0"/>
                          <w:r>
                            <w:rPr>
                              <w:noProof/>
                              <w:lang w:eastAsia="zh-CN"/>
                            </w:rPr>
                            <w:drawing>
                              <wp:inline distT="0" distB="0" distL="0" distR="0" wp14:anchorId="727A974D" wp14:editId="640B531E">
                                <wp:extent cx="1225296" cy="352044"/>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FB0AA8" w:rsidRDefault="00FB0AA8" w:rsidP="00580167"/>
                </w:txbxContent>
              </v:textbox>
              <w10:wrap anchorx="page" anchory="page"/>
            </v:shape>
          </w:pict>
        </mc:Fallback>
      </mc:AlternateContent>
    </w:r>
  </w:p>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p w:rsidR="00FB0AA8" w:rsidRDefault="00FB0AA8"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FB0AA8" w:rsidRPr="004C2206">
      <w:trPr>
        <w:trHeight w:hRule="exact" w:val="2041"/>
      </w:trPr>
      <w:tc>
        <w:tcPr>
          <w:tcW w:w="6237" w:type="dxa"/>
          <w:shd w:val="clear" w:color="auto" w:fill="auto"/>
        </w:tcPr>
        <w:p w:rsidR="00EA1078" w:rsidRDefault="00EA1078" w:rsidP="00EA1078">
          <w:pPr>
            <w:pStyle w:val="Huisstijl-Titel"/>
          </w:pPr>
          <w:bookmarkStart w:id="5" w:name="bmTitel1" w:colFirst="0" w:colLast="0"/>
          <w:r>
            <w:t>Wave overtopping at dikes kernel</w:t>
          </w:r>
        </w:p>
        <w:p w:rsidR="00EA1078" w:rsidRDefault="00EA1078" w:rsidP="00EA1078">
          <w:pPr>
            <w:pStyle w:val="Huisstijl-Subtitel"/>
          </w:pPr>
        </w:p>
        <w:p w:rsidR="00FB0AA8" w:rsidRDefault="00EA1078" w:rsidP="00EA1078">
          <w:pPr>
            <w:pStyle w:val="Huisstijl-Subtitel"/>
          </w:pPr>
          <w:r>
            <w:t>Test plan</w:t>
          </w:r>
        </w:p>
      </w:tc>
    </w:tr>
    <w:bookmarkEnd w:id="5"/>
  </w:tbl>
  <w:p w:rsidR="00FB0AA8" w:rsidRDefault="00FB0AA8" w:rsidP="00580167">
    <w:pPr>
      <w:rPr>
        <w:lang w:val="en-US"/>
      </w:rPr>
    </w:pPr>
  </w:p>
  <w:p w:rsidR="00FB0AA8" w:rsidRDefault="00FB0AA8" w:rsidP="00580167">
    <w:pPr>
      <w:rPr>
        <w:lang w:val="en-US"/>
      </w:rPr>
    </w:pPr>
  </w:p>
  <w:p w:rsidR="00FB0AA8" w:rsidRDefault="00FB0AA8" w:rsidP="00580167">
    <w:pPr>
      <w:rPr>
        <w:lang w:val="en-US"/>
      </w:rPr>
    </w:pPr>
  </w:p>
  <w:p w:rsidR="00FB0AA8" w:rsidRPr="00580167" w:rsidRDefault="00FB0AA8"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4C2206">
    <w:r>
      <w:rPr>
        <w:noProof/>
        <w:lang w:eastAsia="zh-CN"/>
      </w:rPr>
      <mc:AlternateContent>
        <mc:Choice Requires="wps">
          <w:drawing>
            <wp:anchor distT="0" distB="0" distL="114300" distR="114300" simplePos="0" relativeHeight="251655168" behindDoc="1" locked="0" layoutInCell="1" allowOverlap="1" wp14:anchorId="443F9256" wp14:editId="55DDBA58">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FB0AA8" w:rsidTr="00426356">
                            <w:tc>
                              <w:tcPr>
                                <w:tcW w:w="11732" w:type="dxa"/>
                              </w:tcPr>
                              <w:p w:rsidR="00FB0AA8" w:rsidRDefault="00FB0AA8" w:rsidP="00CC232D">
                                <w:bookmarkStart w:id="10" w:name="bmLogo0" w:colFirst="0" w:colLast="0"/>
                                <w:r>
                                  <w:rPr>
                                    <w:noProof/>
                                    <w:lang w:eastAsia="zh-CN"/>
                                  </w:rPr>
                                  <w:drawing>
                                    <wp:inline distT="0" distB="0" distL="0" distR="0" wp14:anchorId="6386AF36" wp14:editId="40FC946B">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FB0AA8" w:rsidRDefault="00FB0AA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FB0AA8" w:rsidTr="00426356">
                      <w:tc>
                        <w:tcPr>
                          <w:tcW w:w="11732" w:type="dxa"/>
                        </w:tcPr>
                        <w:p w:rsidR="00FB0AA8" w:rsidRDefault="00FB0AA8" w:rsidP="00CC232D">
                          <w:bookmarkStart w:id="11" w:name="bmLogo0" w:colFirst="0" w:colLast="0"/>
                          <w:r>
                            <w:rPr>
                              <w:noProof/>
                              <w:lang w:eastAsia="zh-CN"/>
                            </w:rPr>
                            <w:drawing>
                              <wp:inline distT="0" distB="0" distL="0" distR="0" wp14:anchorId="6386AF36" wp14:editId="40FC946B">
                                <wp:extent cx="7322820" cy="10351770"/>
                                <wp:effectExtent l="0" t="0" r="0" b="0"/>
                                <wp:docPr id="136" name="Picture 1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rsidR="00FB0AA8" w:rsidRDefault="00FB0AA8"/>
                </w:txbxContent>
              </v:textbox>
              <w10:wrap anchorx="page" anchory="page"/>
            </v:shape>
          </w:pict>
        </mc:Fallback>
      </mc:AlternateContent>
    </w:r>
  </w:p>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p w:rsidR="00FB0AA8" w:rsidRDefault="00FB0AA8"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FB0AA8" w:rsidRPr="004C2206">
      <w:trPr>
        <w:trHeight w:hRule="exact" w:val="2041"/>
      </w:trPr>
      <w:tc>
        <w:tcPr>
          <w:tcW w:w="5245" w:type="dxa"/>
          <w:shd w:val="clear" w:color="auto" w:fill="auto"/>
        </w:tcPr>
        <w:p w:rsidR="00EA1078" w:rsidRDefault="00EA1078" w:rsidP="00EA1078">
          <w:pPr>
            <w:pStyle w:val="Huisstijl-Titel"/>
          </w:pPr>
          <w:bookmarkStart w:id="12" w:name="bmTitel0" w:colFirst="0" w:colLast="0"/>
          <w:r>
            <w:t>Wave overtopping at dikes kernel</w:t>
          </w:r>
        </w:p>
        <w:p w:rsidR="00EA1078" w:rsidRDefault="00EA1078" w:rsidP="00EA1078">
          <w:pPr>
            <w:pStyle w:val="Huisstijl-Subtitel"/>
          </w:pPr>
        </w:p>
        <w:p w:rsidR="00FB0AA8" w:rsidRDefault="00EA1078" w:rsidP="00EA1078">
          <w:pPr>
            <w:pStyle w:val="Huisstijl-Subtitel"/>
          </w:pPr>
          <w:r>
            <w:t>Test plan</w:t>
          </w:r>
        </w:p>
      </w:tc>
    </w:tr>
    <w:bookmarkEnd w:id="12"/>
  </w:tbl>
  <w:p w:rsidR="00FB0AA8" w:rsidRDefault="00FB0AA8" w:rsidP="00A1473F">
    <w:pPr>
      <w:rPr>
        <w:lang w:val="en-US"/>
      </w:rPr>
    </w:pPr>
  </w:p>
  <w:p w:rsidR="00FB0AA8" w:rsidRDefault="00FB0AA8" w:rsidP="00A1473F">
    <w:pPr>
      <w:rPr>
        <w:lang w:val="en-US"/>
      </w:rPr>
    </w:pPr>
  </w:p>
  <w:p w:rsidR="00FB0AA8" w:rsidRDefault="00FB0AA8" w:rsidP="00A1473F">
    <w:pPr>
      <w:rPr>
        <w:lang w:val="en-US"/>
      </w:rPr>
    </w:pPr>
  </w:p>
  <w:p w:rsidR="00FB0AA8" w:rsidRDefault="00FB0AA8"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672ACD">
    <w:pPr>
      <w:pStyle w:val="Header"/>
    </w:pPr>
  </w:p>
  <w:p w:rsidR="00FB0AA8" w:rsidRDefault="00FB0AA8" w:rsidP="00672ACD">
    <w:pPr>
      <w:pStyle w:val="Header"/>
    </w:pPr>
  </w:p>
  <w:p w:rsidR="00FB0AA8" w:rsidRDefault="00FB0AA8" w:rsidP="00672ACD">
    <w:pPr>
      <w:pStyle w:val="Header"/>
    </w:pPr>
  </w:p>
  <w:p w:rsidR="00FB0AA8" w:rsidRDefault="00FB0AA8"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FB0AA8" w:rsidRPr="004C2206">
      <w:tc>
        <w:tcPr>
          <w:tcW w:w="4004" w:type="dxa"/>
          <w:gridSpan w:val="2"/>
          <w:shd w:val="clear" w:color="auto" w:fill="auto"/>
        </w:tcPr>
        <w:p w:rsidR="00FB0AA8" w:rsidRPr="00EF1CDD" w:rsidRDefault="00FB0AA8" w:rsidP="00EA1078">
          <w:pPr>
            <w:pStyle w:val="Huisstijl-Gegeven"/>
          </w:pPr>
          <w:bookmarkStart w:id="17" w:name="tblGegevensSectie2b" w:colFirst="0" w:colLast="3"/>
        </w:p>
      </w:tc>
      <w:tc>
        <w:tcPr>
          <w:tcW w:w="4745" w:type="dxa"/>
          <w:gridSpan w:val="3"/>
          <w:tcBorders>
            <w:left w:val="nil"/>
          </w:tcBorders>
          <w:shd w:val="clear" w:color="auto" w:fill="auto"/>
        </w:tcPr>
        <w:p w:rsidR="00EA1078" w:rsidRDefault="00EA1078" w:rsidP="00EA1078">
          <w:pPr>
            <w:pStyle w:val="Huisstijl-Kopje"/>
          </w:pPr>
          <w:r>
            <w:t>Title</w:t>
          </w:r>
        </w:p>
        <w:p w:rsidR="00FB0AA8" w:rsidRPr="00EF1CDD" w:rsidRDefault="00EA1078" w:rsidP="00EA1078">
          <w:pPr>
            <w:pStyle w:val="Huisstijl-Gegeven"/>
          </w:pPr>
          <w:r>
            <w:t>Wave overtopping at dikes kernel</w:t>
          </w:r>
        </w:p>
      </w:tc>
    </w:tr>
    <w:tr w:rsidR="00FB0AA8" w:rsidRPr="004C2206">
      <w:tc>
        <w:tcPr>
          <w:tcW w:w="5246" w:type="dxa"/>
          <w:gridSpan w:val="3"/>
          <w:shd w:val="clear" w:color="auto" w:fill="auto"/>
        </w:tcPr>
        <w:p w:rsidR="00FB0AA8" w:rsidRPr="004C2206" w:rsidRDefault="00FB0AA8" w:rsidP="00EA1078">
          <w:pPr>
            <w:pStyle w:val="Huisstijl-Gegeven"/>
          </w:pPr>
        </w:p>
      </w:tc>
      <w:tc>
        <w:tcPr>
          <w:tcW w:w="3503" w:type="dxa"/>
          <w:gridSpan w:val="2"/>
        </w:tcPr>
        <w:p w:rsidR="00FB0AA8" w:rsidRPr="004C2206" w:rsidRDefault="00FB0AA8" w:rsidP="00EA1078">
          <w:pPr>
            <w:pStyle w:val="Huisstijl-Gegeven"/>
          </w:pPr>
        </w:p>
      </w:tc>
    </w:tr>
    <w:tr w:rsidR="00FB0AA8" w:rsidRPr="004C2206">
      <w:tc>
        <w:tcPr>
          <w:tcW w:w="2694" w:type="dxa"/>
          <w:shd w:val="clear" w:color="auto" w:fill="auto"/>
        </w:tcPr>
        <w:p w:rsidR="00EA1078" w:rsidRDefault="00EA1078" w:rsidP="00EA1078">
          <w:pPr>
            <w:pStyle w:val="Huisstijl-Kopje"/>
          </w:pPr>
          <w:r>
            <w:t>Client</w:t>
          </w:r>
        </w:p>
        <w:p w:rsidR="00FB0AA8" w:rsidRPr="004C2206" w:rsidRDefault="00EA1078" w:rsidP="00EA1078">
          <w:pPr>
            <w:pStyle w:val="Huisstijl-Gegeven"/>
          </w:pPr>
          <w:r>
            <w:t>Rijkswaterstaat</w:t>
          </w:r>
        </w:p>
      </w:tc>
      <w:tc>
        <w:tcPr>
          <w:tcW w:w="2552" w:type="dxa"/>
          <w:gridSpan w:val="2"/>
          <w:shd w:val="clear" w:color="auto" w:fill="auto"/>
        </w:tcPr>
        <w:p w:rsidR="00EA1078" w:rsidRDefault="00EA1078" w:rsidP="00EA1078">
          <w:pPr>
            <w:pStyle w:val="Huisstijl-Kopje"/>
          </w:pPr>
          <w:r>
            <w:t>Project</w:t>
          </w:r>
        </w:p>
        <w:p w:rsidR="00FB0AA8" w:rsidRPr="004C2206" w:rsidRDefault="00EA1078" w:rsidP="00EA1078">
          <w:pPr>
            <w:pStyle w:val="Huisstijl-Gegeven"/>
          </w:pPr>
          <w:r>
            <w:t>1220043-002</w:t>
          </w:r>
        </w:p>
      </w:tc>
      <w:tc>
        <w:tcPr>
          <w:tcW w:w="2552" w:type="dxa"/>
        </w:tcPr>
        <w:p w:rsidR="00EA1078" w:rsidRDefault="00EA1078" w:rsidP="00EA1078">
          <w:pPr>
            <w:pStyle w:val="Huisstijl-Kopje"/>
          </w:pPr>
          <w:r>
            <w:t>Reference</w:t>
          </w:r>
        </w:p>
        <w:p w:rsidR="00FB0AA8" w:rsidRPr="004C2206" w:rsidRDefault="00EA1078" w:rsidP="00EA1078">
          <w:pPr>
            <w:pStyle w:val="Huisstijl-Gegeven"/>
          </w:pPr>
          <w:r>
            <w:t>1220043-002-HYE-0023</w:t>
          </w:r>
        </w:p>
      </w:tc>
      <w:tc>
        <w:tcPr>
          <w:tcW w:w="951" w:type="dxa"/>
        </w:tcPr>
        <w:p w:rsidR="00EA1078" w:rsidRDefault="00EA1078" w:rsidP="00EA1078">
          <w:pPr>
            <w:pStyle w:val="Huisstijl-Kopje"/>
          </w:pPr>
          <w:r>
            <w:t>Pages</w:t>
          </w:r>
        </w:p>
        <w:p w:rsidR="00FB0AA8" w:rsidRPr="004C2206" w:rsidRDefault="00EA1078" w:rsidP="00EA1078">
          <w:pPr>
            <w:pStyle w:val="Huisstijl-Gegeven"/>
          </w:pPr>
          <w:fldSimple w:instr=" DOCVARIABLE  TotAantalPag  \* MERGEFORMAT ">
            <w:r>
              <w:t>20</w:t>
            </w:r>
          </w:fldSimple>
        </w:p>
      </w:tc>
    </w:tr>
    <w:tr w:rsidR="00FB0AA8" w:rsidRPr="004C2206">
      <w:tc>
        <w:tcPr>
          <w:tcW w:w="8749" w:type="dxa"/>
          <w:gridSpan w:val="5"/>
          <w:shd w:val="clear" w:color="auto" w:fill="auto"/>
        </w:tcPr>
        <w:p w:rsidR="00FB0AA8" w:rsidRPr="004C2206" w:rsidRDefault="00FB0AA8" w:rsidP="00A22DA3">
          <w:pPr>
            <w:pStyle w:val="Huisstijl-Gegeven"/>
            <w:tabs>
              <w:tab w:val="left" w:pos="2552"/>
            </w:tabs>
          </w:pPr>
        </w:p>
      </w:tc>
    </w:tr>
  </w:tbl>
  <w:bookmarkEnd w:id="17"/>
  <w:p w:rsidR="00FB0AA8" w:rsidRPr="00672ACD" w:rsidRDefault="00FB0AA8" w:rsidP="00672ACD">
    <w:pPr>
      <w:pStyle w:val="Header"/>
    </w:pPr>
    <w:r>
      <w:rPr>
        <w:noProof/>
        <w:lang w:eastAsia="zh-CN"/>
      </w:rPr>
      <mc:AlternateContent>
        <mc:Choice Requires="wps">
          <w:drawing>
            <wp:anchor distT="0" distB="0" distL="114300" distR="114300" simplePos="0" relativeHeight="251657216" behindDoc="1" locked="1" layoutInCell="1" allowOverlap="1" wp14:anchorId="4EC18E99" wp14:editId="72886390">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18" w:name="bmLogoSectie2_2" w:colFirst="0" w:colLast="0"/>
                                <w:r>
                                  <w:rPr>
                                    <w:noProof/>
                                    <w:lang w:eastAsia="zh-CN"/>
                                  </w:rPr>
                                  <w:drawing>
                                    <wp:inline distT="0" distB="0" distL="0" distR="0" wp14:anchorId="64A82833" wp14:editId="221B1701">
                                      <wp:extent cx="1225296" cy="3520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FB0AA8" w:rsidRDefault="00FB0AA8"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19" w:name="bmLogoSectie2_2" w:colFirst="0" w:colLast="0"/>
                          <w:r>
                            <w:rPr>
                              <w:noProof/>
                              <w:lang w:eastAsia="zh-CN"/>
                            </w:rPr>
                            <w:drawing>
                              <wp:inline distT="0" distB="0" distL="0" distR="0" wp14:anchorId="64A82833" wp14:editId="221B1701">
                                <wp:extent cx="1225296" cy="352044"/>
                                <wp:effectExtent l="0" t="0" r="0" b="0"/>
                                <wp:docPr id="148" name="Picture 1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FB0AA8" w:rsidRDefault="00FB0AA8"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5C6157">
    <w:pPr>
      <w:pStyle w:val="Header"/>
    </w:pPr>
    <w:r>
      <w:rPr>
        <w:noProof/>
        <w:lang w:eastAsia="zh-CN"/>
      </w:rPr>
      <mc:AlternateContent>
        <mc:Choice Requires="wps">
          <w:drawing>
            <wp:anchor distT="0" distB="0" distL="114300" distR="114300" simplePos="0" relativeHeight="251652096" behindDoc="1" locked="1" layoutInCell="1" allowOverlap="1" wp14:anchorId="75607F4C" wp14:editId="12008DB5">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20" w:name="bmLogoSectie2_1" w:colFirst="0" w:colLast="0"/>
                                <w:r>
                                  <w:rPr>
                                    <w:noProof/>
                                    <w:lang w:eastAsia="zh-CN"/>
                                  </w:rPr>
                                  <w:drawing>
                                    <wp:inline distT="0" distB="0" distL="0" distR="0" wp14:anchorId="439FE742" wp14:editId="6877A9B6">
                                      <wp:extent cx="1225296" cy="35204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FB0AA8" w:rsidRDefault="00FB0AA8"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21" w:name="bmLogoSectie2_1" w:colFirst="0" w:colLast="0"/>
                          <w:r>
                            <w:rPr>
                              <w:noProof/>
                              <w:lang w:eastAsia="zh-CN"/>
                            </w:rPr>
                            <w:drawing>
                              <wp:inline distT="0" distB="0" distL="0" distR="0" wp14:anchorId="439FE742" wp14:editId="6877A9B6">
                                <wp:extent cx="1225296" cy="352044"/>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FB0AA8" w:rsidRDefault="00FB0AA8" w:rsidP="001A6A5C"/>
                </w:txbxContent>
              </v:textbox>
              <w10:wrap anchorx="page" anchory="page"/>
              <w10:anchorlock/>
            </v:shape>
          </w:pict>
        </mc:Fallback>
      </mc:AlternateContent>
    </w:r>
  </w:p>
  <w:p w:rsidR="00FB0AA8" w:rsidRDefault="00FB0AA8" w:rsidP="005C6157">
    <w:pPr>
      <w:pStyle w:val="Header"/>
    </w:pPr>
  </w:p>
  <w:p w:rsidR="00FB0AA8" w:rsidRDefault="00FB0AA8" w:rsidP="005C6157">
    <w:pPr>
      <w:pStyle w:val="Header"/>
    </w:pPr>
  </w:p>
  <w:p w:rsidR="00FB0AA8" w:rsidRDefault="00FB0AA8"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FB0AA8" w:rsidRPr="004C2206">
      <w:tc>
        <w:tcPr>
          <w:tcW w:w="8749" w:type="dxa"/>
          <w:gridSpan w:val="4"/>
          <w:shd w:val="clear" w:color="auto" w:fill="auto"/>
        </w:tcPr>
        <w:p w:rsidR="00EA1078" w:rsidRDefault="00EA1078" w:rsidP="00EA1078">
          <w:pPr>
            <w:pStyle w:val="Huisstijl-Kopje"/>
          </w:pPr>
          <w:bookmarkStart w:id="22" w:name="tblGegevensSectie2a" w:colFirst="0" w:colLast="3"/>
          <w:r>
            <w:t>Title</w:t>
          </w:r>
        </w:p>
        <w:p w:rsidR="00FB0AA8" w:rsidRPr="00EF1CDD" w:rsidRDefault="00EA1078" w:rsidP="00EA1078">
          <w:pPr>
            <w:pStyle w:val="Huisstijl-Gegeven"/>
          </w:pPr>
          <w:r>
            <w:t>Wave overtopping at dikes kernel</w:t>
          </w:r>
        </w:p>
      </w:tc>
    </w:tr>
    <w:tr w:rsidR="00FB0AA8" w:rsidRPr="004C2206">
      <w:tc>
        <w:tcPr>
          <w:tcW w:w="5246" w:type="dxa"/>
          <w:gridSpan w:val="2"/>
          <w:shd w:val="clear" w:color="auto" w:fill="auto"/>
        </w:tcPr>
        <w:p w:rsidR="00FB0AA8" w:rsidRPr="004C2206" w:rsidRDefault="00FB0AA8" w:rsidP="00EA1078">
          <w:pPr>
            <w:pStyle w:val="Huisstijl-Gegeven"/>
          </w:pPr>
        </w:p>
      </w:tc>
      <w:tc>
        <w:tcPr>
          <w:tcW w:w="3503" w:type="dxa"/>
          <w:gridSpan w:val="2"/>
        </w:tcPr>
        <w:p w:rsidR="00FB0AA8" w:rsidRPr="004C2206" w:rsidRDefault="00FB0AA8" w:rsidP="00EA1078">
          <w:pPr>
            <w:pStyle w:val="Huisstijl-Gegeven"/>
          </w:pPr>
        </w:p>
      </w:tc>
    </w:tr>
    <w:tr w:rsidR="00FB0AA8" w:rsidRPr="004C2206">
      <w:tc>
        <w:tcPr>
          <w:tcW w:w="2694" w:type="dxa"/>
          <w:shd w:val="clear" w:color="auto" w:fill="auto"/>
        </w:tcPr>
        <w:p w:rsidR="00EA1078" w:rsidRDefault="00EA1078" w:rsidP="00EA1078">
          <w:pPr>
            <w:pStyle w:val="Huisstijl-Kopje"/>
          </w:pPr>
          <w:r>
            <w:t>Client</w:t>
          </w:r>
        </w:p>
        <w:p w:rsidR="00FB0AA8" w:rsidRPr="004C2206" w:rsidRDefault="00EA1078" w:rsidP="00EA1078">
          <w:pPr>
            <w:pStyle w:val="Huisstijl-Gegeven"/>
          </w:pPr>
          <w:r>
            <w:t>Rijkswaterstaat</w:t>
          </w:r>
        </w:p>
      </w:tc>
      <w:tc>
        <w:tcPr>
          <w:tcW w:w="2552" w:type="dxa"/>
          <w:shd w:val="clear" w:color="auto" w:fill="auto"/>
        </w:tcPr>
        <w:p w:rsidR="00EA1078" w:rsidRDefault="00EA1078" w:rsidP="00EA1078">
          <w:pPr>
            <w:pStyle w:val="Huisstijl-Kopje"/>
          </w:pPr>
          <w:r>
            <w:t>Project</w:t>
          </w:r>
        </w:p>
        <w:p w:rsidR="00FB0AA8" w:rsidRPr="004C2206" w:rsidRDefault="00EA1078" w:rsidP="00EA1078">
          <w:pPr>
            <w:pStyle w:val="Huisstijl-Gegeven"/>
          </w:pPr>
          <w:r>
            <w:t>1220043-002</w:t>
          </w:r>
        </w:p>
      </w:tc>
      <w:tc>
        <w:tcPr>
          <w:tcW w:w="2552" w:type="dxa"/>
        </w:tcPr>
        <w:p w:rsidR="00EA1078" w:rsidRDefault="00EA1078" w:rsidP="00EA1078">
          <w:pPr>
            <w:pStyle w:val="Huisstijl-Kopje"/>
          </w:pPr>
          <w:r>
            <w:t>Reference</w:t>
          </w:r>
        </w:p>
        <w:p w:rsidR="00FB0AA8" w:rsidRPr="004C2206" w:rsidRDefault="00EA1078" w:rsidP="00EA1078">
          <w:pPr>
            <w:pStyle w:val="Huisstijl-Gegeven"/>
          </w:pPr>
          <w:r>
            <w:t>1220043-002-HYE-0023</w:t>
          </w:r>
        </w:p>
      </w:tc>
      <w:tc>
        <w:tcPr>
          <w:tcW w:w="951" w:type="dxa"/>
        </w:tcPr>
        <w:p w:rsidR="00EA1078" w:rsidRDefault="00EA1078" w:rsidP="00EA1078">
          <w:pPr>
            <w:pStyle w:val="Huisstijl-Kopje"/>
          </w:pPr>
          <w:r>
            <w:t>Pages</w:t>
          </w:r>
        </w:p>
        <w:p w:rsidR="00FB0AA8" w:rsidRPr="004C2206" w:rsidRDefault="00EA1078" w:rsidP="00EA1078">
          <w:pPr>
            <w:pStyle w:val="Huisstijl-Gegeven"/>
          </w:pPr>
          <w:fldSimple w:instr=" DOCVARIABLE  TotAantalPag  \* MERGEFORMAT ">
            <w:r>
              <w:t>20</w:t>
            </w:r>
          </w:fldSimple>
        </w:p>
      </w:tc>
    </w:tr>
    <w:tr w:rsidR="00FB0AA8" w:rsidRPr="004C2206">
      <w:tc>
        <w:tcPr>
          <w:tcW w:w="8749" w:type="dxa"/>
          <w:gridSpan w:val="4"/>
          <w:shd w:val="clear" w:color="auto" w:fill="auto"/>
        </w:tcPr>
        <w:p w:rsidR="00FB0AA8" w:rsidRPr="004C2206" w:rsidRDefault="00FB0AA8" w:rsidP="005C6157">
          <w:pPr>
            <w:pStyle w:val="Huisstijl-Gegeven"/>
            <w:tabs>
              <w:tab w:val="left" w:pos="2552"/>
            </w:tabs>
          </w:pPr>
        </w:p>
      </w:tc>
    </w:tr>
    <w:bookmarkEnd w:id="22"/>
  </w:tbl>
  <w:p w:rsidR="00FB0AA8" w:rsidRPr="005C6157" w:rsidRDefault="00FB0AA8"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5C6157">
    <w:pPr>
      <w:pStyle w:val="Header"/>
    </w:pPr>
    <w:r>
      <w:rPr>
        <w:noProof/>
        <w:lang w:eastAsia="zh-CN"/>
      </w:rPr>
      <mc:AlternateContent>
        <mc:Choice Requires="wps">
          <w:drawing>
            <wp:anchor distT="0" distB="0" distL="114300" distR="114300" simplePos="0" relativeHeight="251651072" behindDoc="1" locked="0" layoutInCell="1" allowOverlap="1" wp14:anchorId="3A491F69" wp14:editId="2246E400">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FB0AA8">
                            <w:trPr>
                              <w:trHeight w:val="1701"/>
                            </w:trPr>
                            <w:tc>
                              <w:tcPr>
                                <w:tcW w:w="5103" w:type="dxa"/>
                                <w:shd w:val="clear" w:color="auto" w:fill="auto"/>
                              </w:tcPr>
                              <w:p w:rsidR="00FB0AA8" w:rsidRDefault="00FB0AA8" w:rsidP="00A2242F"/>
                            </w:tc>
                          </w:tr>
                        </w:tbl>
                        <w:p w:rsidR="00FB0AA8" w:rsidRDefault="00FB0AA8"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FB0AA8">
                      <w:trPr>
                        <w:trHeight w:val="1701"/>
                      </w:trPr>
                      <w:tc>
                        <w:tcPr>
                          <w:tcW w:w="5103" w:type="dxa"/>
                          <w:shd w:val="clear" w:color="auto" w:fill="auto"/>
                        </w:tcPr>
                        <w:p w:rsidR="00FB0AA8" w:rsidRDefault="00FB0AA8" w:rsidP="00A2242F"/>
                      </w:tc>
                    </w:tr>
                  </w:tbl>
                  <w:p w:rsidR="00FB0AA8" w:rsidRDefault="00FB0AA8" w:rsidP="005C6157"/>
                </w:txbxContent>
              </v:textbox>
              <w10:wrap anchorx="margin" anchory="page"/>
            </v:shape>
          </w:pict>
        </mc:Fallback>
      </mc:AlternateContent>
    </w:r>
  </w:p>
  <w:p w:rsidR="00FB0AA8" w:rsidRDefault="00FB0AA8" w:rsidP="005C6157">
    <w:pPr>
      <w:pStyle w:val="Header"/>
    </w:pPr>
  </w:p>
  <w:p w:rsidR="00FB0AA8" w:rsidRDefault="00FB0AA8" w:rsidP="005C6157">
    <w:pPr>
      <w:pStyle w:val="Header"/>
    </w:pPr>
  </w:p>
  <w:p w:rsidR="00FB0AA8" w:rsidRDefault="00FB0AA8"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FB0AA8" w:rsidRPr="004C2206">
      <w:tc>
        <w:tcPr>
          <w:tcW w:w="8735" w:type="dxa"/>
          <w:gridSpan w:val="4"/>
          <w:shd w:val="clear" w:color="auto" w:fill="auto"/>
        </w:tcPr>
        <w:p w:rsidR="00FB0AA8" w:rsidRPr="00EF1CDD" w:rsidRDefault="00FB0AA8" w:rsidP="005C6157">
          <w:pPr>
            <w:pStyle w:val="Huisstijl-Gegeven"/>
          </w:pPr>
        </w:p>
      </w:tc>
    </w:tr>
    <w:tr w:rsidR="00FB0AA8" w:rsidRPr="004C2206">
      <w:tc>
        <w:tcPr>
          <w:tcW w:w="5104" w:type="dxa"/>
          <w:gridSpan w:val="2"/>
          <w:shd w:val="clear" w:color="auto" w:fill="auto"/>
        </w:tcPr>
        <w:p w:rsidR="00FB0AA8" w:rsidRPr="004C2206" w:rsidRDefault="00FB0AA8" w:rsidP="005C6157">
          <w:pPr>
            <w:tabs>
              <w:tab w:val="left" w:pos="1680"/>
            </w:tabs>
            <w:ind w:left="1680" w:hanging="1680"/>
          </w:pPr>
        </w:p>
      </w:tc>
      <w:tc>
        <w:tcPr>
          <w:tcW w:w="3631" w:type="dxa"/>
          <w:gridSpan w:val="2"/>
        </w:tcPr>
        <w:p w:rsidR="00FB0AA8" w:rsidRPr="004C2206" w:rsidRDefault="00FB0AA8" w:rsidP="005C6157">
          <w:pPr>
            <w:pStyle w:val="Huisstijl-Gegeven"/>
            <w:tabs>
              <w:tab w:val="left" w:pos="2552"/>
            </w:tabs>
          </w:pPr>
        </w:p>
      </w:tc>
    </w:tr>
    <w:tr w:rsidR="00FB0AA8" w:rsidRPr="004C2206">
      <w:tc>
        <w:tcPr>
          <w:tcW w:w="2552" w:type="dxa"/>
          <w:shd w:val="clear" w:color="auto" w:fill="auto"/>
        </w:tcPr>
        <w:p w:rsidR="00FB0AA8" w:rsidRPr="004C2206" w:rsidRDefault="00FB0AA8" w:rsidP="005C6157">
          <w:pPr>
            <w:pStyle w:val="Huisstijl-Gegeven"/>
          </w:pPr>
        </w:p>
      </w:tc>
      <w:tc>
        <w:tcPr>
          <w:tcW w:w="2552" w:type="dxa"/>
          <w:shd w:val="clear" w:color="auto" w:fill="auto"/>
        </w:tcPr>
        <w:p w:rsidR="00FB0AA8" w:rsidRPr="004C2206" w:rsidRDefault="00FB0AA8" w:rsidP="005C6157">
          <w:pPr>
            <w:tabs>
              <w:tab w:val="left" w:pos="1680"/>
            </w:tabs>
            <w:ind w:left="1680" w:hanging="1680"/>
          </w:pPr>
        </w:p>
      </w:tc>
      <w:tc>
        <w:tcPr>
          <w:tcW w:w="2552" w:type="dxa"/>
        </w:tcPr>
        <w:p w:rsidR="00FB0AA8" w:rsidRPr="004C2206" w:rsidRDefault="00FB0AA8" w:rsidP="005C6157">
          <w:pPr>
            <w:pStyle w:val="Huisstijl-Gegeven"/>
            <w:tabs>
              <w:tab w:val="left" w:pos="2552"/>
            </w:tabs>
          </w:pPr>
        </w:p>
      </w:tc>
      <w:tc>
        <w:tcPr>
          <w:tcW w:w="1079" w:type="dxa"/>
        </w:tcPr>
        <w:p w:rsidR="00FB0AA8" w:rsidRPr="004C2206" w:rsidRDefault="00FB0AA8" w:rsidP="005C6157">
          <w:pPr>
            <w:pStyle w:val="Huisstijl-Gegeven"/>
            <w:tabs>
              <w:tab w:val="left" w:pos="2552"/>
            </w:tabs>
          </w:pPr>
        </w:p>
      </w:tc>
    </w:tr>
  </w:tbl>
  <w:p w:rsidR="00FB0AA8" w:rsidRPr="00B170CC" w:rsidRDefault="00FB0AA8"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B24026">
    <w:pPr>
      <w:pStyle w:val="Header"/>
    </w:pPr>
    <w:r>
      <w:rPr>
        <w:noProof/>
        <w:lang w:eastAsia="zh-CN"/>
      </w:rPr>
      <mc:AlternateContent>
        <mc:Choice Requires="wps">
          <w:drawing>
            <wp:anchor distT="0" distB="0" distL="114300" distR="114300" simplePos="0" relativeHeight="251662336" behindDoc="0" locked="0" layoutInCell="1" allowOverlap="1" wp14:anchorId="3C6FDB45" wp14:editId="2A3BC8C0">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Pr>
                              <w:p w:rsidR="00FB0AA8" w:rsidRDefault="00EA1078" w:rsidP="001220C3">
                                <w:pPr>
                                  <w:pStyle w:val="Huisstijl-Koptekst"/>
                                  <w:jc w:val="right"/>
                                </w:pPr>
                                <w:bookmarkStart w:id="28" w:name="bmKoptekstSectie3_2" w:colFirst="0" w:colLast="0"/>
                                <w:r>
                                  <w:t>1220043-002-HYE-0023, Version 1.0, 30 September 2015, final</w:t>
                                </w:r>
                              </w:p>
                            </w:tc>
                          </w:tr>
                          <w:bookmarkEnd w:id="28"/>
                        </w:tbl>
                        <w:p w:rsidR="00FB0AA8" w:rsidRDefault="00FB0AA8"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Pr>
                        <w:p w:rsidR="00FB0AA8" w:rsidRDefault="00EA1078" w:rsidP="001220C3">
                          <w:pPr>
                            <w:pStyle w:val="Huisstijl-Koptekst"/>
                            <w:jc w:val="right"/>
                          </w:pPr>
                          <w:bookmarkStart w:id="29" w:name="bmKoptekstSectie3_2" w:colFirst="0" w:colLast="0"/>
                          <w:r>
                            <w:t>1220043-002-HYE-0023, Version 1.0, 30 September 2015, final</w:t>
                          </w:r>
                        </w:p>
                      </w:tc>
                    </w:tr>
                    <w:bookmarkEnd w:id="29"/>
                  </w:tbl>
                  <w:p w:rsidR="00FB0AA8" w:rsidRDefault="00FB0AA8" w:rsidP="001220C3"/>
                </w:txbxContent>
              </v:textbox>
              <w10:wrap anchorx="margin"/>
            </v:shape>
          </w:pict>
        </mc:Fallback>
      </mc:AlternateContent>
    </w:r>
  </w:p>
  <w:p w:rsidR="00FB0AA8" w:rsidRPr="00982765" w:rsidRDefault="00FB0AA8" w:rsidP="00B24026">
    <w:pPr>
      <w:pStyle w:val="Header"/>
    </w:pPr>
    <w:r>
      <w:rPr>
        <w:noProof/>
        <w:lang w:eastAsia="zh-CN"/>
      </w:rPr>
      <mc:AlternateContent>
        <mc:Choice Requires="wps">
          <w:drawing>
            <wp:anchor distT="0" distB="0" distL="114300" distR="114300" simplePos="0" relativeHeight="251658240" behindDoc="1" locked="1" layoutInCell="1" allowOverlap="1" wp14:anchorId="529129B1" wp14:editId="25F95121">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30" w:name="bmLogoSectie3_2" w:colFirst="0" w:colLast="0"/>
                                <w:r>
                                  <w:rPr>
                                    <w:noProof/>
                                    <w:lang w:eastAsia="zh-CN"/>
                                  </w:rPr>
                                  <w:drawing>
                                    <wp:inline distT="0" distB="0" distL="0" distR="0" wp14:anchorId="62B59569" wp14:editId="6B31BF4C">
                                      <wp:extent cx="1225296" cy="35204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FB0AA8" w:rsidRDefault="00FB0AA8"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31" w:name="bmLogoSectie3_2" w:colFirst="0" w:colLast="0"/>
                          <w:r>
                            <w:rPr>
                              <w:noProof/>
                              <w:lang w:eastAsia="zh-CN"/>
                            </w:rPr>
                            <w:drawing>
                              <wp:inline distT="0" distB="0" distL="0" distR="0" wp14:anchorId="62B59569" wp14:editId="6B31BF4C">
                                <wp:extent cx="1225296" cy="352044"/>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FB0AA8" w:rsidRDefault="00FB0AA8" w:rsidP="00B24026"/>
                </w:txbxContent>
              </v:textbox>
              <w10:wrap anchorx="margin" anchory="page"/>
              <w10:anchorlock/>
            </v:shape>
          </w:pict>
        </mc:Fallback>
      </mc:AlternateContent>
    </w:r>
  </w:p>
  <w:p w:rsidR="00FB0AA8" w:rsidRPr="00672ACD" w:rsidRDefault="00FB0AA8" w:rsidP="00B24026">
    <w:pPr>
      <w:pStyle w:val="Header"/>
    </w:pPr>
  </w:p>
  <w:p w:rsidR="00FB0AA8" w:rsidRPr="00B24026" w:rsidRDefault="00FB0AA8"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FB0AA8" w:rsidRPr="004C2206">
      <w:tc>
        <w:tcPr>
          <w:tcW w:w="5529" w:type="dxa"/>
          <w:shd w:val="clear" w:color="auto" w:fill="auto"/>
        </w:tcPr>
        <w:p w:rsidR="00FB0AA8" w:rsidRPr="004C2206" w:rsidRDefault="00EA1078" w:rsidP="00A00A21">
          <w:pPr>
            <w:pStyle w:val="Huisstijl-Koptekst"/>
          </w:pPr>
          <w:bookmarkStart w:id="32" w:name="bmKoptekstSectie3_1" w:colFirst="0" w:colLast="0"/>
          <w:r>
            <w:t>1220043-002-HYE-0023, Version 1.0, 30 September 2015, final</w:t>
          </w:r>
        </w:p>
      </w:tc>
    </w:tr>
  </w:tbl>
  <w:bookmarkEnd w:id="32"/>
  <w:p w:rsidR="00FB0AA8" w:rsidRPr="00982765" w:rsidRDefault="00FB0AA8" w:rsidP="00A00A21">
    <w:pPr>
      <w:pStyle w:val="Header"/>
    </w:pPr>
    <w:r>
      <w:rPr>
        <w:noProof/>
        <w:lang w:eastAsia="zh-CN"/>
      </w:rPr>
      <mc:AlternateContent>
        <mc:Choice Requires="wps">
          <w:drawing>
            <wp:anchor distT="0" distB="0" distL="114300" distR="114300" simplePos="0" relativeHeight="251653120" behindDoc="1" locked="1" layoutInCell="1" allowOverlap="1" wp14:anchorId="68AA330E" wp14:editId="647598A5">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33" w:name="bmLogoSectie3_1" w:colFirst="0" w:colLast="0"/>
                                <w:r>
                                  <w:rPr>
                                    <w:noProof/>
                                    <w:lang w:eastAsia="zh-CN"/>
                                  </w:rPr>
                                  <w:drawing>
                                    <wp:inline distT="0" distB="0" distL="0" distR="0" wp14:anchorId="4DF808E1" wp14:editId="3F798976">
                                      <wp:extent cx="1225296" cy="352044"/>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FB0AA8" w:rsidRDefault="00FB0AA8"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34" w:name="bmLogoSectie3_1" w:colFirst="0" w:colLast="0"/>
                          <w:r>
                            <w:rPr>
                              <w:noProof/>
                              <w:lang w:eastAsia="zh-CN"/>
                            </w:rPr>
                            <w:drawing>
                              <wp:inline distT="0" distB="0" distL="0" distR="0" wp14:anchorId="4DF808E1" wp14:editId="3F798976">
                                <wp:extent cx="1225296" cy="352044"/>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FB0AA8" w:rsidRDefault="00FB0AA8"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B24026">
    <w:pPr>
      <w:pStyle w:val="Header"/>
    </w:pPr>
    <w:r>
      <w:rPr>
        <w:noProof/>
        <w:lang w:eastAsia="zh-CN"/>
      </w:rPr>
      <mc:AlternateContent>
        <mc:Choice Requires="wps">
          <w:drawing>
            <wp:anchor distT="0" distB="0" distL="114300" distR="114300" simplePos="0" relativeHeight="251661312" behindDoc="0" locked="0" layoutInCell="1" allowOverlap="1" wp14:anchorId="398FD58B" wp14:editId="5DFFF974">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Mar>
                                  <w:right w:w="85" w:type="dxa"/>
                                </w:tcMar>
                              </w:tcPr>
                              <w:p w:rsidR="00FB0AA8" w:rsidRDefault="00EA1078" w:rsidP="001220C3">
                                <w:pPr>
                                  <w:pStyle w:val="Huisstijl-Koptekst"/>
                                  <w:jc w:val="right"/>
                                </w:pPr>
                                <w:bookmarkStart w:id="45" w:name="bmKoptekstSectie4_2" w:colFirst="0" w:colLast="0"/>
                                <w:r>
                                  <w:t>1220043-002-HYE-0023, Version 1.0, 30 September 2015, final</w:t>
                                </w:r>
                              </w:p>
                            </w:tc>
                          </w:tr>
                          <w:bookmarkEnd w:id="45"/>
                        </w:tbl>
                        <w:p w:rsidR="00FB0AA8" w:rsidRDefault="00FB0AA8"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FB0AA8">
                      <w:tc>
                        <w:tcPr>
                          <w:tcW w:w="5501" w:type="dxa"/>
                          <w:shd w:val="clear" w:color="auto" w:fill="auto"/>
                          <w:tcMar>
                            <w:right w:w="85" w:type="dxa"/>
                          </w:tcMar>
                        </w:tcPr>
                        <w:p w:rsidR="00FB0AA8" w:rsidRDefault="00EA1078" w:rsidP="001220C3">
                          <w:pPr>
                            <w:pStyle w:val="Huisstijl-Koptekst"/>
                            <w:jc w:val="right"/>
                          </w:pPr>
                          <w:bookmarkStart w:id="46" w:name="bmKoptekstSectie4_2" w:colFirst="0" w:colLast="0"/>
                          <w:r>
                            <w:t>1220043-002-HYE-0023, Version 1.0, 30 September 2015, final</w:t>
                          </w:r>
                        </w:p>
                      </w:tc>
                    </w:tr>
                    <w:bookmarkEnd w:id="46"/>
                  </w:tbl>
                  <w:p w:rsidR="00FB0AA8" w:rsidRDefault="00FB0AA8" w:rsidP="001220C3"/>
                </w:txbxContent>
              </v:textbox>
              <w10:wrap anchorx="margin"/>
            </v:shape>
          </w:pict>
        </mc:Fallback>
      </mc:AlternateContent>
    </w:r>
  </w:p>
  <w:p w:rsidR="00FB0AA8" w:rsidRPr="00982765" w:rsidRDefault="00FB0AA8" w:rsidP="00B24026">
    <w:pPr>
      <w:pStyle w:val="Header"/>
    </w:pPr>
    <w:r>
      <w:rPr>
        <w:noProof/>
        <w:lang w:eastAsia="zh-CN"/>
      </w:rPr>
      <mc:AlternateContent>
        <mc:Choice Requires="wps">
          <w:drawing>
            <wp:anchor distT="0" distB="0" distL="114300" distR="114300" simplePos="0" relativeHeight="251659264" behindDoc="1" locked="1" layoutInCell="1" allowOverlap="1" wp14:anchorId="4011CDAD" wp14:editId="060C4D54">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47" w:name="bmLogoSectie4_2" w:colFirst="0" w:colLast="0"/>
                                <w:r>
                                  <w:rPr>
                                    <w:noProof/>
                                    <w:lang w:eastAsia="zh-CN"/>
                                  </w:rPr>
                                  <w:drawing>
                                    <wp:inline distT="0" distB="0" distL="0" distR="0" wp14:anchorId="5111F5B9" wp14:editId="390C9253">
                                      <wp:extent cx="1225296" cy="352044"/>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FB0AA8" w:rsidRDefault="00FB0AA8"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bookmarkStart w:id="48" w:name="bmLogoSectie4_2" w:colFirst="0" w:colLast="0"/>
                          <w:r>
                            <w:rPr>
                              <w:noProof/>
                              <w:lang w:eastAsia="zh-CN"/>
                            </w:rPr>
                            <w:drawing>
                              <wp:inline distT="0" distB="0" distL="0" distR="0" wp14:anchorId="5111F5B9" wp14:editId="390C9253">
                                <wp:extent cx="1225296" cy="352044"/>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FB0AA8" w:rsidRDefault="00FB0AA8" w:rsidP="00B24026"/>
                </w:txbxContent>
              </v:textbox>
              <w10:wrap anchorx="margin" anchory="page"/>
              <w10:anchorlock/>
            </v:shape>
          </w:pict>
        </mc:Fallback>
      </mc:AlternateContent>
    </w:r>
  </w:p>
  <w:p w:rsidR="00FB0AA8" w:rsidRPr="00672ACD" w:rsidRDefault="00FB0AA8" w:rsidP="00B24026">
    <w:pPr>
      <w:pStyle w:val="Header"/>
    </w:pPr>
  </w:p>
  <w:p w:rsidR="00FB0AA8" w:rsidRPr="00B24026" w:rsidRDefault="00FB0AA8" w:rsidP="00B24026">
    <w:pPr>
      <w:pStyle w:val="Header"/>
    </w:pPr>
  </w:p>
  <w:p w:rsidR="00FB0AA8" w:rsidRPr="00B24026" w:rsidRDefault="00FB0AA8"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0AA8" w:rsidRDefault="00FB0AA8" w:rsidP="00982765">
    <w:pPr>
      <w:pStyle w:val="Header"/>
    </w:pPr>
    <w:r>
      <w:rPr>
        <w:noProof/>
        <w:lang w:eastAsia="zh-CN"/>
      </w:rPr>
      <mc:AlternateContent>
        <mc:Choice Requires="wps">
          <w:drawing>
            <wp:anchor distT="0" distB="0" distL="114300" distR="114300" simplePos="0" relativeHeight="251654144" behindDoc="1" locked="1" layoutInCell="1" allowOverlap="1" wp14:anchorId="20FF3D13" wp14:editId="7AD6C629">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49" w:name="bmLogoSectie4_1" w:colFirst="0" w:colLast="0"/>
                                <w:r>
                                  <w:rPr>
                                    <w:noProof/>
                                    <w:lang w:eastAsia="zh-CN"/>
                                  </w:rPr>
                                  <w:drawing>
                                    <wp:inline distT="0" distB="0" distL="0" distR="0" wp14:anchorId="15B1D145" wp14:editId="61B5F9DD">
                                      <wp:extent cx="1225296" cy="35204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9"/>
                        </w:tbl>
                        <w:p w:rsidR="00FB0AA8" w:rsidRDefault="00FB0AA8"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FB0AA8">
                      <w:trPr>
                        <w:trHeight w:val="1701"/>
                      </w:trPr>
                      <w:tc>
                        <w:tcPr>
                          <w:tcW w:w="4560" w:type="dxa"/>
                          <w:shd w:val="clear" w:color="auto" w:fill="auto"/>
                        </w:tcPr>
                        <w:p w:rsidR="00FB0AA8" w:rsidRDefault="00EA1078" w:rsidP="00EA1078">
                          <w:pPr>
                            <w:jc w:val="right"/>
                          </w:pPr>
                          <w:bookmarkStart w:id="50" w:name="bmLogoSectie4_1" w:colFirst="0" w:colLast="0"/>
                          <w:r>
                            <w:rPr>
                              <w:noProof/>
                              <w:lang w:eastAsia="zh-CN"/>
                            </w:rPr>
                            <w:drawing>
                              <wp:inline distT="0" distB="0" distL="0" distR="0" wp14:anchorId="15B1D145" wp14:editId="61B5F9DD">
                                <wp:extent cx="1225296" cy="352044"/>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50"/>
                  </w:tbl>
                  <w:p w:rsidR="00FB0AA8" w:rsidRDefault="00FB0AA8"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FB0AA8" w:rsidRPr="004C2206">
      <w:tc>
        <w:tcPr>
          <w:tcW w:w="5812" w:type="dxa"/>
          <w:shd w:val="clear" w:color="auto" w:fill="auto"/>
        </w:tcPr>
        <w:p w:rsidR="00FB0AA8" w:rsidRPr="004C2206" w:rsidRDefault="00EA1078" w:rsidP="00A00A21">
          <w:pPr>
            <w:pStyle w:val="Huisstijl-Koptekst"/>
          </w:pPr>
          <w:bookmarkStart w:id="51" w:name="bmKoptekstSectie4_1" w:colFirst="0" w:colLast="0"/>
          <w:r>
            <w:t>1220043-002-HYE-0023, Version 1.0, 30 September 2015, final</w:t>
          </w:r>
        </w:p>
      </w:tc>
    </w:tr>
    <w:bookmarkEnd w:id="51"/>
  </w:tbl>
  <w:p w:rsidR="00FB0AA8" w:rsidRPr="00982765" w:rsidRDefault="00FB0AA8"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80873B2"/>
    <w:multiLevelType w:val="multilevel"/>
    <w:tmpl w:val="DF4E5EA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lvlText w:val=""/>
      <w:lvlJc w:val="left"/>
      <w:pPr>
        <w:tabs>
          <w:tab w:val="num" w:pos="360"/>
        </w:tabs>
        <w:ind w:left="0" w:firstLine="0"/>
      </w:pPr>
      <w:rPr>
        <w:rFonts w:hint="default"/>
      </w:rPr>
    </w:lvl>
    <w:lvl w:ilvl="5">
      <w:start w:val="1"/>
      <w:numFmt w:val="none"/>
      <w:lvlRestart w:val="0"/>
      <w:lvlText w:val=""/>
      <w:lvlJc w:val="left"/>
      <w:pPr>
        <w:tabs>
          <w:tab w:val="num" w:pos="360"/>
        </w:tabs>
        <w:ind w:left="0" w:firstLine="0"/>
      </w:pPr>
      <w:rPr>
        <w:rFonts w:hint="default"/>
      </w:rPr>
    </w:lvl>
    <w:lvl w:ilvl="6">
      <w:start w:val="1"/>
      <w:numFmt w:val="none"/>
      <w:lvlRestart w:val="0"/>
      <w:lvlText w:val=""/>
      <w:lvlJc w:val="left"/>
      <w:pPr>
        <w:tabs>
          <w:tab w:val="num" w:pos="360"/>
        </w:tabs>
        <w:ind w:left="0" w:firstLine="0"/>
      </w:pPr>
      <w:rPr>
        <w:rFonts w:hint="default"/>
      </w:rPr>
    </w:lvl>
    <w:lvl w:ilvl="7">
      <w:start w:val="1"/>
      <w:numFmt w:val="none"/>
      <w:lvlRestart w:val="0"/>
      <w:lvlText w:val=""/>
      <w:lvlJc w:val="left"/>
      <w:pPr>
        <w:tabs>
          <w:tab w:val="num" w:pos="360"/>
        </w:tabs>
        <w:ind w:left="0" w:firstLine="0"/>
      </w:pPr>
      <w:rPr>
        <w:rFonts w:hint="default"/>
      </w:rPr>
    </w:lvl>
    <w:lvl w:ilvl="8">
      <w:start w:val="1"/>
      <w:numFmt w:val="none"/>
      <w:lvlRestart w:val="0"/>
      <w:lvlText w:val=""/>
      <w:lvlJc w:val="left"/>
      <w:pPr>
        <w:tabs>
          <w:tab w:val="num" w:pos="360"/>
        </w:tabs>
        <w:ind w:left="0" w:firstLine="0"/>
      </w:pPr>
      <w:rPr>
        <w:rFonts w:hint="default"/>
      </w:rPr>
    </w:lvl>
  </w:abstractNum>
  <w:abstractNum w:abstractNumId="13">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4">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5">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8">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4"/>
  </w:num>
  <w:num w:numId="2">
    <w:abstractNumId w:val="17"/>
  </w:num>
  <w:num w:numId="3">
    <w:abstractNumId w:val="3"/>
  </w:num>
  <w:num w:numId="4">
    <w:abstractNumId w:val="4"/>
  </w:num>
  <w:num w:numId="5">
    <w:abstractNumId w:val="2"/>
  </w:num>
  <w:num w:numId="6">
    <w:abstractNumId w:val="1"/>
  </w:num>
  <w:num w:numId="7">
    <w:abstractNumId w:val="0"/>
  </w:num>
  <w:num w:numId="8">
    <w:abstractNumId w:val="13"/>
  </w:num>
  <w:num w:numId="9">
    <w:abstractNumId w:val="11"/>
  </w:num>
  <w:num w:numId="10">
    <w:abstractNumId w:val="16"/>
  </w:num>
  <w:num w:numId="11">
    <w:abstractNumId w:val="18"/>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DocWasOpgeslagen" w:val="1"/>
    <w:docVar w:name="*DocWijzigingenBijhoudenStondAan" w:val="1"/>
    <w:docVar w:name="_AanmaakDatum" w:val="07-09-2015"/>
    <w:docVar w:name="_AanmaakGebruiker" w:val="waal_h"/>
    <w:docVar w:name="_KlantCode" w:val="Deltares"/>
    <w:docVar w:name="_LicCode" w:val="Deltares"/>
    <w:docVar w:name="_Versie" w:val="2014.1.6"/>
    <w:docVar w:name="Aan" w:val="Rijkswaterstaat"/>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30-09-2015"/>
    <w:docVar w:name="DatumRefOpgehaald" w:val="30-09-2015"/>
    <w:docVar w:name="DocID" w:val="{ED266B02-DDC6-4529-BEEF-2425DFF339A5}"/>
    <w:docVar w:name="DocPubliceerStatus" w:val="0"/>
    <w:docVar w:name="DocRegFileName" w:val="1220000\1220043\1220043-002-HYE-0023-v1.0-r-Wave overtopping at dikes kernel.docx"/>
    <w:docVar w:name="DocRootDocID" w:val="{632D056C-B684-4E92-BAB2-7D5230E907D6}"/>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23"/>
    <w:docVar w:name="Ondertekenaar" w:val="waal_h"/>
    <w:docVar w:name="Onderwerp" w:val="Wave overtopping at dikes kernel"/>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23"/>
    <w:docVar w:name="ReferentieGegenereerd" w:val="1220043-002-HYE-0023"/>
    <w:docVar w:name="Sjabloon" w:val="Rapport"/>
    <w:docVar w:name="SjabloonID" w:val="35"/>
    <w:docVar w:name="SjabloonType" w:val="RAPPORT"/>
    <w:docVar w:name="Status_Kaft" w:val="Kaft_Definitief.jpg"/>
    <w:docVar w:name="Status_KaftGeplaatst" w:val="final"/>
    <w:docVar w:name="StatusRapport" w:val="final"/>
    <w:docVar w:name="SubTitel" w:val="Test plan"/>
    <w:docVar w:name="SubTitelPlaatsen" w:val="1"/>
    <w:docVar w:name="Taal" w:val="EN"/>
    <w:docVar w:name="TotAantalPag" w:val="20"/>
    <w:docVar w:name="TotNaderOrder" w:val="0"/>
    <w:docVar w:name="Verberg" w:val="1"/>
    <w:docVar w:name="Versienummer" w:val="1.0"/>
    <w:docVar w:name="Vestiging" w:val="Delft-Boussinesqweg 1"/>
    <w:docVar w:name="VestigingID" w:val="3"/>
    <w:docVar w:name="VestigingOmschr" w:val="Delft-Boussinesqweg 1"/>
    <w:docVar w:name="VoettekstBijlage" w:val="Wave overtopping at dikes kernel - Test plan"/>
    <w:docVar w:name="VoorAkkoordNaam_Status" w:val="0"/>
    <w:docVar w:name="Wijzig" w:val="1"/>
  </w:docVars>
  <w:rsids>
    <w:rsidRoot w:val="00EF0CF5"/>
    <w:rsid w:val="00000DFA"/>
    <w:rsid w:val="00013D53"/>
    <w:rsid w:val="00020E53"/>
    <w:rsid w:val="00030F5C"/>
    <w:rsid w:val="000369FA"/>
    <w:rsid w:val="00037A01"/>
    <w:rsid w:val="00042E48"/>
    <w:rsid w:val="0004754A"/>
    <w:rsid w:val="00053B55"/>
    <w:rsid w:val="00055E5F"/>
    <w:rsid w:val="000762E4"/>
    <w:rsid w:val="000800D6"/>
    <w:rsid w:val="00080512"/>
    <w:rsid w:val="000834D9"/>
    <w:rsid w:val="00084901"/>
    <w:rsid w:val="00086042"/>
    <w:rsid w:val="000B5D5D"/>
    <w:rsid w:val="000B656E"/>
    <w:rsid w:val="000D2839"/>
    <w:rsid w:val="000D3C82"/>
    <w:rsid w:val="000D68B7"/>
    <w:rsid w:val="000D6C53"/>
    <w:rsid w:val="000D75E6"/>
    <w:rsid w:val="000E1715"/>
    <w:rsid w:val="000E2FAB"/>
    <w:rsid w:val="000F7CB2"/>
    <w:rsid w:val="00110E61"/>
    <w:rsid w:val="001163BC"/>
    <w:rsid w:val="00120300"/>
    <w:rsid w:val="001220C3"/>
    <w:rsid w:val="00126332"/>
    <w:rsid w:val="00127085"/>
    <w:rsid w:val="00127086"/>
    <w:rsid w:val="00127E17"/>
    <w:rsid w:val="00142B7A"/>
    <w:rsid w:val="00151657"/>
    <w:rsid w:val="00151E27"/>
    <w:rsid w:val="00181100"/>
    <w:rsid w:val="00190628"/>
    <w:rsid w:val="00191AAD"/>
    <w:rsid w:val="00194E97"/>
    <w:rsid w:val="0019563F"/>
    <w:rsid w:val="001963AF"/>
    <w:rsid w:val="001A0293"/>
    <w:rsid w:val="001A3D3C"/>
    <w:rsid w:val="001A6A5C"/>
    <w:rsid w:val="001B2D67"/>
    <w:rsid w:val="001F0D75"/>
    <w:rsid w:val="001F6569"/>
    <w:rsid w:val="00214827"/>
    <w:rsid w:val="002177F1"/>
    <w:rsid w:val="00220DF9"/>
    <w:rsid w:val="00222864"/>
    <w:rsid w:val="0023252D"/>
    <w:rsid w:val="00250E5A"/>
    <w:rsid w:val="00252B70"/>
    <w:rsid w:val="00254AA1"/>
    <w:rsid w:val="002618F2"/>
    <w:rsid w:val="002646C5"/>
    <w:rsid w:val="002779CC"/>
    <w:rsid w:val="002D554C"/>
    <w:rsid w:val="002E44F0"/>
    <w:rsid w:val="002F08C7"/>
    <w:rsid w:val="00301CB2"/>
    <w:rsid w:val="003126C9"/>
    <w:rsid w:val="00326C2D"/>
    <w:rsid w:val="00334A78"/>
    <w:rsid w:val="00335622"/>
    <w:rsid w:val="00337A5B"/>
    <w:rsid w:val="00346078"/>
    <w:rsid w:val="0034637D"/>
    <w:rsid w:val="0035275D"/>
    <w:rsid w:val="00354EC7"/>
    <w:rsid w:val="0036457F"/>
    <w:rsid w:val="0037416E"/>
    <w:rsid w:val="0037613D"/>
    <w:rsid w:val="00380784"/>
    <w:rsid w:val="00386EDA"/>
    <w:rsid w:val="003A4857"/>
    <w:rsid w:val="003A6419"/>
    <w:rsid w:val="003B0006"/>
    <w:rsid w:val="003B16D2"/>
    <w:rsid w:val="003B44FD"/>
    <w:rsid w:val="003B4B11"/>
    <w:rsid w:val="003D22D1"/>
    <w:rsid w:val="00404E16"/>
    <w:rsid w:val="00423B84"/>
    <w:rsid w:val="00426356"/>
    <w:rsid w:val="00426BC3"/>
    <w:rsid w:val="00427213"/>
    <w:rsid w:val="00440D74"/>
    <w:rsid w:val="00450C44"/>
    <w:rsid w:val="00451CD8"/>
    <w:rsid w:val="00462763"/>
    <w:rsid w:val="0046323E"/>
    <w:rsid w:val="00467FE2"/>
    <w:rsid w:val="0048627D"/>
    <w:rsid w:val="00486BDF"/>
    <w:rsid w:val="00497015"/>
    <w:rsid w:val="004B6ABB"/>
    <w:rsid w:val="004C00DD"/>
    <w:rsid w:val="004C2206"/>
    <w:rsid w:val="004C33FD"/>
    <w:rsid w:val="004C437C"/>
    <w:rsid w:val="004D3AE5"/>
    <w:rsid w:val="004E27A9"/>
    <w:rsid w:val="004F347F"/>
    <w:rsid w:val="00503BBE"/>
    <w:rsid w:val="00504E55"/>
    <w:rsid w:val="00532742"/>
    <w:rsid w:val="005412DC"/>
    <w:rsid w:val="00543B00"/>
    <w:rsid w:val="0054650C"/>
    <w:rsid w:val="0055483A"/>
    <w:rsid w:val="00561A7A"/>
    <w:rsid w:val="00564E53"/>
    <w:rsid w:val="00580167"/>
    <w:rsid w:val="00585E95"/>
    <w:rsid w:val="00596BE7"/>
    <w:rsid w:val="005A226E"/>
    <w:rsid w:val="005A4C3A"/>
    <w:rsid w:val="005A6455"/>
    <w:rsid w:val="005B259B"/>
    <w:rsid w:val="005B799C"/>
    <w:rsid w:val="005C0002"/>
    <w:rsid w:val="005C5535"/>
    <w:rsid w:val="005C6157"/>
    <w:rsid w:val="005D2069"/>
    <w:rsid w:val="005D30FA"/>
    <w:rsid w:val="005D783A"/>
    <w:rsid w:val="005F0E58"/>
    <w:rsid w:val="005F18CA"/>
    <w:rsid w:val="00600772"/>
    <w:rsid w:val="0060323D"/>
    <w:rsid w:val="00612845"/>
    <w:rsid w:val="00615560"/>
    <w:rsid w:val="00634651"/>
    <w:rsid w:val="006437F3"/>
    <w:rsid w:val="00643B6B"/>
    <w:rsid w:val="006517FF"/>
    <w:rsid w:val="0065776D"/>
    <w:rsid w:val="00661216"/>
    <w:rsid w:val="00672ACD"/>
    <w:rsid w:val="0067431E"/>
    <w:rsid w:val="00677F3C"/>
    <w:rsid w:val="0068671E"/>
    <w:rsid w:val="00693549"/>
    <w:rsid w:val="00694D36"/>
    <w:rsid w:val="006A0A14"/>
    <w:rsid w:val="006B14FA"/>
    <w:rsid w:val="006C06A2"/>
    <w:rsid w:val="006E7349"/>
    <w:rsid w:val="00710CB9"/>
    <w:rsid w:val="00750606"/>
    <w:rsid w:val="00764EF6"/>
    <w:rsid w:val="007651C6"/>
    <w:rsid w:val="00767D0D"/>
    <w:rsid w:val="007768F3"/>
    <w:rsid w:val="007B04ED"/>
    <w:rsid w:val="007B5F9A"/>
    <w:rsid w:val="007C20CD"/>
    <w:rsid w:val="007C234C"/>
    <w:rsid w:val="007C2623"/>
    <w:rsid w:val="007D45D1"/>
    <w:rsid w:val="007D5040"/>
    <w:rsid w:val="007D6712"/>
    <w:rsid w:val="007E3909"/>
    <w:rsid w:val="007E7957"/>
    <w:rsid w:val="007F01F0"/>
    <w:rsid w:val="007F2033"/>
    <w:rsid w:val="007F2274"/>
    <w:rsid w:val="00817CCC"/>
    <w:rsid w:val="008217AD"/>
    <w:rsid w:val="008258F5"/>
    <w:rsid w:val="00832D2C"/>
    <w:rsid w:val="00836DF5"/>
    <w:rsid w:val="00845F81"/>
    <w:rsid w:val="00846106"/>
    <w:rsid w:val="008468BA"/>
    <w:rsid w:val="00852810"/>
    <w:rsid w:val="00854C84"/>
    <w:rsid w:val="00864C9E"/>
    <w:rsid w:val="00864F21"/>
    <w:rsid w:val="00866A6D"/>
    <w:rsid w:val="00876831"/>
    <w:rsid w:val="0087712B"/>
    <w:rsid w:val="00880F74"/>
    <w:rsid w:val="00884F59"/>
    <w:rsid w:val="0089534E"/>
    <w:rsid w:val="008A157B"/>
    <w:rsid w:val="008A4FDE"/>
    <w:rsid w:val="008B1324"/>
    <w:rsid w:val="008C4282"/>
    <w:rsid w:val="008D7B8C"/>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030B"/>
    <w:rsid w:val="009E3CFF"/>
    <w:rsid w:val="009E5515"/>
    <w:rsid w:val="009F1C66"/>
    <w:rsid w:val="009F3192"/>
    <w:rsid w:val="009F4534"/>
    <w:rsid w:val="00A00A21"/>
    <w:rsid w:val="00A1366F"/>
    <w:rsid w:val="00A1473F"/>
    <w:rsid w:val="00A16003"/>
    <w:rsid w:val="00A21DE8"/>
    <w:rsid w:val="00A2242F"/>
    <w:rsid w:val="00A22DA3"/>
    <w:rsid w:val="00A23B40"/>
    <w:rsid w:val="00A33D5F"/>
    <w:rsid w:val="00A37D9C"/>
    <w:rsid w:val="00A45B92"/>
    <w:rsid w:val="00A52B48"/>
    <w:rsid w:val="00A65370"/>
    <w:rsid w:val="00A673B7"/>
    <w:rsid w:val="00A7187B"/>
    <w:rsid w:val="00A730A0"/>
    <w:rsid w:val="00A74B63"/>
    <w:rsid w:val="00A77411"/>
    <w:rsid w:val="00A94EB6"/>
    <w:rsid w:val="00AA055D"/>
    <w:rsid w:val="00AA20F1"/>
    <w:rsid w:val="00AA4A0C"/>
    <w:rsid w:val="00AA68D5"/>
    <w:rsid w:val="00AB40F4"/>
    <w:rsid w:val="00AB741A"/>
    <w:rsid w:val="00AC4340"/>
    <w:rsid w:val="00AC4D38"/>
    <w:rsid w:val="00AD1317"/>
    <w:rsid w:val="00AD6D59"/>
    <w:rsid w:val="00AF57A5"/>
    <w:rsid w:val="00AF659F"/>
    <w:rsid w:val="00B011B1"/>
    <w:rsid w:val="00B055A9"/>
    <w:rsid w:val="00B110F9"/>
    <w:rsid w:val="00B170CC"/>
    <w:rsid w:val="00B17A3E"/>
    <w:rsid w:val="00B2095E"/>
    <w:rsid w:val="00B21768"/>
    <w:rsid w:val="00B22365"/>
    <w:rsid w:val="00B24026"/>
    <w:rsid w:val="00B3216C"/>
    <w:rsid w:val="00B32B0E"/>
    <w:rsid w:val="00B4092B"/>
    <w:rsid w:val="00B42674"/>
    <w:rsid w:val="00B42FDF"/>
    <w:rsid w:val="00B46B6B"/>
    <w:rsid w:val="00B46CED"/>
    <w:rsid w:val="00B54BCC"/>
    <w:rsid w:val="00B54FB5"/>
    <w:rsid w:val="00B66058"/>
    <w:rsid w:val="00B67AE0"/>
    <w:rsid w:val="00B74063"/>
    <w:rsid w:val="00B81B0E"/>
    <w:rsid w:val="00B8786B"/>
    <w:rsid w:val="00B91E8A"/>
    <w:rsid w:val="00B92A34"/>
    <w:rsid w:val="00B964DE"/>
    <w:rsid w:val="00BA307F"/>
    <w:rsid w:val="00BA628F"/>
    <w:rsid w:val="00BA6CF5"/>
    <w:rsid w:val="00BB7814"/>
    <w:rsid w:val="00BC3325"/>
    <w:rsid w:val="00BC7D41"/>
    <w:rsid w:val="00BD3CC9"/>
    <w:rsid w:val="00BE65B5"/>
    <w:rsid w:val="00BF02BD"/>
    <w:rsid w:val="00C044DA"/>
    <w:rsid w:val="00C20E72"/>
    <w:rsid w:val="00C220C6"/>
    <w:rsid w:val="00C42E30"/>
    <w:rsid w:val="00C4554D"/>
    <w:rsid w:val="00C50CBA"/>
    <w:rsid w:val="00C511DD"/>
    <w:rsid w:val="00C5403C"/>
    <w:rsid w:val="00C60F1A"/>
    <w:rsid w:val="00C653A8"/>
    <w:rsid w:val="00C72885"/>
    <w:rsid w:val="00C72F8C"/>
    <w:rsid w:val="00C73C7F"/>
    <w:rsid w:val="00CA0E00"/>
    <w:rsid w:val="00CA2D32"/>
    <w:rsid w:val="00CA43AA"/>
    <w:rsid w:val="00CA7EE5"/>
    <w:rsid w:val="00CB073A"/>
    <w:rsid w:val="00CC232D"/>
    <w:rsid w:val="00CC4573"/>
    <w:rsid w:val="00CC6A60"/>
    <w:rsid w:val="00CD19A1"/>
    <w:rsid w:val="00CD2B70"/>
    <w:rsid w:val="00CD5551"/>
    <w:rsid w:val="00CF5E54"/>
    <w:rsid w:val="00D02D06"/>
    <w:rsid w:val="00D07DFF"/>
    <w:rsid w:val="00D07FBF"/>
    <w:rsid w:val="00D31B0A"/>
    <w:rsid w:val="00D35EC5"/>
    <w:rsid w:val="00D616FB"/>
    <w:rsid w:val="00D85320"/>
    <w:rsid w:val="00D96A86"/>
    <w:rsid w:val="00DA0E1A"/>
    <w:rsid w:val="00DA4079"/>
    <w:rsid w:val="00DC55D8"/>
    <w:rsid w:val="00DC705B"/>
    <w:rsid w:val="00DD477C"/>
    <w:rsid w:val="00DD70B9"/>
    <w:rsid w:val="00DE10C9"/>
    <w:rsid w:val="00DE4870"/>
    <w:rsid w:val="00DE5434"/>
    <w:rsid w:val="00DE6E72"/>
    <w:rsid w:val="00DF5D53"/>
    <w:rsid w:val="00DF5EB1"/>
    <w:rsid w:val="00E000C1"/>
    <w:rsid w:val="00E00681"/>
    <w:rsid w:val="00E05966"/>
    <w:rsid w:val="00E0726D"/>
    <w:rsid w:val="00E12D88"/>
    <w:rsid w:val="00E13FCF"/>
    <w:rsid w:val="00E178EC"/>
    <w:rsid w:val="00E23841"/>
    <w:rsid w:val="00E266CF"/>
    <w:rsid w:val="00E32292"/>
    <w:rsid w:val="00E403DD"/>
    <w:rsid w:val="00E43C26"/>
    <w:rsid w:val="00E5143D"/>
    <w:rsid w:val="00E56AE4"/>
    <w:rsid w:val="00E67307"/>
    <w:rsid w:val="00E67CD7"/>
    <w:rsid w:val="00E71C76"/>
    <w:rsid w:val="00E83057"/>
    <w:rsid w:val="00E84D1E"/>
    <w:rsid w:val="00E850E3"/>
    <w:rsid w:val="00EA1078"/>
    <w:rsid w:val="00EB2594"/>
    <w:rsid w:val="00EB7AC6"/>
    <w:rsid w:val="00EB7C9E"/>
    <w:rsid w:val="00EC2F6D"/>
    <w:rsid w:val="00ED6A3C"/>
    <w:rsid w:val="00EE1A48"/>
    <w:rsid w:val="00EE1B16"/>
    <w:rsid w:val="00EF0CF5"/>
    <w:rsid w:val="00EF1CDD"/>
    <w:rsid w:val="00F03DB4"/>
    <w:rsid w:val="00F07219"/>
    <w:rsid w:val="00F317B0"/>
    <w:rsid w:val="00F421FD"/>
    <w:rsid w:val="00F43BE9"/>
    <w:rsid w:val="00F442E8"/>
    <w:rsid w:val="00F46C17"/>
    <w:rsid w:val="00F520E5"/>
    <w:rsid w:val="00F7036A"/>
    <w:rsid w:val="00F77614"/>
    <w:rsid w:val="00F77826"/>
    <w:rsid w:val="00F812C3"/>
    <w:rsid w:val="00F82B93"/>
    <w:rsid w:val="00F85264"/>
    <w:rsid w:val="00F96AF3"/>
    <w:rsid w:val="00FA41C3"/>
    <w:rsid w:val="00FA766B"/>
    <w:rsid w:val="00FB0AA8"/>
    <w:rsid w:val="00FB3C01"/>
    <w:rsid w:val="00FC2551"/>
    <w:rsid w:val="00FD0F3F"/>
    <w:rsid w:val="00FD49D3"/>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0D6"/>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800D6"/>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800D6"/>
    <w:pPr>
      <w:numPr>
        <w:ilvl w:val="1"/>
      </w:numPr>
      <w:spacing w:after="0" w:line="255" w:lineRule="exact"/>
      <w:outlineLvl w:val="1"/>
    </w:pPr>
    <w:rPr>
      <w:bCs w:val="0"/>
      <w:iCs/>
      <w:sz w:val="21"/>
      <w:szCs w:val="28"/>
    </w:rPr>
  </w:style>
  <w:style w:type="paragraph" w:styleId="Heading3">
    <w:name w:val="heading 3"/>
    <w:basedOn w:val="Heading2"/>
    <w:next w:val="Normal"/>
    <w:qFormat/>
    <w:rsid w:val="000800D6"/>
    <w:pPr>
      <w:numPr>
        <w:ilvl w:val="2"/>
      </w:numPr>
      <w:outlineLvl w:val="2"/>
    </w:pPr>
    <w:rPr>
      <w:b w:val="0"/>
      <w:bCs/>
      <w:szCs w:val="26"/>
    </w:rPr>
  </w:style>
  <w:style w:type="paragraph" w:styleId="Heading4">
    <w:name w:val="heading 4"/>
    <w:basedOn w:val="Heading3"/>
    <w:next w:val="Normal"/>
    <w:qFormat/>
    <w:rsid w:val="000800D6"/>
    <w:pPr>
      <w:numPr>
        <w:ilvl w:val="3"/>
      </w:numPr>
      <w:outlineLvl w:val="3"/>
    </w:pPr>
    <w:rPr>
      <w:bCs w:val="0"/>
      <w:i/>
      <w:szCs w:val="28"/>
    </w:rPr>
  </w:style>
  <w:style w:type="paragraph" w:styleId="Heading5">
    <w:name w:val="heading 5"/>
    <w:basedOn w:val="Heading4"/>
    <w:next w:val="Normal"/>
    <w:qFormat/>
    <w:rsid w:val="000800D6"/>
    <w:pPr>
      <w:numPr>
        <w:ilvl w:val="4"/>
      </w:numPr>
      <w:outlineLvl w:val="4"/>
    </w:pPr>
    <w:rPr>
      <w:bCs/>
      <w:iCs w:val="0"/>
      <w:szCs w:val="26"/>
    </w:rPr>
  </w:style>
  <w:style w:type="paragraph" w:styleId="Heading6">
    <w:name w:val="heading 6"/>
    <w:basedOn w:val="Heading1"/>
    <w:next w:val="Normal"/>
    <w:qFormat/>
    <w:rsid w:val="000800D6"/>
    <w:pPr>
      <w:numPr>
        <w:ilvl w:val="5"/>
      </w:numPr>
      <w:outlineLvl w:val="5"/>
    </w:pPr>
    <w:rPr>
      <w:bCs w:val="0"/>
      <w:szCs w:val="22"/>
    </w:rPr>
  </w:style>
  <w:style w:type="paragraph" w:styleId="Heading7">
    <w:name w:val="heading 7"/>
    <w:basedOn w:val="Heading2"/>
    <w:next w:val="Normal"/>
    <w:qFormat/>
    <w:rsid w:val="000800D6"/>
    <w:pPr>
      <w:numPr>
        <w:ilvl w:val="6"/>
      </w:numPr>
      <w:outlineLvl w:val="6"/>
    </w:pPr>
  </w:style>
  <w:style w:type="paragraph" w:styleId="Heading8">
    <w:name w:val="heading 8"/>
    <w:basedOn w:val="Heading3"/>
    <w:next w:val="Normal"/>
    <w:qFormat/>
    <w:rsid w:val="000800D6"/>
    <w:pPr>
      <w:numPr>
        <w:ilvl w:val="7"/>
      </w:numPr>
      <w:outlineLvl w:val="7"/>
    </w:pPr>
    <w:rPr>
      <w:iCs w:val="0"/>
    </w:rPr>
  </w:style>
  <w:style w:type="paragraph" w:styleId="Heading9">
    <w:name w:val="heading 9"/>
    <w:basedOn w:val="Heading4"/>
    <w:next w:val="Normal"/>
    <w:qFormat/>
    <w:rsid w:val="000800D6"/>
    <w:pPr>
      <w:numPr>
        <w:ilvl w:val="8"/>
      </w:numPr>
      <w:outlineLvl w:val="8"/>
    </w:pPr>
    <w:rPr>
      <w:szCs w:val="22"/>
    </w:rPr>
  </w:style>
  <w:style w:type="character" w:default="1" w:styleId="DefaultParagraphFont">
    <w:name w:val="Default Paragraph Font"/>
    <w:uiPriority w:val="1"/>
    <w:semiHidden/>
    <w:unhideWhenUsed/>
    <w:rsid w:val="000800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0D6"/>
  </w:style>
  <w:style w:type="paragraph" w:styleId="Header">
    <w:name w:val="header"/>
    <w:basedOn w:val="Normal"/>
    <w:rsid w:val="000800D6"/>
    <w:pPr>
      <w:tabs>
        <w:tab w:val="center" w:pos="4153"/>
        <w:tab w:val="right" w:pos="8306"/>
      </w:tabs>
    </w:pPr>
  </w:style>
  <w:style w:type="paragraph" w:styleId="Footer">
    <w:name w:val="footer"/>
    <w:basedOn w:val="Normal"/>
    <w:link w:val="FooterChar"/>
    <w:rsid w:val="000800D6"/>
    <w:pPr>
      <w:tabs>
        <w:tab w:val="center" w:pos="4153"/>
        <w:tab w:val="right" w:pos="8306"/>
      </w:tabs>
    </w:pPr>
  </w:style>
  <w:style w:type="paragraph" w:customStyle="1" w:styleId="Huisstijl-Sjabloonnaam">
    <w:name w:val="Huisstijl-Sjabloonnaam"/>
    <w:basedOn w:val="Huisstijl-Naw"/>
    <w:rsid w:val="000800D6"/>
    <w:pPr>
      <w:spacing w:before="255" w:after="255" w:line="255" w:lineRule="exact"/>
      <w:jc w:val="left"/>
    </w:pPr>
    <w:rPr>
      <w:b/>
      <w:sz w:val="36"/>
    </w:rPr>
  </w:style>
  <w:style w:type="paragraph" w:customStyle="1" w:styleId="Huisstijl-Adres">
    <w:name w:val="Huisstijl-Adres"/>
    <w:basedOn w:val="Huisstijl-Naw"/>
    <w:rsid w:val="000800D6"/>
  </w:style>
  <w:style w:type="paragraph" w:styleId="ListBullet">
    <w:name w:val="List Bullet"/>
    <w:basedOn w:val="Normal"/>
    <w:rsid w:val="000800D6"/>
    <w:pPr>
      <w:numPr>
        <w:numId w:val="13"/>
      </w:numPr>
    </w:pPr>
  </w:style>
  <w:style w:type="paragraph" w:customStyle="1" w:styleId="Huisstijl-Naw">
    <w:name w:val="Huisstijl-Naw"/>
    <w:basedOn w:val="Normal"/>
    <w:rsid w:val="000800D6"/>
    <w:rPr>
      <w:noProof/>
    </w:rPr>
  </w:style>
  <w:style w:type="paragraph" w:customStyle="1" w:styleId="Huisstijl-Kopje">
    <w:name w:val="Huisstijl-Kopje"/>
    <w:basedOn w:val="Huisstijl-Naw"/>
    <w:rsid w:val="000800D6"/>
    <w:rPr>
      <w:b/>
      <w:sz w:val="17"/>
    </w:rPr>
  </w:style>
  <w:style w:type="paragraph" w:customStyle="1" w:styleId="Huisstijl-Gegeven">
    <w:name w:val="Huisstijl-Gegeven"/>
    <w:basedOn w:val="Huisstijl-Naw"/>
    <w:rsid w:val="000800D6"/>
    <w:pPr>
      <w:jc w:val="left"/>
    </w:pPr>
  </w:style>
  <w:style w:type="paragraph" w:styleId="ListBullet2">
    <w:name w:val="List Bullet 2"/>
    <w:basedOn w:val="ListBullet"/>
    <w:rsid w:val="000800D6"/>
    <w:pPr>
      <w:numPr>
        <w:ilvl w:val="1"/>
      </w:numPr>
    </w:pPr>
  </w:style>
  <w:style w:type="paragraph" w:customStyle="1" w:styleId="Huisstijl-Voettekst">
    <w:name w:val="Huisstijl-Voettekst"/>
    <w:basedOn w:val="Huisstijl-Naw"/>
    <w:rsid w:val="000800D6"/>
    <w:rPr>
      <w:sz w:val="17"/>
    </w:rPr>
  </w:style>
  <w:style w:type="paragraph" w:customStyle="1" w:styleId="Kop1zondernummer">
    <w:name w:val="Kop 1 zonder nummer"/>
    <w:basedOn w:val="Heading1"/>
    <w:next w:val="Normal"/>
    <w:rsid w:val="000800D6"/>
    <w:pPr>
      <w:numPr>
        <w:numId w:val="0"/>
      </w:numPr>
    </w:pPr>
  </w:style>
  <w:style w:type="paragraph" w:customStyle="1" w:styleId="Kop2zondernummer">
    <w:name w:val="Kop 2 zonder nummer"/>
    <w:basedOn w:val="Heading2"/>
    <w:next w:val="Normal"/>
    <w:rsid w:val="000800D6"/>
    <w:pPr>
      <w:numPr>
        <w:ilvl w:val="0"/>
        <w:numId w:val="0"/>
      </w:numPr>
    </w:pPr>
  </w:style>
  <w:style w:type="paragraph" w:customStyle="1" w:styleId="Kop3zondernummer">
    <w:name w:val="Kop 3 zonder nummer"/>
    <w:basedOn w:val="Heading3"/>
    <w:next w:val="Normal"/>
    <w:rsid w:val="000800D6"/>
    <w:pPr>
      <w:numPr>
        <w:ilvl w:val="0"/>
        <w:numId w:val="0"/>
      </w:numPr>
    </w:pPr>
  </w:style>
  <w:style w:type="paragraph" w:customStyle="1" w:styleId="Huisstijl-Titel">
    <w:name w:val="Huisstijl-Titel"/>
    <w:basedOn w:val="Huisstijl-Naw"/>
    <w:rsid w:val="000800D6"/>
    <w:pPr>
      <w:spacing w:line="510" w:lineRule="atLeast"/>
      <w:jc w:val="left"/>
    </w:pPr>
    <w:rPr>
      <w:b/>
      <w:sz w:val="36"/>
    </w:rPr>
  </w:style>
  <w:style w:type="paragraph" w:customStyle="1" w:styleId="Kop4zondernummer">
    <w:name w:val="Kop 4 zonder nummer"/>
    <w:basedOn w:val="Heading4"/>
    <w:next w:val="Normal"/>
    <w:rsid w:val="000800D6"/>
    <w:pPr>
      <w:numPr>
        <w:ilvl w:val="0"/>
        <w:numId w:val="0"/>
      </w:numPr>
    </w:pPr>
  </w:style>
  <w:style w:type="paragraph" w:styleId="TOC1">
    <w:name w:val="toc 1"/>
    <w:basedOn w:val="Normal"/>
    <w:next w:val="Normal"/>
    <w:uiPriority w:val="39"/>
    <w:rsid w:val="000800D6"/>
    <w:pPr>
      <w:tabs>
        <w:tab w:val="right" w:pos="8419"/>
      </w:tabs>
      <w:spacing w:before="255"/>
      <w:ind w:hanging="255"/>
      <w:jc w:val="left"/>
    </w:pPr>
    <w:rPr>
      <w:b/>
    </w:rPr>
  </w:style>
  <w:style w:type="paragraph" w:styleId="TOC2">
    <w:name w:val="toc 2"/>
    <w:basedOn w:val="Normal"/>
    <w:next w:val="Normal"/>
    <w:uiPriority w:val="39"/>
    <w:rsid w:val="000800D6"/>
    <w:pPr>
      <w:tabs>
        <w:tab w:val="right" w:pos="8419"/>
      </w:tabs>
      <w:ind w:left="510" w:hanging="510"/>
      <w:jc w:val="left"/>
    </w:pPr>
  </w:style>
  <w:style w:type="paragraph" w:styleId="TOC3">
    <w:name w:val="toc 3"/>
    <w:basedOn w:val="Normal"/>
    <w:next w:val="Normal"/>
    <w:semiHidden/>
    <w:rsid w:val="000800D6"/>
    <w:pPr>
      <w:tabs>
        <w:tab w:val="right" w:pos="8419"/>
      </w:tabs>
      <w:ind w:left="1276" w:hanging="765"/>
      <w:jc w:val="left"/>
    </w:pPr>
  </w:style>
  <w:style w:type="paragraph" w:customStyle="1" w:styleId="Huisstijl-Koptekst">
    <w:name w:val="Huisstijl-Koptekst"/>
    <w:basedOn w:val="Huisstijl-Naw"/>
    <w:rsid w:val="000800D6"/>
    <w:rPr>
      <w:i/>
      <w:sz w:val="17"/>
    </w:rPr>
  </w:style>
  <w:style w:type="paragraph" w:customStyle="1" w:styleId="Huisstijl-Pagina">
    <w:name w:val="Huisstijl-Pagina"/>
    <w:basedOn w:val="Huisstijl-Gegeven"/>
    <w:rsid w:val="000800D6"/>
    <w:pPr>
      <w:jc w:val="right"/>
    </w:pPr>
    <w:rPr>
      <w:sz w:val="17"/>
    </w:rPr>
  </w:style>
  <w:style w:type="character" w:styleId="PageNumber">
    <w:name w:val="page number"/>
    <w:basedOn w:val="DefaultParagraphFont"/>
    <w:rsid w:val="000800D6"/>
  </w:style>
  <w:style w:type="paragraph" w:customStyle="1" w:styleId="Huisstijl-Subtitel">
    <w:name w:val="Huisstijl-Subtitel"/>
    <w:basedOn w:val="Huisstijl-Naw"/>
    <w:rsid w:val="000800D6"/>
    <w:pPr>
      <w:jc w:val="left"/>
    </w:pPr>
    <w:rPr>
      <w:b/>
    </w:rPr>
  </w:style>
  <w:style w:type="table" w:customStyle="1" w:styleId="dTable">
    <w:name w:val="d_Table"/>
    <w:basedOn w:val="TableGrid"/>
    <w:rsid w:val="000800D6"/>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800D6"/>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uiPriority w:val="39"/>
    <w:rsid w:val="000800D6"/>
    <w:pPr>
      <w:tabs>
        <w:tab w:val="right" w:pos="8419"/>
      </w:tabs>
      <w:spacing w:before="255"/>
      <w:ind w:hanging="255"/>
      <w:jc w:val="left"/>
    </w:pPr>
    <w:rPr>
      <w:b/>
    </w:rPr>
  </w:style>
  <w:style w:type="paragraph" w:styleId="TOC7">
    <w:name w:val="toc 7"/>
    <w:basedOn w:val="Normal"/>
    <w:next w:val="Normal"/>
    <w:semiHidden/>
    <w:rsid w:val="000800D6"/>
    <w:pPr>
      <w:tabs>
        <w:tab w:val="right" w:pos="8419"/>
      </w:tabs>
      <w:ind w:left="510" w:hanging="510"/>
      <w:jc w:val="left"/>
    </w:pPr>
  </w:style>
  <w:style w:type="paragraph" w:styleId="TOC8">
    <w:name w:val="toc 8"/>
    <w:basedOn w:val="Normal"/>
    <w:next w:val="Normal"/>
    <w:semiHidden/>
    <w:rsid w:val="000800D6"/>
    <w:pPr>
      <w:tabs>
        <w:tab w:val="right" w:pos="8419"/>
      </w:tabs>
      <w:ind w:left="1276" w:hanging="765"/>
      <w:jc w:val="left"/>
    </w:pPr>
  </w:style>
  <w:style w:type="paragraph" w:styleId="Caption">
    <w:name w:val="caption"/>
    <w:basedOn w:val="Normal"/>
    <w:next w:val="Normal"/>
    <w:qFormat/>
    <w:rsid w:val="000800D6"/>
    <w:pPr>
      <w:tabs>
        <w:tab w:val="left" w:pos="907"/>
      </w:tabs>
      <w:ind w:left="567" w:hanging="567"/>
      <w:jc w:val="left"/>
    </w:pPr>
    <w:rPr>
      <w:bCs/>
      <w:i/>
      <w:sz w:val="17"/>
      <w:szCs w:val="20"/>
    </w:rPr>
  </w:style>
  <w:style w:type="paragraph" w:styleId="FootnoteText">
    <w:name w:val="footnote text"/>
    <w:basedOn w:val="Normal"/>
    <w:next w:val="FootnoteTextnormal"/>
    <w:rsid w:val="000800D6"/>
    <w:pPr>
      <w:ind w:hanging="340"/>
      <w:jc w:val="left"/>
    </w:pPr>
    <w:rPr>
      <w:i/>
      <w:sz w:val="17"/>
      <w:szCs w:val="20"/>
    </w:rPr>
  </w:style>
  <w:style w:type="paragraph" w:customStyle="1" w:styleId="HeadNoTOC">
    <w:name w:val="HeadNoTOC"/>
    <w:basedOn w:val="Normal"/>
    <w:next w:val="Normal"/>
    <w:rsid w:val="000800D6"/>
    <w:pPr>
      <w:spacing w:before="255" w:after="510"/>
      <w:jc w:val="left"/>
    </w:pPr>
    <w:rPr>
      <w:b/>
      <w:sz w:val="30"/>
    </w:rPr>
  </w:style>
  <w:style w:type="paragraph" w:customStyle="1" w:styleId="ListofReferences">
    <w:name w:val="List of References"/>
    <w:basedOn w:val="Normal"/>
    <w:next w:val="Normal"/>
    <w:rsid w:val="000800D6"/>
    <w:pPr>
      <w:spacing w:after="255"/>
      <w:ind w:left="765" w:hanging="765"/>
    </w:pPr>
  </w:style>
  <w:style w:type="paragraph" w:customStyle="1" w:styleId="Heading10">
    <w:name w:val="Heading 10"/>
    <w:basedOn w:val="Heading6"/>
    <w:next w:val="Normal"/>
    <w:rsid w:val="000800D6"/>
    <w:pPr>
      <w:numPr>
        <w:ilvl w:val="0"/>
        <w:numId w:val="0"/>
      </w:numPr>
    </w:pPr>
  </w:style>
  <w:style w:type="paragraph" w:customStyle="1" w:styleId="FootnoteTextnormal">
    <w:name w:val="Footnote Text normal"/>
    <w:basedOn w:val="FootnoteText"/>
    <w:rsid w:val="000800D6"/>
    <w:pPr>
      <w:ind w:firstLine="0"/>
    </w:pPr>
  </w:style>
  <w:style w:type="paragraph" w:styleId="ListBullet3">
    <w:name w:val="List Bullet 3"/>
    <w:basedOn w:val="ListNumber2"/>
    <w:rsid w:val="000800D6"/>
    <w:pPr>
      <w:numPr>
        <w:ilvl w:val="2"/>
        <w:numId w:val="13"/>
      </w:numPr>
    </w:pPr>
  </w:style>
  <w:style w:type="paragraph" w:styleId="ListBullet4">
    <w:name w:val="List Bullet 4"/>
    <w:basedOn w:val="Normal"/>
    <w:rsid w:val="000800D6"/>
    <w:pPr>
      <w:numPr>
        <w:ilvl w:val="3"/>
        <w:numId w:val="8"/>
      </w:numPr>
    </w:pPr>
  </w:style>
  <w:style w:type="paragraph" w:styleId="ListBullet5">
    <w:name w:val="List Bullet 5"/>
    <w:basedOn w:val="Normal"/>
    <w:rsid w:val="000800D6"/>
    <w:pPr>
      <w:numPr>
        <w:ilvl w:val="4"/>
        <w:numId w:val="8"/>
      </w:numPr>
    </w:pPr>
  </w:style>
  <w:style w:type="paragraph" w:customStyle="1" w:styleId="dTableBodytext">
    <w:name w:val="d_Table_Body_text"/>
    <w:basedOn w:val="BodyText"/>
    <w:next w:val="BodyText"/>
    <w:rsid w:val="000800D6"/>
    <w:pPr>
      <w:spacing w:after="0"/>
      <w:jc w:val="left"/>
    </w:pPr>
    <w:rPr>
      <w:sz w:val="18"/>
    </w:rPr>
  </w:style>
  <w:style w:type="paragraph" w:styleId="ListNumber2">
    <w:name w:val="List Number 2"/>
    <w:basedOn w:val="Normal"/>
    <w:rsid w:val="000800D6"/>
    <w:pPr>
      <w:numPr>
        <w:ilvl w:val="1"/>
        <w:numId w:val="17"/>
      </w:numPr>
    </w:pPr>
  </w:style>
  <w:style w:type="paragraph" w:styleId="TableofFigures">
    <w:name w:val="table of figures"/>
    <w:basedOn w:val="Normal"/>
    <w:next w:val="Normal"/>
    <w:rsid w:val="000800D6"/>
    <w:pPr>
      <w:spacing w:after="120"/>
      <w:ind w:left="1276" w:hanging="1276"/>
    </w:pPr>
  </w:style>
  <w:style w:type="paragraph" w:styleId="BodyText">
    <w:name w:val="Body Text"/>
    <w:basedOn w:val="Normal"/>
    <w:rsid w:val="000800D6"/>
    <w:pPr>
      <w:spacing w:after="120"/>
    </w:pPr>
  </w:style>
  <w:style w:type="paragraph" w:styleId="ListNumber">
    <w:name w:val="List Number"/>
    <w:basedOn w:val="Normal"/>
    <w:rsid w:val="000800D6"/>
    <w:pPr>
      <w:numPr>
        <w:numId w:val="17"/>
      </w:numPr>
    </w:pPr>
  </w:style>
  <w:style w:type="paragraph" w:styleId="ListNumber3">
    <w:name w:val="List Number 3"/>
    <w:basedOn w:val="Normal"/>
    <w:rsid w:val="000800D6"/>
    <w:pPr>
      <w:numPr>
        <w:ilvl w:val="2"/>
        <w:numId w:val="17"/>
      </w:numPr>
    </w:pPr>
  </w:style>
  <w:style w:type="paragraph" w:styleId="ListNumber4">
    <w:name w:val="List Number 4"/>
    <w:basedOn w:val="Normal"/>
    <w:rsid w:val="000800D6"/>
    <w:pPr>
      <w:numPr>
        <w:ilvl w:val="3"/>
        <w:numId w:val="11"/>
      </w:numPr>
    </w:pPr>
  </w:style>
  <w:style w:type="paragraph" w:styleId="ListNumber5">
    <w:name w:val="List Number 5"/>
    <w:basedOn w:val="Normal"/>
    <w:rsid w:val="000800D6"/>
    <w:pPr>
      <w:numPr>
        <w:ilvl w:val="4"/>
        <w:numId w:val="11"/>
      </w:numPr>
    </w:pPr>
  </w:style>
  <w:style w:type="character" w:customStyle="1" w:styleId="FooterChar">
    <w:name w:val="Footer Char"/>
    <w:link w:val="Footer"/>
    <w:rsid w:val="000800D6"/>
    <w:rPr>
      <w:rFonts w:ascii="Arial" w:hAnsi="Arial" w:cs="Arial"/>
      <w:sz w:val="21"/>
      <w:szCs w:val="24"/>
      <w:lang w:eastAsia="en-US"/>
    </w:rPr>
  </w:style>
  <w:style w:type="numbering" w:customStyle="1" w:styleId="Huisstijl-LijstOpsomming">
    <w:name w:val="Huisstijl-LijstOpsomming"/>
    <w:uiPriority w:val="99"/>
    <w:rsid w:val="000800D6"/>
    <w:pPr>
      <w:numPr>
        <w:numId w:val="13"/>
      </w:numPr>
    </w:pPr>
  </w:style>
  <w:style w:type="numbering" w:customStyle="1" w:styleId="Huisstijl-LijstNummering">
    <w:name w:val="Huisstijl-LijstNummering"/>
    <w:uiPriority w:val="99"/>
    <w:rsid w:val="000800D6"/>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6" w:uiPriority="39"/>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00D6"/>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0800D6"/>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0800D6"/>
    <w:pPr>
      <w:numPr>
        <w:ilvl w:val="1"/>
      </w:numPr>
      <w:spacing w:after="0" w:line="255" w:lineRule="exact"/>
      <w:outlineLvl w:val="1"/>
    </w:pPr>
    <w:rPr>
      <w:bCs w:val="0"/>
      <w:iCs/>
      <w:sz w:val="21"/>
      <w:szCs w:val="28"/>
    </w:rPr>
  </w:style>
  <w:style w:type="paragraph" w:styleId="Heading3">
    <w:name w:val="heading 3"/>
    <w:basedOn w:val="Heading2"/>
    <w:next w:val="Normal"/>
    <w:qFormat/>
    <w:rsid w:val="000800D6"/>
    <w:pPr>
      <w:numPr>
        <w:ilvl w:val="2"/>
      </w:numPr>
      <w:outlineLvl w:val="2"/>
    </w:pPr>
    <w:rPr>
      <w:b w:val="0"/>
      <w:bCs/>
      <w:szCs w:val="26"/>
    </w:rPr>
  </w:style>
  <w:style w:type="paragraph" w:styleId="Heading4">
    <w:name w:val="heading 4"/>
    <w:basedOn w:val="Heading3"/>
    <w:next w:val="Normal"/>
    <w:qFormat/>
    <w:rsid w:val="000800D6"/>
    <w:pPr>
      <w:numPr>
        <w:ilvl w:val="3"/>
      </w:numPr>
      <w:outlineLvl w:val="3"/>
    </w:pPr>
    <w:rPr>
      <w:bCs w:val="0"/>
      <w:i/>
      <w:szCs w:val="28"/>
    </w:rPr>
  </w:style>
  <w:style w:type="paragraph" w:styleId="Heading5">
    <w:name w:val="heading 5"/>
    <w:basedOn w:val="Heading4"/>
    <w:next w:val="Normal"/>
    <w:qFormat/>
    <w:rsid w:val="000800D6"/>
    <w:pPr>
      <w:numPr>
        <w:ilvl w:val="4"/>
      </w:numPr>
      <w:outlineLvl w:val="4"/>
    </w:pPr>
    <w:rPr>
      <w:bCs/>
      <w:iCs w:val="0"/>
      <w:szCs w:val="26"/>
    </w:rPr>
  </w:style>
  <w:style w:type="paragraph" w:styleId="Heading6">
    <w:name w:val="heading 6"/>
    <w:basedOn w:val="Heading1"/>
    <w:next w:val="Normal"/>
    <w:qFormat/>
    <w:rsid w:val="000800D6"/>
    <w:pPr>
      <w:numPr>
        <w:ilvl w:val="5"/>
      </w:numPr>
      <w:outlineLvl w:val="5"/>
    </w:pPr>
    <w:rPr>
      <w:bCs w:val="0"/>
      <w:szCs w:val="22"/>
    </w:rPr>
  </w:style>
  <w:style w:type="paragraph" w:styleId="Heading7">
    <w:name w:val="heading 7"/>
    <w:basedOn w:val="Heading2"/>
    <w:next w:val="Normal"/>
    <w:qFormat/>
    <w:rsid w:val="000800D6"/>
    <w:pPr>
      <w:numPr>
        <w:ilvl w:val="6"/>
      </w:numPr>
      <w:outlineLvl w:val="6"/>
    </w:pPr>
  </w:style>
  <w:style w:type="paragraph" w:styleId="Heading8">
    <w:name w:val="heading 8"/>
    <w:basedOn w:val="Heading3"/>
    <w:next w:val="Normal"/>
    <w:qFormat/>
    <w:rsid w:val="000800D6"/>
    <w:pPr>
      <w:numPr>
        <w:ilvl w:val="7"/>
      </w:numPr>
      <w:outlineLvl w:val="7"/>
    </w:pPr>
    <w:rPr>
      <w:iCs w:val="0"/>
    </w:rPr>
  </w:style>
  <w:style w:type="paragraph" w:styleId="Heading9">
    <w:name w:val="heading 9"/>
    <w:basedOn w:val="Heading4"/>
    <w:next w:val="Normal"/>
    <w:qFormat/>
    <w:rsid w:val="000800D6"/>
    <w:pPr>
      <w:numPr>
        <w:ilvl w:val="8"/>
      </w:numPr>
      <w:outlineLvl w:val="8"/>
    </w:pPr>
    <w:rPr>
      <w:szCs w:val="22"/>
    </w:rPr>
  </w:style>
  <w:style w:type="character" w:default="1" w:styleId="DefaultParagraphFont">
    <w:name w:val="Default Paragraph Font"/>
    <w:uiPriority w:val="1"/>
    <w:semiHidden/>
    <w:unhideWhenUsed/>
    <w:rsid w:val="000800D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00D6"/>
  </w:style>
  <w:style w:type="paragraph" w:styleId="Header">
    <w:name w:val="header"/>
    <w:basedOn w:val="Normal"/>
    <w:rsid w:val="000800D6"/>
    <w:pPr>
      <w:tabs>
        <w:tab w:val="center" w:pos="4153"/>
        <w:tab w:val="right" w:pos="8306"/>
      </w:tabs>
    </w:pPr>
  </w:style>
  <w:style w:type="paragraph" w:styleId="Footer">
    <w:name w:val="footer"/>
    <w:basedOn w:val="Normal"/>
    <w:link w:val="FooterChar"/>
    <w:rsid w:val="000800D6"/>
    <w:pPr>
      <w:tabs>
        <w:tab w:val="center" w:pos="4153"/>
        <w:tab w:val="right" w:pos="8306"/>
      </w:tabs>
    </w:pPr>
  </w:style>
  <w:style w:type="paragraph" w:customStyle="1" w:styleId="Huisstijl-Sjabloonnaam">
    <w:name w:val="Huisstijl-Sjabloonnaam"/>
    <w:basedOn w:val="Huisstijl-Naw"/>
    <w:rsid w:val="000800D6"/>
    <w:pPr>
      <w:spacing w:before="255" w:after="255" w:line="255" w:lineRule="exact"/>
      <w:jc w:val="left"/>
    </w:pPr>
    <w:rPr>
      <w:b/>
      <w:sz w:val="36"/>
    </w:rPr>
  </w:style>
  <w:style w:type="paragraph" w:customStyle="1" w:styleId="Huisstijl-Adres">
    <w:name w:val="Huisstijl-Adres"/>
    <w:basedOn w:val="Huisstijl-Naw"/>
    <w:rsid w:val="000800D6"/>
  </w:style>
  <w:style w:type="paragraph" w:styleId="ListBullet">
    <w:name w:val="List Bullet"/>
    <w:basedOn w:val="Normal"/>
    <w:rsid w:val="000800D6"/>
    <w:pPr>
      <w:numPr>
        <w:numId w:val="13"/>
      </w:numPr>
    </w:pPr>
  </w:style>
  <w:style w:type="paragraph" w:customStyle="1" w:styleId="Huisstijl-Naw">
    <w:name w:val="Huisstijl-Naw"/>
    <w:basedOn w:val="Normal"/>
    <w:rsid w:val="000800D6"/>
    <w:rPr>
      <w:noProof/>
    </w:rPr>
  </w:style>
  <w:style w:type="paragraph" w:customStyle="1" w:styleId="Huisstijl-Kopje">
    <w:name w:val="Huisstijl-Kopje"/>
    <w:basedOn w:val="Huisstijl-Naw"/>
    <w:rsid w:val="000800D6"/>
    <w:rPr>
      <w:b/>
      <w:sz w:val="17"/>
    </w:rPr>
  </w:style>
  <w:style w:type="paragraph" w:customStyle="1" w:styleId="Huisstijl-Gegeven">
    <w:name w:val="Huisstijl-Gegeven"/>
    <w:basedOn w:val="Huisstijl-Naw"/>
    <w:rsid w:val="000800D6"/>
    <w:pPr>
      <w:jc w:val="left"/>
    </w:pPr>
  </w:style>
  <w:style w:type="paragraph" w:styleId="ListBullet2">
    <w:name w:val="List Bullet 2"/>
    <w:basedOn w:val="ListBullet"/>
    <w:rsid w:val="000800D6"/>
    <w:pPr>
      <w:numPr>
        <w:ilvl w:val="1"/>
      </w:numPr>
    </w:pPr>
  </w:style>
  <w:style w:type="paragraph" w:customStyle="1" w:styleId="Huisstijl-Voettekst">
    <w:name w:val="Huisstijl-Voettekst"/>
    <w:basedOn w:val="Huisstijl-Naw"/>
    <w:rsid w:val="000800D6"/>
    <w:rPr>
      <w:sz w:val="17"/>
    </w:rPr>
  </w:style>
  <w:style w:type="paragraph" w:customStyle="1" w:styleId="Kop1zondernummer">
    <w:name w:val="Kop 1 zonder nummer"/>
    <w:basedOn w:val="Heading1"/>
    <w:next w:val="Normal"/>
    <w:rsid w:val="000800D6"/>
    <w:pPr>
      <w:numPr>
        <w:numId w:val="0"/>
      </w:numPr>
    </w:pPr>
  </w:style>
  <w:style w:type="paragraph" w:customStyle="1" w:styleId="Kop2zondernummer">
    <w:name w:val="Kop 2 zonder nummer"/>
    <w:basedOn w:val="Heading2"/>
    <w:next w:val="Normal"/>
    <w:rsid w:val="000800D6"/>
    <w:pPr>
      <w:numPr>
        <w:ilvl w:val="0"/>
        <w:numId w:val="0"/>
      </w:numPr>
    </w:pPr>
  </w:style>
  <w:style w:type="paragraph" w:customStyle="1" w:styleId="Kop3zondernummer">
    <w:name w:val="Kop 3 zonder nummer"/>
    <w:basedOn w:val="Heading3"/>
    <w:next w:val="Normal"/>
    <w:rsid w:val="000800D6"/>
    <w:pPr>
      <w:numPr>
        <w:ilvl w:val="0"/>
        <w:numId w:val="0"/>
      </w:numPr>
    </w:pPr>
  </w:style>
  <w:style w:type="paragraph" w:customStyle="1" w:styleId="Huisstijl-Titel">
    <w:name w:val="Huisstijl-Titel"/>
    <w:basedOn w:val="Huisstijl-Naw"/>
    <w:rsid w:val="000800D6"/>
    <w:pPr>
      <w:spacing w:line="510" w:lineRule="atLeast"/>
      <w:jc w:val="left"/>
    </w:pPr>
    <w:rPr>
      <w:b/>
      <w:sz w:val="36"/>
    </w:rPr>
  </w:style>
  <w:style w:type="paragraph" w:customStyle="1" w:styleId="Kop4zondernummer">
    <w:name w:val="Kop 4 zonder nummer"/>
    <w:basedOn w:val="Heading4"/>
    <w:next w:val="Normal"/>
    <w:rsid w:val="000800D6"/>
    <w:pPr>
      <w:numPr>
        <w:ilvl w:val="0"/>
        <w:numId w:val="0"/>
      </w:numPr>
    </w:pPr>
  </w:style>
  <w:style w:type="paragraph" w:styleId="TOC1">
    <w:name w:val="toc 1"/>
    <w:basedOn w:val="Normal"/>
    <w:next w:val="Normal"/>
    <w:uiPriority w:val="39"/>
    <w:rsid w:val="000800D6"/>
    <w:pPr>
      <w:tabs>
        <w:tab w:val="right" w:pos="8419"/>
      </w:tabs>
      <w:spacing w:before="255"/>
      <w:ind w:hanging="255"/>
      <w:jc w:val="left"/>
    </w:pPr>
    <w:rPr>
      <w:b/>
    </w:rPr>
  </w:style>
  <w:style w:type="paragraph" w:styleId="TOC2">
    <w:name w:val="toc 2"/>
    <w:basedOn w:val="Normal"/>
    <w:next w:val="Normal"/>
    <w:uiPriority w:val="39"/>
    <w:rsid w:val="000800D6"/>
    <w:pPr>
      <w:tabs>
        <w:tab w:val="right" w:pos="8419"/>
      </w:tabs>
      <w:ind w:left="510" w:hanging="510"/>
      <w:jc w:val="left"/>
    </w:pPr>
  </w:style>
  <w:style w:type="paragraph" w:styleId="TOC3">
    <w:name w:val="toc 3"/>
    <w:basedOn w:val="Normal"/>
    <w:next w:val="Normal"/>
    <w:semiHidden/>
    <w:rsid w:val="000800D6"/>
    <w:pPr>
      <w:tabs>
        <w:tab w:val="right" w:pos="8419"/>
      </w:tabs>
      <w:ind w:left="1276" w:hanging="765"/>
      <w:jc w:val="left"/>
    </w:pPr>
  </w:style>
  <w:style w:type="paragraph" w:customStyle="1" w:styleId="Huisstijl-Koptekst">
    <w:name w:val="Huisstijl-Koptekst"/>
    <w:basedOn w:val="Huisstijl-Naw"/>
    <w:rsid w:val="000800D6"/>
    <w:rPr>
      <w:i/>
      <w:sz w:val="17"/>
    </w:rPr>
  </w:style>
  <w:style w:type="paragraph" w:customStyle="1" w:styleId="Huisstijl-Pagina">
    <w:name w:val="Huisstijl-Pagina"/>
    <w:basedOn w:val="Huisstijl-Gegeven"/>
    <w:rsid w:val="000800D6"/>
    <w:pPr>
      <w:jc w:val="right"/>
    </w:pPr>
    <w:rPr>
      <w:sz w:val="17"/>
    </w:rPr>
  </w:style>
  <w:style w:type="character" w:styleId="PageNumber">
    <w:name w:val="page number"/>
    <w:basedOn w:val="DefaultParagraphFont"/>
    <w:rsid w:val="000800D6"/>
  </w:style>
  <w:style w:type="paragraph" w:customStyle="1" w:styleId="Huisstijl-Subtitel">
    <w:name w:val="Huisstijl-Subtitel"/>
    <w:basedOn w:val="Huisstijl-Naw"/>
    <w:rsid w:val="000800D6"/>
    <w:pPr>
      <w:jc w:val="left"/>
    </w:pPr>
    <w:rPr>
      <w:b/>
    </w:rPr>
  </w:style>
  <w:style w:type="table" w:customStyle="1" w:styleId="dTable">
    <w:name w:val="d_Table"/>
    <w:basedOn w:val="TableGrid"/>
    <w:rsid w:val="000800D6"/>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0800D6"/>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uiPriority w:val="39"/>
    <w:rsid w:val="000800D6"/>
    <w:pPr>
      <w:tabs>
        <w:tab w:val="right" w:pos="8419"/>
      </w:tabs>
      <w:spacing w:before="255"/>
      <w:ind w:hanging="255"/>
      <w:jc w:val="left"/>
    </w:pPr>
    <w:rPr>
      <w:b/>
    </w:rPr>
  </w:style>
  <w:style w:type="paragraph" w:styleId="TOC7">
    <w:name w:val="toc 7"/>
    <w:basedOn w:val="Normal"/>
    <w:next w:val="Normal"/>
    <w:semiHidden/>
    <w:rsid w:val="000800D6"/>
    <w:pPr>
      <w:tabs>
        <w:tab w:val="right" w:pos="8419"/>
      </w:tabs>
      <w:ind w:left="510" w:hanging="510"/>
      <w:jc w:val="left"/>
    </w:pPr>
  </w:style>
  <w:style w:type="paragraph" w:styleId="TOC8">
    <w:name w:val="toc 8"/>
    <w:basedOn w:val="Normal"/>
    <w:next w:val="Normal"/>
    <w:semiHidden/>
    <w:rsid w:val="000800D6"/>
    <w:pPr>
      <w:tabs>
        <w:tab w:val="right" w:pos="8419"/>
      </w:tabs>
      <w:ind w:left="1276" w:hanging="765"/>
      <w:jc w:val="left"/>
    </w:pPr>
  </w:style>
  <w:style w:type="paragraph" w:styleId="Caption">
    <w:name w:val="caption"/>
    <w:basedOn w:val="Normal"/>
    <w:next w:val="Normal"/>
    <w:qFormat/>
    <w:rsid w:val="000800D6"/>
    <w:pPr>
      <w:tabs>
        <w:tab w:val="left" w:pos="907"/>
      </w:tabs>
      <w:ind w:left="567" w:hanging="567"/>
      <w:jc w:val="left"/>
    </w:pPr>
    <w:rPr>
      <w:bCs/>
      <w:i/>
      <w:sz w:val="17"/>
      <w:szCs w:val="20"/>
    </w:rPr>
  </w:style>
  <w:style w:type="paragraph" w:styleId="FootnoteText">
    <w:name w:val="footnote text"/>
    <w:basedOn w:val="Normal"/>
    <w:next w:val="FootnoteTextnormal"/>
    <w:rsid w:val="000800D6"/>
    <w:pPr>
      <w:ind w:hanging="340"/>
      <w:jc w:val="left"/>
    </w:pPr>
    <w:rPr>
      <w:i/>
      <w:sz w:val="17"/>
      <w:szCs w:val="20"/>
    </w:rPr>
  </w:style>
  <w:style w:type="paragraph" w:customStyle="1" w:styleId="HeadNoTOC">
    <w:name w:val="HeadNoTOC"/>
    <w:basedOn w:val="Normal"/>
    <w:next w:val="Normal"/>
    <w:rsid w:val="000800D6"/>
    <w:pPr>
      <w:spacing w:before="255" w:after="510"/>
      <w:jc w:val="left"/>
    </w:pPr>
    <w:rPr>
      <w:b/>
      <w:sz w:val="30"/>
    </w:rPr>
  </w:style>
  <w:style w:type="paragraph" w:customStyle="1" w:styleId="ListofReferences">
    <w:name w:val="List of References"/>
    <w:basedOn w:val="Normal"/>
    <w:next w:val="Normal"/>
    <w:rsid w:val="000800D6"/>
    <w:pPr>
      <w:spacing w:after="255"/>
      <w:ind w:left="765" w:hanging="765"/>
    </w:pPr>
  </w:style>
  <w:style w:type="paragraph" w:customStyle="1" w:styleId="Heading10">
    <w:name w:val="Heading 10"/>
    <w:basedOn w:val="Heading6"/>
    <w:next w:val="Normal"/>
    <w:rsid w:val="000800D6"/>
    <w:pPr>
      <w:numPr>
        <w:ilvl w:val="0"/>
        <w:numId w:val="0"/>
      </w:numPr>
    </w:pPr>
  </w:style>
  <w:style w:type="paragraph" w:customStyle="1" w:styleId="FootnoteTextnormal">
    <w:name w:val="Footnote Text normal"/>
    <w:basedOn w:val="FootnoteText"/>
    <w:rsid w:val="000800D6"/>
    <w:pPr>
      <w:ind w:firstLine="0"/>
    </w:pPr>
  </w:style>
  <w:style w:type="paragraph" w:styleId="ListBullet3">
    <w:name w:val="List Bullet 3"/>
    <w:basedOn w:val="ListNumber2"/>
    <w:rsid w:val="000800D6"/>
    <w:pPr>
      <w:numPr>
        <w:ilvl w:val="2"/>
        <w:numId w:val="13"/>
      </w:numPr>
    </w:pPr>
  </w:style>
  <w:style w:type="paragraph" w:styleId="ListBullet4">
    <w:name w:val="List Bullet 4"/>
    <w:basedOn w:val="Normal"/>
    <w:rsid w:val="000800D6"/>
    <w:pPr>
      <w:numPr>
        <w:ilvl w:val="3"/>
        <w:numId w:val="8"/>
      </w:numPr>
    </w:pPr>
  </w:style>
  <w:style w:type="paragraph" w:styleId="ListBullet5">
    <w:name w:val="List Bullet 5"/>
    <w:basedOn w:val="Normal"/>
    <w:rsid w:val="000800D6"/>
    <w:pPr>
      <w:numPr>
        <w:ilvl w:val="4"/>
        <w:numId w:val="8"/>
      </w:numPr>
    </w:pPr>
  </w:style>
  <w:style w:type="paragraph" w:customStyle="1" w:styleId="dTableBodytext">
    <w:name w:val="d_Table_Body_text"/>
    <w:basedOn w:val="BodyText"/>
    <w:next w:val="BodyText"/>
    <w:rsid w:val="000800D6"/>
    <w:pPr>
      <w:spacing w:after="0"/>
      <w:jc w:val="left"/>
    </w:pPr>
    <w:rPr>
      <w:sz w:val="18"/>
    </w:rPr>
  </w:style>
  <w:style w:type="paragraph" w:styleId="ListNumber2">
    <w:name w:val="List Number 2"/>
    <w:basedOn w:val="Normal"/>
    <w:rsid w:val="000800D6"/>
    <w:pPr>
      <w:numPr>
        <w:ilvl w:val="1"/>
        <w:numId w:val="17"/>
      </w:numPr>
    </w:pPr>
  </w:style>
  <w:style w:type="paragraph" w:styleId="TableofFigures">
    <w:name w:val="table of figures"/>
    <w:basedOn w:val="Normal"/>
    <w:next w:val="Normal"/>
    <w:rsid w:val="000800D6"/>
    <w:pPr>
      <w:spacing w:after="120"/>
      <w:ind w:left="1276" w:hanging="1276"/>
    </w:pPr>
  </w:style>
  <w:style w:type="paragraph" w:styleId="BodyText">
    <w:name w:val="Body Text"/>
    <w:basedOn w:val="Normal"/>
    <w:rsid w:val="000800D6"/>
    <w:pPr>
      <w:spacing w:after="120"/>
    </w:pPr>
  </w:style>
  <w:style w:type="paragraph" w:styleId="ListNumber">
    <w:name w:val="List Number"/>
    <w:basedOn w:val="Normal"/>
    <w:rsid w:val="000800D6"/>
    <w:pPr>
      <w:numPr>
        <w:numId w:val="17"/>
      </w:numPr>
    </w:pPr>
  </w:style>
  <w:style w:type="paragraph" w:styleId="ListNumber3">
    <w:name w:val="List Number 3"/>
    <w:basedOn w:val="Normal"/>
    <w:rsid w:val="000800D6"/>
    <w:pPr>
      <w:numPr>
        <w:ilvl w:val="2"/>
        <w:numId w:val="17"/>
      </w:numPr>
    </w:pPr>
  </w:style>
  <w:style w:type="paragraph" w:styleId="ListNumber4">
    <w:name w:val="List Number 4"/>
    <w:basedOn w:val="Normal"/>
    <w:rsid w:val="000800D6"/>
    <w:pPr>
      <w:numPr>
        <w:ilvl w:val="3"/>
        <w:numId w:val="11"/>
      </w:numPr>
    </w:pPr>
  </w:style>
  <w:style w:type="paragraph" w:styleId="ListNumber5">
    <w:name w:val="List Number 5"/>
    <w:basedOn w:val="Normal"/>
    <w:rsid w:val="000800D6"/>
    <w:pPr>
      <w:numPr>
        <w:ilvl w:val="4"/>
        <w:numId w:val="11"/>
      </w:numPr>
    </w:pPr>
  </w:style>
  <w:style w:type="character" w:customStyle="1" w:styleId="FooterChar">
    <w:name w:val="Footer Char"/>
    <w:link w:val="Footer"/>
    <w:rsid w:val="000800D6"/>
    <w:rPr>
      <w:rFonts w:ascii="Arial" w:hAnsi="Arial" w:cs="Arial"/>
      <w:sz w:val="21"/>
      <w:szCs w:val="24"/>
      <w:lang w:eastAsia="en-US"/>
    </w:rPr>
  </w:style>
  <w:style w:type="numbering" w:customStyle="1" w:styleId="Huisstijl-LijstOpsomming">
    <w:name w:val="Huisstijl-LijstOpsomming"/>
    <w:uiPriority w:val="99"/>
    <w:rsid w:val="000800D6"/>
    <w:pPr>
      <w:numPr>
        <w:numId w:val="13"/>
      </w:numPr>
    </w:pPr>
  </w:style>
  <w:style w:type="numbering" w:customStyle="1" w:styleId="Huisstijl-LijstNummering">
    <w:name w:val="Huisstijl-LijstNummering"/>
    <w:uiPriority w:val="99"/>
    <w:rsid w:val="000800D6"/>
    <w:pPr>
      <w:numPr>
        <w:numId w:val="17"/>
      </w:numPr>
    </w:pPr>
  </w:style>
  <w:style w:type="character" w:customStyle="1" w:styleId="Hidden">
    <w:name w:val="Hidden"/>
    <w:basedOn w:val="DefaultParagraphFont"/>
    <w:rsid w:val="00EF0CF5"/>
    <w:rPr>
      <w:rFonts w:ascii="Arial" w:hAnsi="Arial"/>
      <w:i/>
      <w:noProof/>
      <w:vanish/>
      <w:color w:val="FF0000"/>
      <w:sz w:val="21"/>
    </w:rPr>
  </w:style>
  <w:style w:type="paragraph" w:styleId="BalloonText">
    <w:name w:val="Balloon Text"/>
    <w:basedOn w:val="Normal"/>
    <w:link w:val="BalloonTextChar"/>
    <w:rsid w:val="00EF0CF5"/>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F0CF5"/>
    <w:rPr>
      <w:rFonts w:ascii="Tahoma" w:hAnsi="Tahoma" w:cs="Tahoma"/>
      <w:sz w:val="16"/>
      <w:szCs w:val="16"/>
      <w:lang w:eastAsia="en-US"/>
    </w:rPr>
  </w:style>
  <w:style w:type="paragraph" w:customStyle="1" w:styleId="Huisstijl-TabelStatus">
    <w:name w:val="Huisstijl-TabelStatus"/>
    <w:basedOn w:val="Normal"/>
    <w:next w:val="Normal"/>
    <w:rsid w:val="00EF0CF5"/>
    <w:pPr>
      <w:jc w:val="left"/>
    </w:pPr>
    <w:rPr>
      <w:sz w:val="18"/>
      <w:szCs w:val="18"/>
    </w:rPr>
  </w:style>
  <w:style w:type="paragraph" w:customStyle="1" w:styleId="Huisstijl-TitelInhoud">
    <w:name w:val="Huisstijl-TitelInhoud"/>
    <w:basedOn w:val="Normal"/>
    <w:next w:val="Normal"/>
    <w:rsid w:val="00EF0CF5"/>
    <w:pPr>
      <w:spacing w:before="255" w:after="255" w:line="510" w:lineRule="exact"/>
      <w:jc w:val="left"/>
    </w:pPr>
    <w:rPr>
      <w:rFonts w:cs="Times New Roman"/>
      <w:b/>
      <w:bCs/>
      <w:position w:val="20"/>
      <w:sz w:val="30"/>
      <w:szCs w:val="20"/>
    </w:rPr>
  </w:style>
  <w:style w:type="paragraph" w:customStyle="1" w:styleId="Inhoudtabel">
    <w:name w:val="Inhoud tabel"/>
    <w:basedOn w:val="Normal"/>
    <w:rsid w:val="007E7957"/>
    <w:pPr>
      <w:keepNext/>
      <w:spacing w:before="40" w:after="40" w:line="220" w:lineRule="exact"/>
      <w:jc w:val="left"/>
    </w:pPr>
    <w:rPr>
      <w:rFonts w:ascii="Verdana" w:hAnsi="Verdana" w:cs="Times New Roman"/>
      <w:sz w:val="16"/>
      <w:szCs w:val="20"/>
      <w:lang w:val="nl-NL"/>
    </w:rPr>
  </w:style>
  <w:style w:type="paragraph" w:customStyle="1" w:styleId="HdWequationline">
    <w:name w:val="HdW_equation_line"/>
    <w:basedOn w:val="Normal"/>
    <w:next w:val="Normal"/>
    <w:qFormat/>
    <w:rsid w:val="00B22365"/>
    <w:pPr>
      <w:tabs>
        <w:tab w:val="left" w:pos="510"/>
        <w:tab w:val="right" w:pos="8720"/>
      </w:tabs>
    </w:pPr>
  </w:style>
  <w:style w:type="character" w:styleId="CommentReference">
    <w:name w:val="annotation reference"/>
    <w:basedOn w:val="DefaultParagraphFont"/>
    <w:rsid w:val="00B46B6B"/>
    <w:rPr>
      <w:sz w:val="16"/>
      <w:szCs w:val="16"/>
    </w:rPr>
  </w:style>
  <w:style w:type="paragraph" w:styleId="CommentText">
    <w:name w:val="annotation text"/>
    <w:basedOn w:val="Normal"/>
    <w:link w:val="CommentTextChar"/>
    <w:rsid w:val="00B46B6B"/>
    <w:pPr>
      <w:spacing w:line="240" w:lineRule="auto"/>
    </w:pPr>
    <w:rPr>
      <w:sz w:val="20"/>
      <w:szCs w:val="20"/>
    </w:rPr>
  </w:style>
  <w:style w:type="character" w:customStyle="1" w:styleId="CommentTextChar">
    <w:name w:val="Comment Text Char"/>
    <w:basedOn w:val="DefaultParagraphFont"/>
    <w:link w:val="CommentText"/>
    <w:rsid w:val="00B46B6B"/>
    <w:rPr>
      <w:rFonts w:ascii="Arial" w:hAnsi="Arial" w:cs="Arial"/>
      <w:lang w:val="en-GB" w:eastAsia="en-US"/>
    </w:rPr>
  </w:style>
  <w:style w:type="paragraph" w:styleId="CommentSubject">
    <w:name w:val="annotation subject"/>
    <w:basedOn w:val="CommentText"/>
    <w:next w:val="CommentText"/>
    <w:link w:val="CommentSubjectChar"/>
    <w:rsid w:val="00B46B6B"/>
    <w:rPr>
      <w:b/>
      <w:bCs/>
    </w:rPr>
  </w:style>
  <w:style w:type="character" w:customStyle="1" w:styleId="CommentSubjectChar">
    <w:name w:val="Comment Subject Char"/>
    <w:basedOn w:val="CommentTextChar"/>
    <w:link w:val="CommentSubject"/>
    <w:rsid w:val="00B46B6B"/>
    <w:rPr>
      <w:rFonts w:ascii="Arial" w:hAnsi="Arial" w:cs="Arial"/>
      <w:b/>
      <w:bCs/>
      <w:lang w:val="en-GB" w:eastAsia="en-US"/>
    </w:rPr>
  </w:style>
  <w:style w:type="character" w:styleId="FootnoteReference">
    <w:name w:val="footnote reference"/>
    <w:basedOn w:val="DefaultParagraphFont"/>
    <w:rsid w:val="00D85320"/>
    <w:rPr>
      <w:vertAlign w:val="superscript"/>
    </w:rPr>
  </w:style>
  <w:style w:type="paragraph" w:customStyle="1" w:styleId="AppendixTOC">
    <w:name w:val="AppendixTOC"/>
    <w:basedOn w:val="TOC1"/>
    <w:next w:val="TOC6"/>
    <w:rsid w:val="00FB0AA8"/>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204782">
      <w:bodyDiv w:val="1"/>
      <w:marLeft w:val="0"/>
      <w:marRight w:val="0"/>
      <w:marTop w:val="0"/>
      <w:marBottom w:val="0"/>
      <w:divBdr>
        <w:top w:val="none" w:sz="0" w:space="0" w:color="auto"/>
        <w:left w:val="none" w:sz="0" w:space="0" w:color="auto"/>
        <w:bottom w:val="none" w:sz="0" w:space="0" w:color="auto"/>
        <w:right w:val="none" w:sz="0" w:space="0" w:color="auto"/>
      </w:divBdr>
    </w:div>
    <w:div w:id="1143814043">
      <w:bodyDiv w:val="1"/>
      <w:marLeft w:val="0"/>
      <w:marRight w:val="0"/>
      <w:marTop w:val="0"/>
      <w:marBottom w:val="0"/>
      <w:divBdr>
        <w:top w:val="none" w:sz="0" w:space="0" w:color="auto"/>
        <w:left w:val="none" w:sz="0" w:space="0" w:color="auto"/>
        <w:bottom w:val="none" w:sz="0" w:space="0" w:color="auto"/>
        <w:right w:val="none" w:sz="0" w:space="0" w:color="auto"/>
      </w:divBdr>
    </w:div>
    <w:div w:id="194322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8.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image" Target="media/image7.emf"/><Relationship Id="rId38"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4.wmf"/><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wmf"/><Relationship Id="rId30" Type="http://schemas.openxmlformats.org/officeDocument/2006/relationships/oleObject" Target="embeddings/oleObject2.bin"/><Relationship Id="rId35" Type="http://schemas.openxmlformats.org/officeDocument/2006/relationships/image" Target="media/image9.emf"/><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02393-8300-4700-B0BB-E804EB22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0</TotalTime>
  <Pages>1</Pages>
  <Words>3666</Words>
  <Characters>15723</Characters>
  <Application>Microsoft Office Word</Application>
  <DocSecurity>0</DocSecurity>
  <Lines>1660</Lines>
  <Paragraphs>1130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vt:lpstr>
      <vt:lpstr/>
    </vt:vector>
  </TitlesOfParts>
  <Company>Deltares</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dc:title>
  <dc:creator>Hans de Waal</dc:creator>
  <cp:keywords>1220043-002-HYE-0023</cp:keywords>
  <dc:description>Dit document is gemaakt met WhiteOffice versie 2014.1.6</dc:description>
  <cp:lastModifiedBy>Hans de Waal</cp:lastModifiedBy>
  <cp:revision>3</cp:revision>
  <cp:lastPrinted>2015-09-30T06:59:00Z</cp:lastPrinted>
  <dcterms:created xsi:type="dcterms:W3CDTF">2015-09-30T07:00:00Z</dcterms:created>
  <dcterms:modified xsi:type="dcterms:W3CDTF">2015-09-30T07:00:00Z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2015-09-06T22:00:00Z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2015-09-29T22:00:00Z</vt:filetime>
  </property>
  <property fmtid="{D5CDD505-2E9C-101B-9397-08002B2CF9AE}" pid="16" name="DatumRefOpgehaald">
    <vt:lpwstr>30-09-2015</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1220043-002-HYE-0023</vt:lpwstr>
  </property>
  <property fmtid="{D5CDD505-2E9C-101B-9397-08002B2CF9AE}" pid="37" name="ReferentieGegenereerd">
    <vt:lpwstr>1220043-002-HYE-0023</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Test plan</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1.0</vt:lpwstr>
  </property>
  <property fmtid="{D5CDD505-2E9C-101B-9397-08002B2CF9AE}" pid="51" name="Vestiging">
    <vt:lpwstr>Delft-Boussinesqweg 1</vt:lpwstr>
  </property>
  <property fmtid="{D5CDD505-2E9C-101B-9397-08002B2CF9AE}" pid="52" name="Voornaam">
    <vt:lpwstr/>
  </property>
</Properties>
</file>