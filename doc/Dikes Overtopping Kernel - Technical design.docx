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D" w:rsidRDefault="00F2379D" w:rsidP="001B0768">
      <w:pPr>
        <w:rPr>
          <w:lang w:val="en-US"/>
        </w:rPr>
      </w:pPr>
      <w:bookmarkStart w:id="0" w:name="_GoBack"/>
      <w:bookmarkEnd w:id="0"/>
    </w:p>
    <w:p w:rsidR="00F2379D" w:rsidRDefault="00F2379D" w:rsidP="001B0768">
      <w:pPr>
        <w:rPr>
          <w:lang w:val="en-US"/>
        </w:rPr>
      </w:pPr>
    </w:p>
    <w:p w:rsidR="009064FC" w:rsidRDefault="00A2171F" w:rsidP="009064FC">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0231A4">
        <w:rPr>
          <w:b/>
          <w:sz w:val="36"/>
          <w:lang w:val="en-US"/>
        </w:rPr>
        <w:t>WTI2017  Failure</w:t>
      </w:r>
      <w:proofErr w:type="gramEnd"/>
      <w:r w:rsidR="000231A4">
        <w:rPr>
          <w:b/>
          <w:sz w:val="36"/>
          <w:lang w:val="en-US"/>
        </w:rPr>
        <w:t xml:space="preserve"> Mechanisms - Dikes Overtopping Kernel</w:t>
      </w:r>
      <w:r>
        <w:rPr>
          <w:b/>
          <w:sz w:val="36"/>
          <w:lang w:val="en-US"/>
        </w:rPr>
        <w:fldChar w:fldCharType="end"/>
      </w:r>
    </w:p>
    <w:p w:rsidR="001C024D" w:rsidRPr="001C024D" w:rsidRDefault="001C024D" w:rsidP="009064FC">
      <w:pPr>
        <w:framePr w:w="6180" w:h="2000" w:hRule="exact" w:hSpace="180" w:wrap="around" w:vAnchor="page" w:hAnchor="page" w:x="2446" w:y="4948"/>
        <w:shd w:val="solid" w:color="FFFFFF" w:fill="FFFFFF"/>
        <w:spacing w:after="255" w:line="510" w:lineRule="exact"/>
        <w:rPr>
          <w:b/>
          <w:sz w:val="28"/>
          <w:szCs w:val="28"/>
          <w:lang w:val="en-US"/>
        </w:rPr>
      </w:pPr>
      <w:r w:rsidRPr="001C024D">
        <w:rPr>
          <w:b/>
          <w:sz w:val="28"/>
          <w:szCs w:val="28"/>
          <w:lang w:val="en-US"/>
        </w:rPr>
        <w:fldChar w:fldCharType="begin"/>
      </w:r>
      <w:r w:rsidRPr="001C024D">
        <w:rPr>
          <w:b/>
          <w:sz w:val="28"/>
          <w:szCs w:val="28"/>
          <w:lang w:val="en-US"/>
        </w:rPr>
        <w:instrText xml:space="preserve"> DOCPROPERTY  propSubTitle1  \* MERGEFORMAT </w:instrText>
      </w:r>
      <w:r w:rsidRPr="001C024D">
        <w:rPr>
          <w:b/>
          <w:sz w:val="28"/>
          <w:szCs w:val="28"/>
          <w:lang w:val="en-US"/>
        </w:rPr>
        <w:fldChar w:fldCharType="separate"/>
      </w:r>
      <w:r w:rsidR="000231A4">
        <w:rPr>
          <w:b/>
          <w:sz w:val="28"/>
          <w:szCs w:val="28"/>
          <w:lang w:val="en-US"/>
        </w:rPr>
        <w:t>Technical Design</w:t>
      </w:r>
      <w:r w:rsidRPr="001C024D">
        <w:rPr>
          <w:b/>
          <w:sz w:val="28"/>
          <w:szCs w:val="28"/>
          <w:lang w:val="en-US"/>
        </w:rPr>
        <w:fldChar w:fldCharType="end"/>
      </w:r>
    </w:p>
    <w:p w:rsidR="002627C1" w:rsidRDefault="002627C1" w:rsidP="00F2379D">
      <w:pPr>
        <w:pStyle w:val="BodyText"/>
        <w:framePr w:w="6180" w:h="2000" w:hRule="exact" w:hSpace="180" w:wrap="around" w:vAnchor="page" w:hAnchor="page" w:x="2446" w:y="4948"/>
        <w:shd w:val="solid" w:color="FFFFFF" w:fill="FFFFFF"/>
        <w:rPr>
          <w:b/>
          <w:lang w:val="en-US"/>
        </w:rPr>
      </w:pPr>
    </w:p>
    <w:p w:rsidR="00F2379D" w:rsidRDefault="00F2379D" w:rsidP="001B0768">
      <w:pPr>
        <w:rPr>
          <w:lang w:val="en-US"/>
        </w:rPr>
        <w:sectPr w:rsidR="00F2379D" w:rsidSect="00F2379D">
          <w:headerReference w:type="even" r:id="rId9"/>
          <w:headerReference w:type="default" r:id="rId10"/>
          <w:footerReference w:type="even" r:id="rId11"/>
          <w:headerReference w:type="first" r:id="rId12"/>
          <w:type w:val="oddPage"/>
          <w:pgSz w:w="11907" w:h="16840" w:code="9"/>
          <w:pgMar w:top="-459" w:right="1304" w:bottom="1588" w:left="2438" w:header="0" w:footer="561" w:gutter="0"/>
          <w:pgNumType w:fmt="lowerLetter" w:start="1"/>
          <w:cols w:space="708"/>
          <w:docGrid w:linePitch="299"/>
        </w:sectPr>
      </w:pPr>
    </w:p>
    <w:p w:rsidR="003F0D32" w:rsidRPr="00505F25" w:rsidRDefault="003F0D32" w:rsidP="001B0768">
      <w:pPr>
        <w:rPr>
          <w:lang w:val="en-US"/>
        </w:rPr>
      </w:pPr>
    </w:p>
    <w:tbl>
      <w:tblPr>
        <w:tblW w:w="0" w:type="auto"/>
        <w:tblInd w:w="108" w:type="dxa"/>
        <w:tblLayout w:type="fixed"/>
        <w:tblCellMar>
          <w:left w:w="0" w:type="dxa"/>
        </w:tblCellMar>
        <w:tblLook w:val="0000" w:firstRow="0" w:lastRow="0" w:firstColumn="0" w:lastColumn="0" w:noHBand="0" w:noVBand="0"/>
      </w:tblPr>
      <w:tblGrid>
        <w:gridCol w:w="8436"/>
      </w:tblGrid>
      <w:tr w:rsidR="00D20C74" w:rsidRPr="00505F25">
        <w:trPr>
          <w:trHeight w:hRule="exact" w:val="1276"/>
        </w:trPr>
        <w:tc>
          <w:tcPr>
            <w:tcW w:w="8436" w:type="dxa"/>
            <w:vAlign w:val="bottom"/>
          </w:tcPr>
          <w:p w:rsidR="00D20C74" w:rsidRPr="00505F25" w:rsidRDefault="00654518" w:rsidP="00D20C74">
            <w:pPr>
              <w:framePr w:wrap="around" w:vAnchor="page" w:hAnchor="page" w:x="2347" w:y="14355"/>
              <w:shd w:val="solid" w:color="FFFFFF" w:fill="FFFFFF"/>
              <w:rPr>
                <w:sz w:val="17"/>
                <w:lang w:val="en-US"/>
              </w:rPr>
            </w:pPr>
            <w:r>
              <w:rPr>
                <w:sz w:val="17"/>
                <w:lang w:val="en-US"/>
              </w:rPr>
              <w:t xml:space="preserve">© Deltares, </w:t>
            </w:r>
            <w:r w:rsidR="002D7B2D">
              <w:rPr>
                <w:sz w:val="17"/>
                <w:lang w:val="en-US"/>
              </w:rPr>
              <w:t>2015</w:t>
            </w:r>
          </w:p>
        </w:tc>
      </w:tr>
    </w:tbl>
    <w:p w:rsidR="00D20C74" w:rsidRPr="00505F25" w:rsidRDefault="00D20C74" w:rsidP="00D20C74">
      <w:pPr>
        <w:framePr w:wrap="around" w:vAnchor="page" w:hAnchor="page" w:x="2347" w:y="14355"/>
        <w:shd w:val="solid" w:color="FFFFFF" w:fill="FFFFFF"/>
        <w:rPr>
          <w:sz w:val="2"/>
          <w:lang w:val="en-US"/>
        </w:rPr>
      </w:pPr>
    </w:p>
    <w:p w:rsidR="00D20C74" w:rsidRPr="00505F25" w:rsidRDefault="00372FFD" w:rsidP="00D20C74">
      <w:pPr>
        <w:framePr w:w="6180" w:h="1452" w:hRule="exact" w:hSpace="180" w:wrap="around" w:vAnchor="page" w:hAnchor="page" w:x="2446" w:y="8002"/>
        <w:shd w:val="solid" w:color="FFFFFF" w:fill="FFFFFF"/>
        <w:spacing w:line="255" w:lineRule="exact"/>
        <w:rPr>
          <w:lang w:val="en-US"/>
        </w:rPr>
      </w:pPr>
      <w:r w:rsidRPr="00372FFD">
        <w:rPr>
          <w:lang w:val="en-US"/>
        </w:rPr>
        <w:t>Edwin Spee</w:t>
      </w:r>
    </w:p>
    <w:p w:rsidR="009064FC" w:rsidRDefault="00A2171F" w:rsidP="00D20C74">
      <w:pPr>
        <w:framePr w:w="6180" w:h="2000" w:hRule="exact" w:hSpace="180" w:wrap="around" w:vAnchor="page" w:hAnchor="page" w:x="2446" w:y="4948"/>
        <w:shd w:val="solid" w:color="FFFFFF" w:fill="FFFFFF"/>
        <w:spacing w:after="255" w:line="510" w:lineRule="exact"/>
        <w:rPr>
          <w:b/>
          <w:sz w:val="36"/>
          <w:lang w:val="en-US"/>
        </w:rPr>
      </w:pPr>
      <w:r>
        <w:rPr>
          <w:b/>
          <w:sz w:val="36"/>
          <w:lang w:val="en-US"/>
        </w:rPr>
        <w:fldChar w:fldCharType="begin"/>
      </w:r>
      <w:r>
        <w:rPr>
          <w:b/>
          <w:sz w:val="36"/>
          <w:lang w:val="en-US"/>
        </w:rPr>
        <w:instrText xml:space="preserve"> TITLE   \* MERGEFORMAT </w:instrText>
      </w:r>
      <w:r>
        <w:rPr>
          <w:b/>
          <w:sz w:val="36"/>
          <w:lang w:val="en-US"/>
        </w:rPr>
        <w:fldChar w:fldCharType="separate"/>
      </w:r>
      <w:proofErr w:type="gramStart"/>
      <w:r w:rsidR="000231A4">
        <w:rPr>
          <w:b/>
          <w:sz w:val="36"/>
          <w:lang w:val="en-US"/>
        </w:rPr>
        <w:t>WTI2017  Failure</w:t>
      </w:r>
      <w:proofErr w:type="gramEnd"/>
      <w:r w:rsidR="000231A4">
        <w:rPr>
          <w:b/>
          <w:sz w:val="36"/>
          <w:lang w:val="en-US"/>
        </w:rPr>
        <w:t xml:space="preserve"> Mechanisms - Dikes Overtopping Kernel</w:t>
      </w:r>
      <w:r>
        <w:rPr>
          <w:b/>
          <w:sz w:val="36"/>
          <w:lang w:val="en-US"/>
        </w:rPr>
        <w:fldChar w:fldCharType="end"/>
      </w:r>
    </w:p>
    <w:p w:rsidR="00755B53" w:rsidRPr="00755B53" w:rsidRDefault="00755B53" w:rsidP="00D20C74">
      <w:pPr>
        <w:framePr w:w="6180" w:h="2000" w:hRule="exact" w:hSpace="180" w:wrap="around" w:vAnchor="page" w:hAnchor="page" w:x="2446" w:y="4948"/>
        <w:shd w:val="solid" w:color="FFFFFF" w:fill="FFFFFF"/>
        <w:spacing w:after="255" w:line="510" w:lineRule="exact"/>
        <w:rPr>
          <w:b/>
          <w:sz w:val="28"/>
          <w:szCs w:val="28"/>
          <w:lang w:val="en-US"/>
        </w:rPr>
      </w:pPr>
      <w:r w:rsidRPr="00755B53">
        <w:rPr>
          <w:b/>
          <w:sz w:val="28"/>
          <w:szCs w:val="28"/>
          <w:lang w:val="en-US"/>
        </w:rPr>
        <w:fldChar w:fldCharType="begin"/>
      </w:r>
      <w:r w:rsidRPr="00755B53">
        <w:rPr>
          <w:b/>
          <w:sz w:val="28"/>
          <w:szCs w:val="28"/>
          <w:lang w:val="en-US"/>
        </w:rPr>
        <w:instrText xml:space="preserve"> DOCPROPERTY  propSubTitle1  \* MERGEFORMAT </w:instrText>
      </w:r>
      <w:r w:rsidRPr="00755B53">
        <w:rPr>
          <w:b/>
          <w:sz w:val="28"/>
          <w:szCs w:val="28"/>
          <w:lang w:val="en-US"/>
        </w:rPr>
        <w:fldChar w:fldCharType="separate"/>
      </w:r>
      <w:r w:rsidR="000231A4">
        <w:rPr>
          <w:b/>
          <w:sz w:val="28"/>
          <w:szCs w:val="28"/>
          <w:lang w:val="en-US"/>
        </w:rPr>
        <w:t>Technical Design</w:t>
      </w:r>
      <w:r w:rsidRPr="00755B53">
        <w:rPr>
          <w:b/>
          <w:sz w:val="28"/>
          <w:szCs w:val="28"/>
          <w:lang w:val="en-US"/>
        </w:rPr>
        <w:fldChar w:fldCharType="end"/>
      </w:r>
    </w:p>
    <w:p w:rsidR="00F260E8" w:rsidRPr="00505F25" w:rsidRDefault="00F260E8" w:rsidP="001B0768">
      <w:pPr>
        <w:rPr>
          <w:lang w:val="en-US"/>
        </w:rPr>
      </w:pPr>
    </w:p>
    <w:p w:rsidR="003F0D32" w:rsidRPr="00505F25" w:rsidRDefault="003F0D32" w:rsidP="001B0768">
      <w:pPr>
        <w:rPr>
          <w:lang w:val="en-US"/>
        </w:rPr>
        <w:sectPr w:rsidR="003F0D32" w:rsidRPr="00505F25" w:rsidSect="00F2379D">
          <w:headerReference w:type="default" r:id="rId13"/>
          <w:pgSz w:w="11907" w:h="16840" w:code="9"/>
          <w:pgMar w:top="459" w:right="1304" w:bottom="1588" w:left="2438" w:header="0" w:footer="561" w:gutter="0"/>
          <w:pgNumType w:fmt="lowerLetter" w:start="1"/>
          <w:cols w:space="708"/>
          <w:docGrid w:linePitch="299"/>
        </w:sectPr>
      </w:pPr>
    </w:p>
    <w:p w:rsidR="00F260E8" w:rsidRPr="00505F25" w:rsidRDefault="00F260E8" w:rsidP="00251FA0">
      <w:pPr>
        <w:pStyle w:val="BodyText"/>
        <w:rPr>
          <w:lang w:val="en-US"/>
        </w:rPr>
      </w:pPr>
    </w:p>
    <w:p w:rsidR="00D20C74" w:rsidRPr="00B0055A" w:rsidRDefault="000231A4" w:rsidP="00D20C74">
      <w:pPr>
        <w:framePr w:w="5670" w:h="1701" w:hRule="exact" w:hSpace="57" w:wrap="around" w:vAnchor="page" w:hAnchor="page" w:x="4856" w:y="7642"/>
        <w:shd w:val="solid" w:color="FFFFFF" w:fill="FFFFFF"/>
        <w:spacing w:after="255" w:line="510" w:lineRule="exact"/>
        <w:rPr>
          <w:b/>
          <w:sz w:val="36"/>
          <w:lang w:val="en-US"/>
        </w:rPr>
      </w:pPr>
      <w:r>
        <w:rPr>
          <w:b/>
          <w:sz w:val="36"/>
          <w:lang w:val="en-US"/>
        </w:rPr>
        <w:fldChar w:fldCharType="begin"/>
      </w:r>
      <w:r>
        <w:rPr>
          <w:b/>
          <w:sz w:val="36"/>
          <w:lang w:val="en-US"/>
        </w:rPr>
        <w:instrText xml:space="preserve"> TITLE  "WTI2017  Failure Mechanisms - Dikes Overtopping Kernel"  \* MERGEFORMAT </w:instrText>
      </w:r>
      <w:r>
        <w:rPr>
          <w:b/>
          <w:sz w:val="36"/>
          <w:lang w:val="en-US"/>
        </w:rPr>
        <w:fldChar w:fldCharType="separate"/>
      </w:r>
      <w:proofErr w:type="gramStart"/>
      <w:r>
        <w:rPr>
          <w:b/>
          <w:sz w:val="36"/>
          <w:lang w:val="en-US"/>
        </w:rPr>
        <w:t>WTI2017  Failure</w:t>
      </w:r>
      <w:proofErr w:type="gramEnd"/>
      <w:r>
        <w:rPr>
          <w:b/>
          <w:sz w:val="36"/>
          <w:lang w:val="en-US"/>
        </w:rPr>
        <w:t xml:space="preserve"> Mechanisms - Dikes Overtopping Kernel</w:t>
      </w:r>
      <w:r>
        <w:rPr>
          <w:b/>
          <w:sz w:val="36"/>
          <w:lang w:val="en-US"/>
        </w:rPr>
        <w:fldChar w:fldCharType="end"/>
      </w:r>
    </w:p>
    <w:p w:rsidR="00D20C74" w:rsidRPr="00B0055A" w:rsidRDefault="00A2171F" w:rsidP="00D20C74">
      <w:pPr>
        <w:pStyle w:val="BodyText"/>
        <w:framePr w:w="5670" w:h="1701" w:hRule="exact" w:hSpace="57" w:wrap="around" w:vAnchor="page" w:hAnchor="page" w:x="4856" w:y="7642"/>
        <w:shd w:val="solid" w:color="FFFFFF" w:fill="FFFFFF"/>
        <w:rPr>
          <w:b/>
          <w:lang w:val="en-US"/>
        </w:rPr>
      </w:pPr>
      <w:r>
        <w:rPr>
          <w:b/>
          <w:lang w:val="en-US"/>
        </w:rPr>
        <w:fldChar w:fldCharType="begin"/>
      </w:r>
      <w:r>
        <w:rPr>
          <w:b/>
          <w:lang w:val="en-US"/>
        </w:rPr>
        <w:instrText xml:space="preserve"> DOCPROPERTY  propSubTitle1  \* MERGEFORMAT </w:instrText>
      </w:r>
      <w:r>
        <w:rPr>
          <w:b/>
          <w:lang w:val="en-US"/>
        </w:rPr>
        <w:fldChar w:fldCharType="separate"/>
      </w:r>
      <w:r w:rsidR="000231A4">
        <w:rPr>
          <w:b/>
          <w:lang w:val="en-US"/>
        </w:rPr>
        <w:t>Technical Design</w:t>
      </w:r>
      <w:r>
        <w:rPr>
          <w:b/>
          <w:lang w:val="en-US"/>
        </w:rPr>
        <w:fldChar w:fldCharType="end"/>
      </w:r>
    </w:p>
    <w:p w:rsidR="00D20C74" w:rsidRPr="007465B1" w:rsidRDefault="00372FFD" w:rsidP="00D20C74">
      <w:pPr>
        <w:framePr w:w="5670" w:h="998" w:hSpace="57" w:wrap="around" w:vAnchor="page" w:hAnchor="page" w:x="4856" w:y="11695"/>
        <w:spacing w:line="340" w:lineRule="exact"/>
        <w:rPr>
          <w:lang w:val="en-US"/>
        </w:rPr>
      </w:pPr>
      <w:r>
        <w:rPr>
          <w:lang w:val="en-US"/>
        </w:rPr>
        <w:t>Edwin Spee</w:t>
      </w:r>
    </w:p>
    <w:p w:rsidR="00D20C74" w:rsidRPr="00505F25" w:rsidRDefault="007465B1" w:rsidP="00D20C74">
      <w:pPr>
        <w:pStyle w:val="BodyText"/>
        <w:framePr w:w="5670" w:h="374" w:hRule="exact" w:wrap="around" w:vAnchor="page" w:hAnchor="page" w:x="4855" w:y="14285"/>
        <w:rPr>
          <w:sz w:val="20"/>
          <w:lang w:val="en-US"/>
        </w:rPr>
      </w:pPr>
      <w:r>
        <w:rPr>
          <w:sz w:val="20"/>
          <w:lang w:val="en-US"/>
        </w:rPr>
        <w:t>Date</w:t>
      </w:r>
      <w:r w:rsidR="00733A99">
        <w:rPr>
          <w:sz w:val="20"/>
          <w:lang w:val="en-US"/>
        </w:rPr>
        <w:t xml:space="preserve">: </w:t>
      </w:r>
      <w:r w:rsidR="00733A99">
        <w:rPr>
          <w:sz w:val="20"/>
          <w:lang w:val="en-US"/>
        </w:rPr>
        <w:fldChar w:fldCharType="begin"/>
      </w:r>
      <w:r w:rsidR="00733A99">
        <w:rPr>
          <w:sz w:val="20"/>
          <w:lang w:val="en-US"/>
        </w:rPr>
        <w:instrText xml:space="preserve"> DATE  \@ "d MMMM yyyy"  \* MERGEFORMAT </w:instrText>
      </w:r>
      <w:r w:rsidR="00733A99">
        <w:rPr>
          <w:sz w:val="20"/>
          <w:lang w:val="en-US"/>
        </w:rPr>
        <w:fldChar w:fldCharType="separate"/>
      </w:r>
      <w:r w:rsidR="00B2341E">
        <w:rPr>
          <w:noProof/>
          <w:sz w:val="20"/>
          <w:lang w:val="en-US"/>
        </w:rPr>
        <w:t>24 October 2017</w:t>
      </w:r>
      <w:r w:rsidR="00733A99">
        <w:rPr>
          <w:sz w:val="20"/>
          <w:lang w:val="en-US"/>
        </w:rPr>
        <w:fldChar w:fldCharType="end"/>
      </w:r>
    </w:p>
    <w:p w:rsidR="00D20C74" w:rsidRPr="00505F25" w:rsidRDefault="00D20C74" w:rsidP="00D20C74">
      <w:pPr>
        <w:framePr w:w="2387" w:h="262" w:hRule="exact" w:hSpace="57" w:wrap="around" w:vAnchor="page" w:hAnchor="page" w:x="1303" w:y="16166"/>
        <w:rPr>
          <w:sz w:val="20"/>
          <w:lang w:val="en-US"/>
        </w:rPr>
      </w:pPr>
    </w:p>
    <w:p w:rsidR="00F260E8" w:rsidRPr="00505F25" w:rsidRDefault="00F260E8" w:rsidP="00251FA0">
      <w:pPr>
        <w:pStyle w:val="BodyText"/>
        <w:rPr>
          <w:lang w:val="en-US"/>
        </w:rPr>
      </w:pPr>
    </w:p>
    <w:p w:rsidR="007D79F5" w:rsidRPr="00505F25" w:rsidRDefault="007D79F5" w:rsidP="002F6C2C">
      <w:pPr>
        <w:framePr w:w="5670" w:h="431" w:hSpace="57" w:wrap="around" w:vAnchor="page" w:hAnchor="page" w:x="4860" w:y="1634"/>
        <w:rPr>
          <w:rFonts w:ascii="Humanst521 BT" w:hAnsi="Humanst521 BT"/>
          <w:b/>
          <w:sz w:val="28"/>
          <w:szCs w:val="28"/>
          <w:lang w:val="en-US"/>
        </w:rPr>
      </w:pPr>
      <w:bookmarkStart w:id="1" w:name="concept"/>
      <w:bookmarkEnd w:id="1"/>
      <w:r w:rsidRPr="00505F25">
        <w:rPr>
          <w:b/>
          <w:sz w:val="28"/>
          <w:szCs w:val="28"/>
          <w:lang w:val="en-US"/>
        </w:rPr>
        <w:t xml:space="preserve">  </w:t>
      </w:r>
    </w:p>
    <w:p w:rsidR="001A3E1E" w:rsidRPr="00505F25" w:rsidRDefault="001A3E1E" w:rsidP="001A3E1E">
      <w:pPr>
        <w:pStyle w:val="BodyText"/>
        <w:framePr w:w="5670" w:h="374" w:hRule="exact" w:wrap="around" w:vAnchor="page" w:hAnchor="page" w:x="4855" w:y="14285"/>
        <w:rPr>
          <w:sz w:val="20"/>
          <w:lang w:val="en-US"/>
        </w:rPr>
      </w:pPr>
      <w:r>
        <w:rPr>
          <w:sz w:val="20"/>
          <w:lang w:val="en-US"/>
        </w:rPr>
        <w:t xml:space="preserve">Date: </w:t>
      </w:r>
      <w:r>
        <w:rPr>
          <w:sz w:val="20"/>
          <w:lang w:val="en-US"/>
        </w:rPr>
        <w:fldChar w:fldCharType="begin"/>
      </w:r>
      <w:r>
        <w:rPr>
          <w:sz w:val="20"/>
          <w:lang w:val="en-US"/>
        </w:rPr>
        <w:instrText xml:space="preserve"> DATE  \@ "d MMMM yyyy"  \* MERGEFORMAT </w:instrText>
      </w:r>
      <w:r>
        <w:rPr>
          <w:sz w:val="20"/>
          <w:lang w:val="en-US"/>
        </w:rPr>
        <w:fldChar w:fldCharType="separate"/>
      </w:r>
      <w:r w:rsidR="00B2341E">
        <w:rPr>
          <w:noProof/>
          <w:sz w:val="20"/>
          <w:lang w:val="en-US"/>
        </w:rPr>
        <w:t>24 October 2017</w:t>
      </w:r>
      <w:r>
        <w:rPr>
          <w:sz w:val="20"/>
          <w:lang w:val="en-US"/>
        </w:rPr>
        <w:fldChar w:fldCharType="end"/>
      </w:r>
    </w:p>
    <w:p w:rsidR="001A3E1E" w:rsidRPr="00505F25" w:rsidRDefault="001A3E1E" w:rsidP="001A3E1E">
      <w:pPr>
        <w:pStyle w:val="BodyText"/>
        <w:framePr w:w="5670" w:h="374" w:hRule="exact" w:wrap="around" w:vAnchor="page" w:hAnchor="page" w:x="4854" w:y="13649"/>
        <w:rPr>
          <w:sz w:val="20"/>
          <w:lang w:val="en-US"/>
        </w:rPr>
      </w:pPr>
      <w:r>
        <w:rPr>
          <w:sz w:val="20"/>
          <w:lang w:val="en-US"/>
        </w:rPr>
        <w:t xml:space="preserve">Version: </w:t>
      </w:r>
      <w:r w:rsidR="00274F8F">
        <w:rPr>
          <w:sz w:val="20"/>
          <w:lang w:val="en-US"/>
        </w:rPr>
        <w:t>1.2</w:t>
      </w:r>
    </w:p>
    <w:p w:rsidR="007D79F5" w:rsidRPr="00505F25" w:rsidRDefault="007D79F5" w:rsidP="00251FA0">
      <w:pPr>
        <w:pStyle w:val="BodyText"/>
        <w:rPr>
          <w:lang w:val="en-US"/>
        </w:rPr>
        <w:sectPr w:rsidR="007D79F5" w:rsidRPr="00505F25" w:rsidSect="006E7182">
          <w:headerReference w:type="default" r:id="rId14"/>
          <w:footerReference w:type="default" r:id="rId15"/>
          <w:type w:val="oddPage"/>
          <w:pgSz w:w="11907" w:h="16840" w:code="9"/>
          <w:pgMar w:top="1588" w:right="1304" w:bottom="1588" w:left="2438" w:header="618" w:footer="561" w:gutter="0"/>
          <w:pgNumType w:fmt="lowerLetter" w:start="1"/>
          <w:cols w:space="708"/>
          <w:docGrid w:linePitch="299"/>
        </w:sectPr>
      </w:pPr>
    </w:p>
    <w:tbl>
      <w:tblPr>
        <w:tblW w:w="10093"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928"/>
        <w:gridCol w:w="707"/>
        <w:gridCol w:w="885"/>
        <w:gridCol w:w="1444"/>
        <w:gridCol w:w="1937"/>
        <w:gridCol w:w="1323"/>
        <w:gridCol w:w="359"/>
        <w:gridCol w:w="1193"/>
        <w:gridCol w:w="495"/>
      </w:tblGrid>
      <w:tr w:rsidR="00B66007" w:rsidRPr="00D04809" w:rsidTr="003F7168">
        <w:trPr>
          <w:cantSplit/>
          <w:trHeight w:hRule="exact" w:val="541"/>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bookmarkStart w:id="2" w:name="wlRapStat"/>
            <w:r w:rsidRPr="00D04809">
              <w:rPr>
                <w:rFonts w:cs="Arial"/>
                <w:b/>
                <w:lang w:val="en-US"/>
              </w:rPr>
              <w:t>Client</w:t>
            </w:r>
          </w:p>
        </w:tc>
        <w:tc>
          <w:tcPr>
            <w:tcW w:w="8343" w:type="dxa"/>
            <w:gridSpan w:val="8"/>
          </w:tcPr>
          <w:p w:rsidR="00B66007" w:rsidRPr="00D04809" w:rsidRDefault="00C315D4" w:rsidP="00D04809">
            <w:pPr>
              <w:pStyle w:val="BodyText"/>
              <w:overflowPunct w:val="0"/>
              <w:autoSpaceDE w:val="0"/>
              <w:autoSpaceDN w:val="0"/>
              <w:adjustRightInd w:val="0"/>
              <w:spacing w:before="200" w:after="120"/>
              <w:textAlignment w:val="baseline"/>
              <w:rPr>
                <w:rFonts w:cs="Arial"/>
                <w:lang w:val="en-US"/>
              </w:rPr>
            </w:pPr>
            <w:proofErr w:type="spellStart"/>
            <w:r w:rsidRPr="00D04809">
              <w:rPr>
                <w:rFonts w:cs="Arial"/>
                <w:lang w:val="en-US"/>
              </w:rPr>
              <w:t>Rijkswaterstaat</w:t>
            </w:r>
            <w:proofErr w:type="spellEnd"/>
            <w:r w:rsidR="00011207">
              <w:rPr>
                <w:rFonts w:cs="Arial"/>
                <w:lang w:val="en-US"/>
              </w:rPr>
              <w:t>, WVL</w:t>
            </w:r>
          </w:p>
        </w:tc>
      </w:tr>
      <w:tr w:rsidR="00B66007" w:rsidRPr="00D04809" w:rsidTr="003F7168">
        <w:trPr>
          <w:cantSplit/>
          <w:trHeight w:hRule="exact" w:val="729"/>
        </w:trPr>
        <w:tc>
          <w:tcPr>
            <w:tcW w:w="1750" w:type="dxa"/>
            <w:gridSpan w:val="2"/>
          </w:tcPr>
          <w:p w:rsidR="00B66007" w:rsidRPr="00D04809" w:rsidRDefault="00B66007" w:rsidP="00D04809">
            <w:pPr>
              <w:pStyle w:val="BodyText"/>
              <w:overflowPunct w:val="0"/>
              <w:autoSpaceDE w:val="0"/>
              <w:autoSpaceDN w:val="0"/>
              <w:adjustRightInd w:val="0"/>
              <w:spacing w:before="200" w:after="120"/>
              <w:textAlignment w:val="baseline"/>
              <w:rPr>
                <w:rFonts w:cs="Arial"/>
                <w:b/>
                <w:lang w:val="en-US"/>
              </w:rPr>
            </w:pPr>
            <w:r w:rsidRPr="00D04809">
              <w:rPr>
                <w:rFonts w:cs="Arial"/>
                <w:b/>
                <w:lang w:val="en-US"/>
              </w:rPr>
              <w:t>Title</w:t>
            </w:r>
          </w:p>
        </w:tc>
        <w:tc>
          <w:tcPr>
            <w:tcW w:w="8343" w:type="dxa"/>
            <w:gridSpan w:val="8"/>
          </w:tcPr>
          <w:p w:rsidR="00C315D4" w:rsidRPr="00D04809" w:rsidRDefault="00CB26D8" w:rsidP="00D04809">
            <w:pPr>
              <w:pStyle w:val="BodyText"/>
              <w:tabs>
                <w:tab w:val="num" w:pos="1209"/>
              </w:tabs>
              <w:overflowPunct w:val="0"/>
              <w:autoSpaceDE w:val="0"/>
              <w:autoSpaceDN w:val="0"/>
              <w:adjustRightInd w:val="0"/>
              <w:spacing w:after="120" w:line="254" w:lineRule="auto"/>
              <w:textAlignment w:val="baseline"/>
              <w:rPr>
                <w:rFonts w:cs="Arial"/>
                <w:lang w:val="en-US"/>
              </w:rPr>
            </w:pPr>
            <w:r>
              <w:rPr>
                <w:rFonts w:cs="Arial"/>
                <w:lang w:val="en-US"/>
              </w:rPr>
              <w:t xml:space="preserve">VTV </w:t>
            </w:r>
            <w:r w:rsidR="00A2171F" w:rsidRPr="00D04809">
              <w:rPr>
                <w:rFonts w:cs="Arial"/>
                <w:lang w:val="en-US"/>
              </w:rPr>
              <w:t xml:space="preserve">-  </w:t>
            </w:r>
            <w:r w:rsidR="00372FFD">
              <w:rPr>
                <w:rFonts w:cs="Arial"/>
                <w:lang w:val="en-US"/>
              </w:rPr>
              <w:t>Dikes overtopping</w:t>
            </w:r>
          </w:p>
          <w:p w:rsidR="00C315D4" w:rsidRPr="00D04809" w:rsidRDefault="00C315D4" w:rsidP="00D04809">
            <w:pPr>
              <w:pStyle w:val="BodyText"/>
              <w:tabs>
                <w:tab w:val="num" w:pos="1209"/>
              </w:tabs>
              <w:overflowPunct w:val="0"/>
              <w:autoSpaceDE w:val="0"/>
              <w:autoSpaceDN w:val="0"/>
              <w:adjustRightInd w:val="0"/>
              <w:spacing w:after="120" w:line="254" w:lineRule="auto"/>
              <w:textAlignment w:val="baseline"/>
              <w:rPr>
                <w:rFonts w:cs="Arial"/>
                <w:lang w:val="en-US"/>
              </w:rPr>
            </w:pPr>
            <w:r w:rsidRPr="00D04809">
              <w:rPr>
                <w:rFonts w:cs="Arial"/>
                <w:lang w:val="en-US"/>
              </w:rPr>
              <w:fldChar w:fldCharType="begin"/>
            </w:r>
            <w:r w:rsidRPr="00D04809">
              <w:rPr>
                <w:rFonts w:cs="Arial"/>
                <w:lang w:val="en-US"/>
              </w:rPr>
              <w:instrText xml:space="preserve"> DOCPROPERTY  propSubTitle1  \* MERGEFORMAT </w:instrText>
            </w:r>
            <w:r w:rsidRPr="00D04809">
              <w:rPr>
                <w:rFonts w:cs="Arial"/>
                <w:lang w:val="en-US"/>
              </w:rPr>
              <w:fldChar w:fldCharType="separate"/>
            </w:r>
            <w:r w:rsidR="000231A4">
              <w:rPr>
                <w:rFonts w:cs="Arial"/>
                <w:lang w:val="en-US"/>
              </w:rPr>
              <w:t>Technical Design</w:t>
            </w:r>
            <w:r w:rsidRPr="00D04809">
              <w:rPr>
                <w:rFonts w:cs="Arial"/>
                <w:lang w:val="en-US"/>
              </w:rPr>
              <w:fldChar w:fldCharType="end"/>
            </w:r>
          </w:p>
        </w:tc>
      </w:tr>
      <w:tr w:rsidR="00B66007" w:rsidRPr="00D04809" w:rsidTr="00D04809">
        <w:trPr>
          <w:cantSplit/>
          <w:trHeight w:hRule="exact" w:val="397"/>
        </w:trPr>
        <w:tc>
          <w:tcPr>
            <w:tcW w:w="10093" w:type="dxa"/>
            <w:gridSpan w:val="10"/>
            <w:vAlign w:val="center"/>
          </w:tcPr>
          <w:p w:rsidR="00B66007" w:rsidRPr="00D04809" w:rsidRDefault="00B66007"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Abstract</w:t>
            </w:r>
          </w:p>
        </w:tc>
      </w:tr>
      <w:tr w:rsidR="002B297F" w:rsidRPr="00B2341E" w:rsidTr="00077B99">
        <w:trPr>
          <w:cantSplit/>
          <w:trHeight w:hRule="exact" w:val="6290"/>
        </w:trPr>
        <w:tc>
          <w:tcPr>
            <w:tcW w:w="10093" w:type="dxa"/>
            <w:gridSpan w:val="10"/>
          </w:tcPr>
          <w:p w:rsidR="002B297F" w:rsidRDefault="002B297F" w:rsidP="002B297F">
            <w:pPr>
              <w:pStyle w:val="BodyText"/>
              <w:overflowPunct w:val="0"/>
              <w:autoSpaceDE w:val="0"/>
              <w:autoSpaceDN w:val="0"/>
              <w:adjustRightInd w:val="0"/>
              <w:spacing w:after="120"/>
              <w:textAlignment w:val="baseline"/>
              <w:rPr>
                <w:lang w:val="en-US"/>
              </w:rPr>
            </w:pPr>
            <w:r>
              <w:rPr>
                <w:lang w:val="en-US"/>
              </w:rPr>
              <w:t>This document contains the technical design for the dikes overtopping kernel, which forms a part of the WTI 2017 failure mechanism library. The kernel comprises different software components for the calculation of the discharge due to overtopping and the corresponding Z-value.</w:t>
            </w:r>
          </w:p>
          <w:p w:rsidR="002B297F" w:rsidRDefault="002B297F" w:rsidP="002B297F">
            <w:pPr>
              <w:pStyle w:val="BodyText"/>
              <w:overflowPunct w:val="0"/>
              <w:autoSpaceDE w:val="0"/>
              <w:autoSpaceDN w:val="0"/>
              <w:adjustRightInd w:val="0"/>
              <w:spacing w:after="120"/>
              <w:textAlignment w:val="baseline"/>
              <w:rPr>
                <w:lang w:val="en-US"/>
              </w:rPr>
            </w:pPr>
          </w:p>
          <w:p w:rsidR="002B297F" w:rsidRPr="002B297F" w:rsidRDefault="002B297F" w:rsidP="002B297F">
            <w:pPr>
              <w:pStyle w:val="BodyText"/>
              <w:overflowPunct w:val="0"/>
              <w:autoSpaceDE w:val="0"/>
              <w:autoSpaceDN w:val="0"/>
              <w:adjustRightInd w:val="0"/>
              <w:spacing w:after="120"/>
              <w:textAlignment w:val="baseline"/>
              <w:rPr>
                <w:lang w:val="nl-NL"/>
              </w:rPr>
            </w:pPr>
            <w:r w:rsidRPr="002B297F">
              <w:rPr>
                <w:lang w:val="nl-NL"/>
              </w:rPr>
              <w:t>Dit document bevat het technische ontwerp voor de rekenkern</w:t>
            </w:r>
            <w:r w:rsidR="00476CEE">
              <w:rPr>
                <w:lang w:val="nl-NL"/>
              </w:rPr>
              <w:t xml:space="preserve"> </w:t>
            </w:r>
            <w:r w:rsidRPr="002B297F">
              <w:rPr>
                <w:lang w:val="nl-NL"/>
              </w:rPr>
              <w:t>voor overslag bij dijken.</w:t>
            </w:r>
            <w:r>
              <w:rPr>
                <w:lang w:val="nl-NL"/>
              </w:rPr>
              <w:t xml:space="preserve"> </w:t>
            </w:r>
            <w:r w:rsidRPr="002B297F">
              <w:rPr>
                <w:lang w:val="nl-NL"/>
              </w:rPr>
              <w:t>Deze rekenkern vormt onderdeel van de bibliotheek van faalmechanismen van WTI 2017</w:t>
            </w:r>
            <w:r>
              <w:rPr>
                <w:lang w:val="nl-NL"/>
              </w:rPr>
              <w:t xml:space="preserve"> en bestaat uit verscheidene componenten voor het bepalen van het debiet bij overslag en de bijbehorende Z-waarde.</w:t>
            </w:r>
          </w:p>
          <w:p w:rsidR="002B297F" w:rsidRPr="002B297F" w:rsidRDefault="002B297F" w:rsidP="002B297F">
            <w:pPr>
              <w:pStyle w:val="BodyText"/>
              <w:overflowPunct w:val="0"/>
              <w:autoSpaceDE w:val="0"/>
              <w:autoSpaceDN w:val="0"/>
              <w:adjustRightInd w:val="0"/>
              <w:spacing w:after="120"/>
              <w:textAlignment w:val="baseline"/>
              <w:rPr>
                <w:rFonts w:cs="Arial"/>
                <w:i/>
                <w:lang w:val="nl-NL"/>
              </w:rPr>
            </w:pPr>
          </w:p>
        </w:tc>
      </w:tr>
      <w:tr w:rsidR="002B297F" w:rsidRPr="00D04809" w:rsidTr="003F7168">
        <w:trPr>
          <w:cantSplit/>
          <w:trHeight w:hRule="exact" w:val="528"/>
        </w:trPr>
        <w:tc>
          <w:tcPr>
            <w:tcW w:w="3342" w:type="dxa"/>
            <w:gridSpan w:val="4"/>
          </w:tcPr>
          <w:p w:rsidR="002B297F" w:rsidRPr="00D04809" w:rsidRDefault="002B297F" w:rsidP="00D04809">
            <w:pPr>
              <w:pStyle w:val="BodyText"/>
              <w:overflowPunct w:val="0"/>
              <w:autoSpaceDE w:val="0"/>
              <w:autoSpaceDN w:val="0"/>
              <w:adjustRightInd w:val="0"/>
              <w:spacing w:before="200" w:after="120"/>
              <w:textAlignment w:val="baseline"/>
              <w:rPr>
                <w:rFonts w:cs="Arial"/>
                <w:lang w:val="en-US"/>
              </w:rPr>
            </w:pPr>
            <w:r w:rsidRPr="00D04809">
              <w:rPr>
                <w:rFonts w:cs="Arial"/>
                <w:b/>
                <w:lang w:val="en-US"/>
              </w:rPr>
              <w:t>References</w:t>
            </w:r>
          </w:p>
        </w:tc>
        <w:tc>
          <w:tcPr>
            <w:tcW w:w="6751" w:type="dxa"/>
            <w:gridSpan w:val="6"/>
          </w:tcPr>
          <w:p w:rsidR="002B297F" w:rsidRPr="00D04809" w:rsidRDefault="002B297F" w:rsidP="00D04809">
            <w:pPr>
              <w:pStyle w:val="BodyText"/>
              <w:overflowPunct w:val="0"/>
              <w:autoSpaceDE w:val="0"/>
              <w:autoSpaceDN w:val="0"/>
              <w:adjustRightInd w:val="0"/>
              <w:spacing w:after="120"/>
              <w:textAlignment w:val="baseline"/>
              <w:rPr>
                <w:rFonts w:cs="Arial"/>
                <w:lang w:val="en-US"/>
              </w:rPr>
            </w:pPr>
          </w:p>
          <w:p w:rsidR="002B297F" w:rsidRPr="00D04809" w:rsidRDefault="002B297F" w:rsidP="00D04809">
            <w:pPr>
              <w:pStyle w:val="BodyText"/>
              <w:overflowPunct w:val="0"/>
              <w:autoSpaceDE w:val="0"/>
              <w:autoSpaceDN w:val="0"/>
              <w:adjustRightInd w:val="0"/>
              <w:spacing w:after="120"/>
              <w:textAlignment w:val="baseline"/>
              <w:rPr>
                <w:rFonts w:cs="Arial"/>
                <w:lang w:val="en-US"/>
              </w:rPr>
            </w:pPr>
          </w:p>
        </w:tc>
      </w:tr>
      <w:tr w:rsidR="002B297F" w:rsidRPr="00D04809" w:rsidTr="00077B99">
        <w:trPr>
          <w:cantSplit/>
        </w:trPr>
        <w:tc>
          <w:tcPr>
            <w:tcW w:w="822" w:type="dxa"/>
            <w:tcMar>
              <w:left w:w="28" w:type="dxa"/>
              <w:right w:w="28" w:type="dxa"/>
            </w:tcMar>
            <w:vAlign w:val="center"/>
          </w:tcPr>
          <w:p w:rsidR="002B297F" w:rsidRPr="00D04809" w:rsidRDefault="002B297F" w:rsidP="00D04809">
            <w:pPr>
              <w:pStyle w:val="BodyText"/>
              <w:tabs>
                <w:tab w:val="clear" w:pos="360"/>
                <w:tab w:val="clear" w:pos="720"/>
                <w:tab w:val="left" w:pos="-336"/>
                <w:tab w:val="left" w:pos="84"/>
                <w:tab w:val="num" w:pos="1209"/>
              </w:tabs>
              <w:overflowPunct w:val="0"/>
              <w:autoSpaceDE w:val="0"/>
              <w:autoSpaceDN w:val="0"/>
              <w:adjustRightInd w:val="0"/>
              <w:spacing w:after="120" w:line="240" w:lineRule="auto"/>
              <w:ind w:left="84"/>
              <w:textAlignment w:val="baseline"/>
              <w:rPr>
                <w:rFonts w:cs="Arial"/>
                <w:sz w:val="18"/>
                <w:szCs w:val="18"/>
                <w:lang w:val="en-US"/>
              </w:rPr>
            </w:pPr>
            <w:r w:rsidRPr="00D04809">
              <w:rPr>
                <w:rFonts w:cs="Arial"/>
                <w:sz w:val="18"/>
                <w:szCs w:val="18"/>
                <w:lang w:val="en-US"/>
              </w:rPr>
              <w:t>Version</w:t>
            </w:r>
          </w:p>
        </w:tc>
        <w:tc>
          <w:tcPr>
            <w:tcW w:w="2520" w:type="dxa"/>
            <w:gridSpan w:val="3"/>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Author</w:t>
            </w:r>
          </w:p>
        </w:tc>
        <w:tc>
          <w:tcPr>
            <w:tcW w:w="1444"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Date</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Remarks</w:t>
            </w:r>
          </w:p>
        </w:tc>
        <w:tc>
          <w:tcPr>
            <w:tcW w:w="1682"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Review</w:t>
            </w:r>
          </w:p>
        </w:tc>
        <w:tc>
          <w:tcPr>
            <w:tcW w:w="1688"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sidRPr="00D04809">
              <w:rPr>
                <w:rFonts w:cs="Arial"/>
                <w:sz w:val="18"/>
                <w:szCs w:val="18"/>
                <w:lang w:val="en-US"/>
              </w:rPr>
              <w:t>Approved by</w:t>
            </w:r>
          </w:p>
        </w:tc>
      </w:tr>
      <w:tr w:rsidR="002B297F" w:rsidRPr="00D04809" w:rsidDel="00B2341E" w:rsidTr="00077B99">
        <w:trPr>
          <w:cantSplit/>
          <w:trHeight w:hRule="exact" w:val="421"/>
          <w:del w:id="3" w:author="Hans de Waal" w:date="2017-10-24T10:29:00Z"/>
        </w:trPr>
        <w:tc>
          <w:tcPr>
            <w:tcW w:w="822" w:type="dxa"/>
            <w:tcMar>
              <w:left w:w="28" w:type="dxa"/>
              <w:right w:w="28" w:type="dxa"/>
            </w:tcMar>
            <w:vAlign w:val="center"/>
          </w:tcPr>
          <w:p w:rsidR="002B297F" w:rsidRPr="00D04809" w:rsidDel="00B2341E" w:rsidRDefault="002B297F" w:rsidP="00372FFD">
            <w:pPr>
              <w:pStyle w:val="BodyText"/>
              <w:overflowPunct w:val="0"/>
              <w:autoSpaceDE w:val="0"/>
              <w:autoSpaceDN w:val="0"/>
              <w:adjustRightInd w:val="0"/>
              <w:spacing w:after="120" w:line="240" w:lineRule="auto"/>
              <w:textAlignment w:val="baseline"/>
              <w:rPr>
                <w:del w:id="4" w:author="Hans de Waal" w:date="2017-10-24T10:29:00Z"/>
                <w:rFonts w:cs="Arial"/>
                <w:sz w:val="18"/>
                <w:szCs w:val="18"/>
                <w:lang w:val="en-US"/>
              </w:rPr>
            </w:pPr>
            <w:del w:id="5" w:author="Hans de Waal" w:date="2017-10-24T10:29:00Z">
              <w:r w:rsidDel="00B2341E">
                <w:rPr>
                  <w:rFonts w:cs="Arial"/>
                  <w:sz w:val="18"/>
                  <w:szCs w:val="18"/>
                  <w:lang w:val="en-US"/>
                </w:rPr>
                <w:delText>0</w:delText>
              </w:r>
              <w:r w:rsidRPr="00D04809" w:rsidDel="00B2341E">
                <w:rPr>
                  <w:rFonts w:cs="Arial"/>
                  <w:sz w:val="18"/>
                  <w:szCs w:val="18"/>
                  <w:lang w:val="en-US"/>
                </w:rPr>
                <w:delText>.</w:delText>
              </w:r>
              <w:r w:rsidDel="00B2341E">
                <w:rPr>
                  <w:rFonts w:cs="Arial"/>
                  <w:sz w:val="18"/>
                  <w:szCs w:val="18"/>
                  <w:lang w:val="en-US"/>
                </w:rPr>
                <w:delText>91</w:delText>
              </w:r>
            </w:del>
          </w:p>
        </w:tc>
        <w:tc>
          <w:tcPr>
            <w:tcW w:w="1635" w:type="dxa"/>
            <w:gridSpan w:val="2"/>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6" w:author="Hans de Waal" w:date="2017-10-24T10:29:00Z"/>
                <w:rFonts w:cs="Arial"/>
                <w:sz w:val="18"/>
                <w:szCs w:val="18"/>
                <w:lang w:val="en-US"/>
              </w:rPr>
            </w:pPr>
            <w:del w:id="7" w:author="Hans de Waal" w:date="2017-10-24T10:29:00Z">
              <w:r w:rsidDel="00B2341E">
                <w:rPr>
                  <w:rFonts w:cs="Arial"/>
                  <w:sz w:val="18"/>
                  <w:szCs w:val="18"/>
                  <w:lang w:val="en-US"/>
                </w:rPr>
                <w:delText>Edwin Spee</w:delText>
              </w:r>
            </w:del>
          </w:p>
        </w:tc>
        <w:tc>
          <w:tcPr>
            <w:tcW w:w="885"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8" w:author="Hans de Waal" w:date="2017-10-24T10:29:00Z"/>
                <w:rFonts w:cs="Arial"/>
                <w:sz w:val="18"/>
                <w:szCs w:val="18"/>
                <w:lang w:val="en-US"/>
              </w:rPr>
            </w:pPr>
          </w:p>
        </w:tc>
        <w:tc>
          <w:tcPr>
            <w:tcW w:w="1444" w:type="dxa"/>
            <w:tcMar>
              <w:left w:w="28" w:type="dxa"/>
              <w:right w:w="28" w:type="dxa"/>
            </w:tcMar>
            <w:vAlign w:val="center"/>
          </w:tcPr>
          <w:p w:rsidR="002B297F" w:rsidRPr="00D04809" w:rsidDel="00B2341E" w:rsidRDefault="002B297F" w:rsidP="008E302B">
            <w:pPr>
              <w:pStyle w:val="BodyText"/>
              <w:overflowPunct w:val="0"/>
              <w:autoSpaceDE w:val="0"/>
              <w:autoSpaceDN w:val="0"/>
              <w:adjustRightInd w:val="0"/>
              <w:spacing w:after="120" w:line="240" w:lineRule="auto"/>
              <w:textAlignment w:val="baseline"/>
              <w:rPr>
                <w:del w:id="9" w:author="Hans de Waal" w:date="2017-10-24T10:29:00Z"/>
                <w:rFonts w:cs="Arial"/>
                <w:sz w:val="18"/>
                <w:szCs w:val="18"/>
                <w:lang w:val="en-US"/>
              </w:rPr>
            </w:pPr>
            <w:del w:id="10" w:author="Hans de Waal" w:date="2017-10-24T10:29:00Z">
              <w:r w:rsidDel="00B2341E">
                <w:rPr>
                  <w:rFonts w:cs="Arial"/>
                  <w:sz w:val="18"/>
                  <w:szCs w:val="18"/>
                  <w:lang w:val="en-US"/>
                </w:rPr>
                <w:delText>01-12-2015</w:delText>
              </w:r>
            </w:del>
          </w:p>
        </w:tc>
        <w:tc>
          <w:tcPr>
            <w:tcW w:w="1937" w:type="dxa"/>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11" w:author="Hans de Waal" w:date="2017-10-24T10:29:00Z"/>
                <w:rFonts w:cs="Arial"/>
                <w:sz w:val="18"/>
                <w:szCs w:val="18"/>
                <w:lang w:val="en-US"/>
              </w:rPr>
            </w:pPr>
            <w:del w:id="12" w:author="Hans de Waal" w:date="2017-10-24T10:29:00Z">
              <w:r w:rsidDel="00B2341E">
                <w:rPr>
                  <w:rFonts w:cs="Arial"/>
                  <w:sz w:val="18"/>
                  <w:szCs w:val="18"/>
                  <w:lang w:val="en-US"/>
                </w:rPr>
                <w:delText>see issue OVERS-8</w:delText>
              </w:r>
            </w:del>
          </w:p>
        </w:tc>
        <w:tc>
          <w:tcPr>
            <w:tcW w:w="1323" w:type="dxa"/>
            <w:tcMar>
              <w:left w:w="28" w:type="dxa"/>
              <w:right w:w="28" w:type="dxa"/>
            </w:tcMar>
            <w:vAlign w:val="center"/>
          </w:tcPr>
          <w:p w:rsidR="002B297F" w:rsidRPr="00D04809" w:rsidDel="00B2341E" w:rsidRDefault="002B297F" w:rsidP="00372FFD">
            <w:pPr>
              <w:pStyle w:val="BodyText"/>
              <w:overflowPunct w:val="0"/>
              <w:autoSpaceDE w:val="0"/>
              <w:autoSpaceDN w:val="0"/>
              <w:adjustRightInd w:val="0"/>
              <w:spacing w:after="120" w:line="240" w:lineRule="auto"/>
              <w:textAlignment w:val="baseline"/>
              <w:rPr>
                <w:del w:id="13" w:author="Hans de Waal" w:date="2017-10-24T10:29:00Z"/>
                <w:rFonts w:cs="Arial"/>
                <w:sz w:val="18"/>
                <w:szCs w:val="18"/>
                <w:lang w:val="en-US"/>
              </w:rPr>
            </w:pPr>
            <w:del w:id="14" w:author="Hans de Waal" w:date="2017-10-24T10:29:00Z">
              <w:r w:rsidDel="00B2341E">
                <w:rPr>
                  <w:rFonts w:cs="Arial"/>
                  <w:sz w:val="18"/>
                  <w:szCs w:val="18"/>
                  <w:lang w:val="en-US"/>
                </w:rPr>
                <w:delText>Erik de Goede</w:delText>
              </w:r>
            </w:del>
          </w:p>
        </w:tc>
        <w:tc>
          <w:tcPr>
            <w:tcW w:w="359"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15" w:author="Hans de Waal" w:date="2017-10-24T10:29:00Z"/>
                <w:rFonts w:cs="Arial"/>
                <w:sz w:val="18"/>
                <w:szCs w:val="18"/>
                <w:lang w:val="en-US"/>
              </w:rPr>
            </w:pPr>
          </w:p>
        </w:tc>
        <w:tc>
          <w:tcPr>
            <w:tcW w:w="1193" w:type="dxa"/>
            <w:tcMar>
              <w:left w:w="28" w:type="dxa"/>
              <w:right w:w="28" w:type="dxa"/>
            </w:tcMar>
            <w:vAlign w:val="center"/>
          </w:tcPr>
          <w:p w:rsidR="002B297F" w:rsidRPr="00D04809" w:rsidDel="00B2341E" w:rsidRDefault="002B297F" w:rsidP="00D04809">
            <w:pPr>
              <w:pStyle w:val="BodyText"/>
              <w:overflowPunct w:val="0"/>
              <w:autoSpaceDE w:val="0"/>
              <w:autoSpaceDN w:val="0"/>
              <w:adjustRightInd w:val="0"/>
              <w:spacing w:after="120" w:line="240" w:lineRule="auto"/>
              <w:textAlignment w:val="baseline"/>
              <w:rPr>
                <w:del w:id="16" w:author="Hans de Waal" w:date="2017-10-24T10:29:00Z"/>
                <w:rFonts w:cs="Arial"/>
                <w:sz w:val="18"/>
                <w:szCs w:val="18"/>
                <w:lang w:val="en-US"/>
              </w:rPr>
            </w:pPr>
          </w:p>
        </w:tc>
        <w:tc>
          <w:tcPr>
            <w:tcW w:w="495" w:type="dxa"/>
            <w:tcMar>
              <w:left w:w="28" w:type="dxa"/>
              <w:right w:w="28" w:type="dxa"/>
            </w:tcMar>
            <w:vAlign w:val="center"/>
          </w:tcPr>
          <w:p w:rsidR="002B297F" w:rsidRPr="00D04809" w:rsidDel="00B2341E"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del w:id="17" w:author="Hans de Waal" w:date="2017-10-24T10:29:00Z"/>
                <w:rFonts w:cs="Arial"/>
                <w:sz w:val="18"/>
                <w:szCs w:val="18"/>
                <w:lang w:val="en-US"/>
              </w:rPr>
            </w:pPr>
          </w:p>
        </w:tc>
      </w:tr>
      <w:tr w:rsidR="002B297F" w:rsidRPr="00D04809" w:rsidTr="00077B99">
        <w:trPr>
          <w:cantSplit/>
          <w:trHeight w:hRule="exact" w:val="420"/>
        </w:trPr>
        <w:tc>
          <w:tcPr>
            <w:tcW w:w="822"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w:t>
            </w:r>
          </w:p>
        </w:tc>
        <w:tc>
          <w:tcPr>
            <w:tcW w:w="1635" w:type="dxa"/>
            <w:gridSpan w:val="2"/>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Pr="00D04809"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10-12-2015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idem</w:t>
            </w:r>
          </w:p>
        </w:tc>
        <w:tc>
          <w:tcPr>
            <w:tcW w:w="1323" w:type="dxa"/>
            <w:tcMar>
              <w:left w:w="28" w:type="dxa"/>
              <w:right w:w="28" w:type="dxa"/>
            </w:tcMar>
            <w:vAlign w:val="center"/>
          </w:tcPr>
          <w:p w:rsidR="002B297F" w:rsidRPr="00D04809"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Pr="00D04809"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4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2B297F" w:rsidP="00372FFD">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11-12-2015</w:t>
            </w:r>
          </w:p>
        </w:tc>
        <w:tc>
          <w:tcPr>
            <w:tcW w:w="1937" w:type="dxa"/>
            <w:tcMar>
              <w:left w:w="28" w:type="dxa"/>
              <w:right w:w="28" w:type="dxa"/>
            </w:tcMar>
            <w:vAlign w:val="center"/>
          </w:tcPr>
          <w:p w:rsidR="002B297F" w:rsidRPr="00D04809"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p>
        </w:tc>
        <w:tc>
          <w:tcPr>
            <w:tcW w:w="1323" w:type="dxa"/>
            <w:tcMar>
              <w:left w:w="28" w:type="dxa"/>
              <w:right w:w="28" w:type="dxa"/>
            </w:tcMar>
            <w:vAlign w:val="center"/>
          </w:tcPr>
          <w:p w:rsidR="002B297F" w:rsidRDefault="002B297F" w:rsidP="00547188">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2B297F" w:rsidRPr="00D04809" w:rsidTr="00077B99">
        <w:trPr>
          <w:cantSplit/>
          <w:trHeight w:hRule="exact" w:val="711"/>
        </w:trPr>
        <w:tc>
          <w:tcPr>
            <w:tcW w:w="822" w:type="dxa"/>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1.2</w:t>
            </w:r>
          </w:p>
        </w:tc>
        <w:tc>
          <w:tcPr>
            <w:tcW w:w="1635" w:type="dxa"/>
            <w:gridSpan w:val="2"/>
            <w:tcMar>
              <w:left w:w="28" w:type="dxa"/>
              <w:right w:w="28" w:type="dxa"/>
            </w:tcMar>
            <w:vAlign w:val="center"/>
          </w:tcPr>
          <w:p w:rsidR="002B297F" w:rsidRDefault="002B297F" w:rsidP="00D04809">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Edwin Spee</w:t>
            </w:r>
          </w:p>
        </w:tc>
        <w:tc>
          <w:tcPr>
            <w:tcW w:w="88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444" w:type="dxa"/>
            <w:tcMar>
              <w:left w:w="28" w:type="dxa"/>
              <w:right w:w="28" w:type="dxa"/>
            </w:tcMar>
            <w:vAlign w:val="center"/>
          </w:tcPr>
          <w:p w:rsidR="002B297F" w:rsidRDefault="00A24A97" w:rsidP="00A24A9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02</w:t>
            </w:r>
            <w:r w:rsidR="002B297F">
              <w:rPr>
                <w:rFonts w:cs="Arial"/>
                <w:sz w:val="18"/>
                <w:szCs w:val="18"/>
                <w:lang w:val="en-US"/>
              </w:rPr>
              <w:t>-0</w:t>
            </w:r>
            <w:r>
              <w:rPr>
                <w:rFonts w:cs="Arial"/>
                <w:sz w:val="18"/>
                <w:szCs w:val="18"/>
                <w:lang w:val="en-US"/>
              </w:rPr>
              <w:t>6</w:t>
            </w:r>
            <w:r w:rsidR="002B297F">
              <w:rPr>
                <w:rFonts w:cs="Arial"/>
                <w:sz w:val="18"/>
                <w:szCs w:val="18"/>
                <w:lang w:val="en-US"/>
              </w:rPr>
              <w:t>-2016</w:t>
            </w:r>
          </w:p>
        </w:tc>
        <w:tc>
          <w:tcPr>
            <w:tcW w:w="1937" w:type="dxa"/>
            <w:tcMar>
              <w:left w:w="28" w:type="dxa"/>
              <w:right w:w="28" w:type="dxa"/>
            </w:tcMar>
            <w:vAlign w:val="center"/>
          </w:tcPr>
          <w:p w:rsidR="002B297F" w:rsidRPr="00D04809" w:rsidRDefault="002B297F" w:rsidP="00D06A34">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 xml:space="preserve">extended with thread safety, </w:t>
            </w:r>
            <w:r w:rsidR="00D06A34">
              <w:rPr>
                <w:rFonts w:cs="Arial"/>
                <w:sz w:val="18"/>
                <w:szCs w:val="18"/>
                <w:lang w:val="en-US"/>
              </w:rPr>
              <w:t>inverse function</w:t>
            </w:r>
            <w:r>
              <w:rPr>
                <w:rFonts w:cs="Arial"/>
                <w:sz w:val="18"/>
                <w:szCs w:val="18"/>
                <w:lang w:val="en-US"/>
              </w:rPr>
              <w:t xml:space="preserve"> and </w:t>
            </w:r>
            <w:r w:rsidRPr="00222294">
              <w:rPr>
                <w:rFonts w:cs="Arial"/>
                <w:sz w:val="18"/>
                <w:szCs w:val="18"/>
                <w:lang w:val="en-US"/>
              </w:rPr>
              <w:t>bilingualism</w:t>
            </w:r>
          </w:p>
        </w:tc>
        <w:tc>
          <w:tcPr>
            <w:tcW w:w="1323" w:type="dxa"/>
            <w:tcMar>
              <w:left w:w="28" w:type="dxa"/>
              <w:right w:w="28" w:type="dxa"/>
            </w:tcMar>
            <w:vAlign w:val="center"/>
          </w:tcPr>
          <w:p w:rsidR="002B297F" w:rsidRDefault="002B297F" w:rsidP="002B297F">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Erik de Goede</w:t>
            </w:r>
          </w:p>
        </w:tc>
        <w:tc>
          <w:tcPr>
            <w:tcW w:w="359"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c>
          <w:tcPr>
            <w:tcW w:w="1193" w:type="dxa"/>
            <w:tcMar>
              <w:left w:w="28" w:type="dxa"/>
              <w:right w:w="28" w:type="dxa"/>
            </w:tcMar>
            <w:vAlign w:val="center"/>
          </w:tcPr>
          <w:p w:rsidR="002B297F" w:rsidRDefault="002B297F" w:rsidP="00805107">
            <w:pPr>
              <w:pStyle w:val="BodyText"/>
              <w:overflowPunct w:val="0"/>
              <w:autoSpaceDE w:val="0"/>
              <w:autoSpaceDN w:val="0"/>
              <w:adjustRightInd w:val="0"/>
              <w:spacing w:after="120" w:line="240" w:lineRule="auto"/>
              <w:textAlignment w:val="baseline"/>
              <w:rPr>
                <w:rFonts w:cs="Arial"/>
                <w:sz w:val="18"/>
                <w:szCs w:val="18"/>
                <w:lang w:val="en-US"/>
              </w:rPr>
            </w:pPr>
            <w:r>
              <w:rPr>
                <w:rFonts w:cs="Arial"/>
                <w:sz w:val="18"/>
                <w:szCs w:val="18"/>
                <w:lang w:val="en-US"/>
              </w:rPr>
              <w:t>Arthur Baart</w:t>
            </w:r>
          </w:p>
        </w:tc>
        <w:tc>
          <w:tcPr>
            <w:tcW w:w="495" w:type="dxa"/>
            <w:tcMar>
              <w:left w:w="28" w:type="dxa"/>
              <w:right w:w="28" w:type="dxa"/>
            </w:tcMar>
            <w:vAlign w:val="center"/>
          </w:tcPr>
          <w:p w:rsidR="002B297F" w:rsidRPr="00D04809" w:rsidRDefault="002B297F" w:rsidP="00D04809">
            <w:pPr>
              <w:pStyle w:val="BodyText"/>
              <w:tabs>
                <w:tab w:val="num" w:pos="1209"/>
              </w:tabs>
              <w:overflowPunct w:val="0"/>
              <w:autoSpaceDE w:val="0"/>
              <w:autoSpaceDN w:val="0"/>
              <w:adjustRightInd w:val="0"/>
              <w:spacing w:after="120" w:line="240" w:lineRule="auto"/>
              <w:ind w:left="1209" w:hanging="360"/>
              <w:textAlignment w:val="baseline"/>
              <w:rPr>
                <w:rFonts w:cs="Arial"/>
                <w:sz w:val="18"/>
                <w:szCs w:val="18"/>
                <w:lang w:val="en-US"/>
              </w:rPr>
            </w:pPr>
          </w:p>
        </w:tc>
      </w:tr>
      <w:tr w:rsidR="00B2341E" w:rsidRPr="00D04809" w:rsidTr="00077B99">
        <w:trPr>
          <w:cantSplit/>
          <w:trHeight w:hRule="exact" w:val="711"/>
          <w:ins w:id="18" w:author="Hans de Waal" w:date="2017-10-24T10:29:00Z"/>
        </w:trPr>
        <w:tc>
          <w:tcPr>
            <w:tcW w:w="822" w:type="dxa"/>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ins w:id="19" w:author="Hans de Waal" w:date="2017-10-24T10:29:00Z"/>
                <w:rFonts w:cs="Arial"/>
                <w:sz w:val="18"/>
                <w:szCs w:val="18"/>
                <w:lang w:val="en-US"/>
              </w:rPr>
            </w:pPr>
            <w:ins w:id="20" w:author="Hans de Waal" w:date="2017-10-24T10:29:00Z">
              <w:r>
                <w:rPr>
                  <w:rFonts w:cs="Arial"/>
                  <w:sz w:val="18"/>
                  <w:szCs w:val="18"/>
                  <w:lang w:val="en-US"/>
                </w:rPr>
                <w:t>1.3</w:t>
              </w:r>
            </w:ins>
          </w:p>
        </w:tc>
        <w:tc>
          <w:tcPr>
            <w:tcW w:w="1635" w:type="dxa"/>
            <w:gridSpan w:val="2"/>
            <w:tcMar>
              <w:left w:w="28" w:type="dxa"/>
              <w:right w:w="28" w:type="dxa"/>
            </w:tcMar>
            <w:vAlign w:val="center"/>
          </w:tcPr>
          <w:p w:rsidR="00B2341E" w:rsidRDefault="00B2341E" w:rsidP="00D04809">
            <w:pPr>
              <w:pStyle w:val="BodyText"/>
              <w:overflowPunct w:val="0"/>
              <w:autoSpaceDE w:val="0"/>
              <w:autoSpaceDN w:val="0"/>
              <w:adjustRightInd w:val="0"/>
              <w:spacing w:after="120" w:line="240" w:lineRule="auto"/>
              <w:textAlignment w:val="baseline"/>
              <w:rPr>
                <w:ins w:id="21" w:author="Hans de Waal" w:date="2017-10-24T10:29:00Z"/>
                <w:rFonts w:cs="Arial"/>
                <w:sz w:val="18"/>
                <w:szCs w:val="18"/>
                <w:lang w:val="en-US"/>
              </w:rPr>
            </w:pPr>
            <w:ins w:id="22" w:author="Hans de Waal" w:date="2017-10-24T10:29:00Z">
              <w:r>
                <w:rPr>
                  <w:rFonts w:cs="Arial"/>
                  <w:sz w:val="18"/>
                  <w:szCs w:val="18"/>
                  <w:lang w:val="en-US"/>
                </w:rPr>
                <w:t>Edwin Spee</w:t>
              </w:r>
            </w:ins>
          </w:p>
        </w:tc>
        <w:tc>
          <w:tcPr>
            <w:tcW w:w="88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23" w:author="Hans de Waal" w:date="2017-10-24T10:29:00Z"/>
                <w:rFonts w:cs="Arial"/>
                <w:sz w:val="18"/>
                <w:szCs w:val="18"/>
                <w:lang w:val="en-US"/>
              </w:rPr>
            </w:pPr>
          </w:p>
        </w:tc>
        <w:tc>
          <w:tcPr>
            <w:tcW w:w="1444" w:type="dxa"/>
            <w:tcMar>
              <w:left w:w="28" w:type="dxa"/>
              <w:right w:w="28" w:type="dxa"/>
            </w:tcMar>
            <w:vAlign w:val="center"/>
          </w:tcPr>
          <w:p w:rsidR="00B2341E" w:rsidRDefault="00B2341E" w:rsidP="00B2341E">
            <w:pPr>
              <w:pStyle w:val="BodyText"/>
              <w:overflowPunct w:val="0"/>
              <w:autoSpaceDE w:val="0"/>
              <w:autoSpaceDN w:val="0"/>
              <w:adjustRightInd w:val="0"/>
              <w:spacing w:after="120" w:line="240" w:lineRule="auto"/>
              <w:textAlignment w:val="baseline"/>
              <w:rPr>
                <w:ins w:id="24" w:author="Hans de Waal" w:date="2017-10-24T10:29:00Z"/>
                <w:rFonts w:cs="Arial"/>
                <w:sz w:val="18"/>
                <w:szCs w:val="18"/>
                <w:lang w:val="en-US"/>
              </w:rPr>
            </w:pPr>
            <w:ins w:id="25" w:author="Hans de Waal" w:date="2017-10-24T10:29:00Z">
              <w:r>
                <w:rPr>
                  <w:rFonts w:cs="Arial"/>
                  <w:sz w:val="18"/>
                  <w:szCs w:val="18"/>
                  <w:lang w:val="en-US"/>
                </w:rPr>
                <w:t>24</w:t>
              </w:r>
              <w:r>
                <w:rPr>
                  <w:rFonts w:cs="Arial"/>
                  <w:sz w:val="18"/>
                  <w:szCs w:val="18"/>
                  <w:lang w:val="en-US"/>
                </w:rPr>
                <w:t>-</w:t>
              </w:r>
            </w:ins>
            <w:ins w:id="26" w:author="Hans de Waal" w:date="2017-10-24T10:30:00Z">
              <w:r>
                <w:rPr>
                  <w:rFonts w:cs="Arial"/>
                  <w:sz w:val="18"/>
                  <w:szCs w:val="18"/>
                  <w:lang w:val="en-US"/>
                </w:rPr>
                <w:t>1</w:t>
              </w:r>
            </w:ins>
            <w:ins w:id="27" w:author="Hans de Waal" w:date="2017-10-24T10:29:00Z">
              <w:r>
                <w:rPr>
                  <w:rFonts w:cs="Arial"/>
                  <w:sz w:val="18"/>
                  <w:szCs w:val="18"/>
                  <w:lang w:val="en-US"/>
                </w:rPr>
                <w:t>0-201</w:t>
              </w:r>
            </w:ins>
            <w:ins w:id="28" w:author="Hans de Waal" w:date="2017-10-24T10:30:00Z">
              <w:r>
                <w:rPr>
                  <w:rFonts w:cs="Arial"/>
                  <w:sz w:val="18"/>
                  <w:szCs w:val="18"/>
                  <w:lang w:val="en-US"/>
                </w:rPr>
                <w:t>7</w:t>
              </w:r>
            </w:ins>
          </w:p>
        </w:tc>
        <w:tc>
          <w:tcPr>
            <w:tcW w:w="1937" w:type="dxa"/>
            <w:tcMar>
              <w:left w:w="28" w:type="dxa"/>
              <w:right w:w="28" w:type="dxa"/>
            </w:tcMar>
            <w:vAlign w:val="center"/>
          </w:tcPr>
          <w:p w:rsidR="00B2341E" w:rsidRDefault="00B2341E" w:rsidP="00D06A34">
            <w:pPr>
              <w:pStyle w:val="BodyText"/>
              <w:overflowPunct w:val="0"/>
              <w:autoSpaceDE w:val="0"/>
              <w:autoSpaceDN w:val="0"/>
              <w:adjustRightInd w:val="0"/>
              <w:spacing w:after="120" w:line="240" w:lineRule="auto"/>
              <w:textAlignment w:val="baseline"/>
              <w:rPr>
                <w:ins w:id="29" w:author="Hans de Waal" w:date="2017-10-24T10:29:00Z"/>
                <w:rFonts w:cs="Arial"/>
                <w:sz w:val="18"/>
                <w:szCs w:val="18"/>
                <w:lang w:val="en-US"/>
              </w:rPr>
            </w:pPr>
          </w:p>
        </w:tc>
        <w:tc>
          <w:tcPr>
            <w:tcW w:w="1323" w:type="dxa"/>
            <w:tcMar>
              <w:left w:w="28" w:type="dxa"/>
              <w:right w:w="28" w:type="dxa"/>
            </w:tcMar>
            <w:vAlign w:val="center"/>
          </w:tcPr>
          <w:p w:rsidR="00B2341E" w:rsidRDefault="00B2341E" w:rsidP="002B297F">
            <w:pPr>
              <w:pStyle w:val="BodyText"/>
              <w:overflowPunct w:val="0"/>
              <w:autoSpaceDE w:val="0"/>
              <w:autoSpaceDN w:val="0"/>
              <w:adjustRightInd w:val="0"/>
              <w:spacing w:after="120" w:line="240" w:lineRule="auto"/>
              <w:textAlignment w:val="baseline"/>
              <w:rPr>
                <w:ins w:id="30" w:author="Hans de Waal" w:date="2017-10-24T10:29:00Z"/>
                <w:rFonts w:cs="Arial"/>
                <w:sz w:val="18"/>
                <w:szCs w:val="18"/>
                <w:lang w:val="en-US"/>
              </w:rPr>
            </w:pPr>
            <w:ins w:id="31" w:author="Hans de Waal" w:date="2017-10-24T10:29:00Z">
              <w:r>
                <w:rPr>
                  <w:rFonts w:cs="Arial"/>
                  <w:sz w:val="18"/>
                  <w:szCs w:val="18"/>
                  <w:lang w:val="en-US"/>
                </w:rPr>
                <w:t xml:space="preserve">Erik de </w:t>
              </w:r>
              <w:proofErr w:type="spellStart"/>
              <w:r>
                <w:rPr>
                  <w:rFonts w:cs="Arial"/>
                  <w:sz w:val="18"/>
                  <w:szCs w:val="18"/>
                  <w:lang w:val="en-US"/>
                </w:rPr>
                <w:t>Goede</w:t>
              </w:r>
              <w:proofErr w:type="spellEnd"/>
            </w:ins>
          </w:p>
        </w:tc>
        <w:tc>
          <w:tcPr>
            <w:tcW w:w="359"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32" w:author="Hans de Waal" w:date="2017-10-24T10:29:00Z"/>
                <w:rFonts w:cs="Arial"/>
                <w:sz w:val="18"/>
                <w:szCs w:val="18"/>
                <w:lang w:val="en-US"/>
              </w:rPr>
            </w:pPr>
          </w:p>
        </w:tc>
        <w:tc>
          <w:tcPr>
            <w:tcW w:w="1193" w:type="dxa"/>
            <w:tcMar>
              <w:left w:w="28" w:type="dxa"/>
              <w:right w:w="28" w:type="dxa"/>
            </w:tcMar>
            <w:vAlign w:val="center"/>
          </w:tcPr>
          <w:p w:rsidR="00B2341E" w:rsidRDefault="00B2341E" w:rsidP="00805107">
            <w:pPr>
              <w:pStyle w:val="BodyText"/>
              <w:overflowPunct w:val="0"/>
              <w:autoSpaceDE w:val="0"/>
              <w:autoSpaceDN w:val="0"/>
              <w:adjustRightInd w:val="0"/>
              <w:spacing w:after="120" w:line="240" w:lineRule="auto"/>
              <w:textAlignment w:val="baseline"/>
              <w:rPr>
                <w:ins w:id="33" w:author="Hans de Waal" w:date="2017-10-24T10:29:00Z"/>
                <w:rFonts w:cs="Arial"/>
                <w:sz w:val="18"/>
                <w:szCs w:val="18"/>
                <w:lang w:val="en-US"/>
              </w:rPr>
            </w:pPr>
            <w:ins w:id="34" w:author="Hans de Waal" w:date="2017-10-24T10:29:00Z">
              <w:r>
                <w:rPr>
                  <w:rFonts w:cs="Arial"/>
                  <w:sz w:val="18"/>
                  <w:szCs w:val="18"/>
                  <w:lang w:val="en-US"/>
                </w:rPr>
                <w:t>Arthur Baart</w:t>
              </w:r>
            </w:ins>
          </w:p>
        </w:tc>
        <w:tc>
          <w:tcPr>
            <w:tcW w:w="495" w:type="dxa"/>
            <w:tcMar>
              <w:left w:w="28" w:type="dxa"/>
              <w:right w:w="28" w:type="dxa"/>
            </w:tcMar>
            <w:vAlign w:val="center"/>
          </w:tcPr>
          <w:p w:rsidR="00B2341E" w:rsidRPr="00D04809" w:rsidRDefault="00B2341E" w:rsidP="00D04809">
            <w:pPr>
              <w:pStyle w:val="BodyText"/>
              <w:tabs>
                <w:tab w:val="num" w:pos="1209"/>
              </w:tabs>
              <w:overflowPunct w:val="0"/>
              <w:autoSpaceDE w:val="0"/>
              <w:autoSpaceDN w:val="0"/>
              <w:adjustRightInd w:val="0"/>
              <w:spacing w:after="120" w:line="240" w:lineRule="auto"/>
              <w:ind w:left="1209" w:hanging="360"/>
              <w:textAlignment w:val="baseline"/>
              <w:rPr>
                <w:ins w:id="35" w:author="Hans de Waal" w:date="2017-10-24T10:29:00Z"/>
                <w:rFonts w:cs="Arial"/>
                <w:sz w:val="18"/>
                <w:szCs w:val="18"/>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Project number</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sidRPr="00C6098B">
              <w:rPr>
                <w:rFonts w:cs="Arial"/>
                <w:color w:val="1F497D"/>
                <w:lang w:val="nl-NL"/>
              </w:rPr>
              <w:t>1220043.002</w:t>
            </w:r>
          </w:p>
        </w:tc>
      </w:tr>
      <w:tr w:rsidR="00B2341E" w:rsidRPr="00D04809" w:rsidTr="00D04809">
        <w:trPr>
          <w:cantSplit/>
          <w:trHeigh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Keywords</w:t>
            </w:r>
          </w:p>
        </w:tc>
        <w:tc>
          <w:tcPr>
            <w:tcW w:w="7636" w:type="dxa"/>
            <w:gridSpan w:val="7"/>
            <w:vAlign w:val="center"/>
          </w:tcPr>
          <w:p w:rsidR="00B2341E" w:rsidRPr="00D04809" w:rsidRDefault="00B2341E" w:rsidP="00B2341E">
            <w:pPr>
              <w:pStyle w:val="BodyText"/>
              <w:overflowPunct w:val="0"/>
              <w:autoSpaceDE w:val="0"/>
              <w:autoSpaceDN w:val="0"/>
              <w:adjustRightInd w:val="0"/>
              <w:spacing w:after="120" w:line="240" w:lineRule="auto"/>
              <w:textAlignment w:val="baseline"/>
              <w:rPr>
                <w:rFonts w:cs="Arial"/>
                <w:lang w:val="en-US"/>
              </w:rPr>
            </w:pPr>
            <w:r>
              <w:rPr>
                <w:rFonts w:cs="Arial"/>
                <w:lang w:val="en-US"/>
              </w:rPr>
              <w:t>Dikes overtopping, WTI, Kernel, Technical Design</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Number of pages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w:t>
            </w: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Classification</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p>
        </w:tc>
      </w:tr>
      <w:tr w:rsidR="00B2341E" w:rsidRPr="00D04809" w:rsidTr="00D04809">
        <w:trPr>
          <w:cantSplit/>
          <w:trHeight w:hRule="exact" w:val="340"/>
        </w:trPr>
        <w:tc>
          <w:tcPr>
            <w:tcW w:w="2457" w:type="dxa"/>
            <w:gridSpan w:val="3"/>
            <w:vAlign w:val="center"/>
          </w:tcPr>
          <w:p w:rsidR="00B2341E" w:rsidRPr="00D04809" w:rsidRDefault="00B2341E" w:rsidP="00D04809">
            <w:pPr>
              <w:pStyle w:val="BodyText"/>
              <w:overflowPunct w:val="0"/>
              <w:autoSpaceDE w:val="0"/>
              <w:autoSpaceDN w:val="0"/>
              <w:adjustRightInd w:val="0"/>
              <w:spacing w:after="120"/>
              <w:textAlignment w:val="baseline"/>
              <w:rPr>
                <w:rFonts w:cs="Arial"/>
                <w:b/>
                <w:lang w:val="en-US"/>
              </w:rPr>
            </w:pPr>
            <w:r w:rsidRPr="00D04809">
              <w:rPr>
                <w:rFonts w:cs="Arial"/>
                <w:b/>
                <w:lang w:val="en-US"/>
              </w:rPr>
              <w:t>Status</w:t>
            </w:r>
          </w:p>
        </w:tc>
        <w:tc>
          <w:tcPr>
            <w:tcW w:w="7636" w:type="dxa"/>
            <w:gridSpan w:val="7"/>
            <w:vAlign w:val="center"/>
          </w:tcPr>
          <w:p w:rsidR="00B2341E" w:rsidRPr="00D04809" w:rsidRDefault="00B2341E" w:rsidP="00D04809">
            <w:pPr>
              <w:pStyle w:val="BodyText"/>
              <w:overflowPunct w:val="0"/>
              <w:autoSpaceDE w:val="0"/>
              <w:autoSpaceDN w:val="0"/>
              <w:adjustRightInd w:val="0"/>
              <w:spacing w:after="120" w:line="240" w:lineRule="auto"/>
              <w:textAlignment w:val="baseline"/>
              <w:rPr>
                <w:rFonts w:cs="Arial"/>
                <w:lang w:val="en-US"/>
              </w:rPr>
            </w:pPr>
            <w:r>
              <w:rPr>
                <w:rFonts w:cs="Arial"/>
                <w:lang w:val="en-US"/>
              </w:rPr>
              <w:t>Final</w:t>
            </w:r>
          </w:p>
        </w:tc>
      </w:tr>
      <w:tr w:rsidR="00B2341E" w:rsidRPr="00D04809" w:rsidTr="00D04809">
        <w:trPr>
          <w:cantSplit/>
        </w:trPr>
        <w:tc>
          <w:tcPr>
            <w:tcW w:w="10093" w:type="dxa"/>
            <w:gridSpan w:val="10"/>
          </w:tcPr>
          <w:p w:rsidR="00B2341E" w:rsidRPr="00D04809" w:rsidRDefault="00B2341E" w:rsidP="00D04809">
            <w:pPr>
              <w:pStyle w:val="BodyText"/>
              <w:overflowPunct w:val="0"/>
              <w:autoSpaceDE w:val="0"/>
              <w:autoSpaceDN w:val="0"/>
              <w:adjustRightInd w:val="0"/>
              <w:spacing w:after="120" w:line="240" w:lineRule="auto"/>
              <w:textAlignment w:val="baseline"/>
              <w:rPr>
                <w:rFonts w:cs="Arial"/>
                <w:sz w:val="18"/>
                <w:szCs w:val="18"/>
                <w:lang w:val="en-US"/>
              </w:rPr>
            </w:pPr>
          </w:p>
        </w:tc>
      </w:tr>
      <w:bookmarkEnd w:id="2"/>
    </w:tbl>
    <w:p w:rsidR="00F9192D" w:rsidRPr="00505F25" w:rsidRDefault="00F9192D" w:rsidP="00251FA0">
      <w:pPr>
        <w:pStyle w:val="BodyText"/>
        <w:rPr>
          <w:lang w:val="en-US"/>
        </w:rPr>
        <w:sectPr w:rsidR="00F9192D" w:rsidRPr="00505F25" w:rsidSect="006E7182">
          <w:type w:val="oddPage"/>
          <w:pgSz w:w="11907" w:h="16840" w:code="9"/>
          <w:pgMar w:top="1588" w:right="1304" w:bottom="1588" w:left="2438" w:header="618" w:footer="561" w:gutter="0"/>
          <w:pgNumType w:fmt="lowerLetter" w:start="1"/>
          <w:cols w:space="708"/>
          <w:docGrid w:linePitch="299"/>
        </w:sectPr>
      </w:pPr>
    </w:p>
    <w:p w:rsidR="00CF12A1" w:rsidRPr="00505F25" w:rsidRDefault="00CF12A1">
      <w:pPr>
        <w:pStyle w:val="BodyText"/>
        <w:rPr>
          <w:lang w:val="en-US"/>
        </w:rPr>
      </w:pPr>
      <w:bookmarkStart w:id="36" w:name="wlL5"/>
      <w:r w:rsidRPr="00505F25">
        <w:rPr>
          <w:rStyle w:val="Hidden"/>
          <w:lang w:val="en-US"/>
        </w:rPr>
        <w:t>wlL5</w:t>
      </w:r>
      <w:bookmarkEnd w:id="36"/>
      <w:r w:rsidR="000268ED" w:rsidRPr="00505F25">
        <w:rPr>
          <w:lang w:val="en-US"/>
        </w:rPr>
        <w:t xml:space="preserve"> </w:t>
      </w:r>
      <w:bookmarkStart w:id="37" w:name="wlSummary"/>
      <w:r w:rsidR="000268ED" w:rsidRPr="00505F25">
        <w:rPr>
          <w:rStyle w:val="Hidden"/>
          <w:lang w:val="en-US"/>
        </w:rPr>
        <w:t>wlSummary</w:t>
      </w:r>
      <w:bookmarkEnd w:id="37"/>
      <w:r w:rsidR="000268ED" w:rsidRPr="00505F25">
        <w:rPr>
          <w:lang w:val="en-US"/>
        </w:rPr>
        <w:t xml:space="preserve"> </w:t>
      </w:r>
    </w:p>
    <w:p w:rsidR="00CF12A1" w:rsidRPr="00505F25" w:rsidRDefault="00CF12A1">
      <w:pPr>
        <w:pStyle w:val="BodyText"/>
        <w:rPr>
          <w:lang w:val="en-US"/>
        </w:rPr>
      </w:pPr>
    </w:p>
    <w:p w:rsidR="00CF12A1" w:rsidRPr="00505F25" w:rsidRDefault="00176FB0" w:rsidP="004E67EE">
      <w:pPr>
        <w:pStyle w:val="HeadNoTOC"/>
        <w:rPr>
          <w:lang w:val="en-US"/>
        </w:rPr>
      </w:pPr>
      <w:bookmarkStart w:id="38" w:name="wlContents"/>
      <w:r>
        <w:rPr>
          <w:lang w:val="en-US"/>
        </w:rPr>
        <w:t>Contents</w:t>
      </w:r>
      <w:bookmarkEnd w:id="38"/>
    </w:p>
    <w:p w:rsidR="00D06A34" w:rsidRDefault="00B066EF" w:rsidP="003D5368">
      <w:pPr>
        <w:pStyle w:val="TOC1"/>
      </w:pPr>
      <w:bookmarkStart w:id="39" w:name="wlL2"/>
      <w:r w:rsidRPr="00970CD5">
        <w:rPr>
          <w:rStyle w:val="Hidden"/>
          <w:lang w:val="en-US"/>
        </w:rPr>
        <w:t>wlL2</w:t>
      </w:r>
      <w:bookmarkEnd w:id="39"/>
      <w:r w:rsidRPr="00970CD5">
        <w:rPr>
          <w:lang w:val="en-US"/>
        </w:rPr>
        <w:t xml:space="preserve"> </w:t>
      </w:r>
      <w:bookmarkStart w:id="40" w:name="wlL1"/>
      <w:r w:rsidR="00A8093A" w:rsidRPr="00970CD5">
        <w:rPr>
          <w:rStyle w:val="Hidden"/>
          <w:lang w:val="en-US"/>
        </w:rPr>
        <w:t>wlL1</w:t>
      </w:r>
      <w:bookmarkEnd w:id="40"/>
      <w:r w:rsidR="00A8093A" w:rsidRPr="00970CD5">
        <w:rPr>
          <w:lang w:val="en-US"/>
        </w:rPr>
        <w:t xml:space="preserve"> </w:t>
      </w:r>
      <w:bookmarkStart w:id="41" w:name="wlL3"/>
      <w:r w:rsidR="00A8093A" w:rsidRPr="00970CD5">
        <w:rPr>
          <w:rStyle w:val="Hidden"/>
          <w:lang w:val="en-US"/>
        </w:rPr>
        <w:t>wlL3</w:t>
      </w:r>
      <w:bookmarkEnd w:id="41"/>
      <w:r w:rsidR="00A8093A" w:rsidRPr="00970CD5">
        <w:rPr>
          <w:lang w:val="en-US"/>
        </w:rPr>
        <w:t xml:space="preserve"> </w:t>
      </w:r>
      <w:bookmarkStart w:id="42" w:name="wlL4"/>
      <w:r w:rsidR="00A8093A" w:rsidRPr="00970CD5">
        <w:rPr>
          <w:rStyle w:val="Hidden"/>
          <w:lang w:val="en-US"/>
        </w:rPr>
        <w:t>wlL4</w:t>
      </w:r>
      <w:bookmarkStart w:id="43" w:name="wlListTabs"/>
      <w:bookmarkEnd w:id="42"/>
      <w:r w:rsidR="003D5368">
        <w:rPr>
          <w:b w:val="0"/>
          <w:szCs w:val="22"/>
          <w:lang w:val="en-US"/>
        </w:rPr>
        <w:fldChar w:fldCharType="begin"/>
      </w:r>
      <w:r w:rsidR="003D5368">
        <w:rPr>
          <w:b w:val="0"/>
          <w:szCs w:val="22"/>
          <w:lang w:val="en-US"/>
        </w:rPr>
        <w:instrText xml:space="preserve"> TOC \o "1-3" \t "Heading 6;1;Heading 7;2" </w:instrText>
      </w:r>
      <w:r w:rsidR="003D5368">
        <w:rPr>
          <w:b w:val="0"/>
          <w:szCs w:val="22"/>
          <w:lang w:val="en-US"/>
        </w:rPr>
        <w:fldChar w:fldCharType="separate"/>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1</w:t>
      </w:r>
      <w:r>
        <w:rPr>
          <w:rFonts w:asciiTheme="minorHAnsi" w:eastAsiaTheme="minorEastAsia" w:hAnsiTheme="minorHAnsi" w:cstheme="minorBidi"/>
          <w:b w:val="0"/>
          <w:kern w:val="0"/>
          <w:sz w:val="22"/>
          <w:szCs w:val="22"/>
          <w:lang w:val="en-GB" w:eastAsia="zh-CN"/>
        </w:rPr>
        <w:tab/>
      </w:r>
      <w:r w:rsidRPr="003129D8">
        <w:rPr>
          <w:lang w:val="en-US"/>
        </w:rPr>
        <w:t>Introduction</w:t>
      </w:r>
      <w:r w:rsidRPr="00D06A34">
        <w:rPr>
          <w:lang w:val="en-GB"/>
        </w:rPr>
        <w:tab/>
      </w:r>
      <w:r>
        <w:fldChar w:fldCharType="begin"/>
      </w:r>
      <w:r w:rsidRPr="00D06A34">
        <w:rPr>
          <w:lang w:val="en-GB"/>
        </w:rPr>
        <w:instrText xml:space="preserve"> PAGEREF _Toc452640937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1.1</w:t>
      </w:r>
      <w:r>
        <w:rPr>
          <w:rFonts w:asciiTheme="minorHAnsi" w:eastAsiaTheme="minorEastAsia" w:hAnsiTheme="minorHAnsi" w:cstheme="minorBidi"/>
          <w:kern w:val="0"/>
          <w:sz w:val="22"/>
          <w:szCs w:val="22"/>
          <w:lang w:val="en-GB" w:eastAsia="zh-CN"/>
        </w:rPr>
        <w:tab/>
      </w:r>
      <w:r w:rsidRPr="003129D8">
        <w:rPr>
          <w:lang w:val="en-US"/>
        </w:rPr>
        <w:t>Purpose and scope of this document</w:t>
      </w:r>
      <w:r w:rsidRPr="00D06A34">
        <w:rPr>
          <w:lang w:val="en-GB"/>
        </w:rPr>
        <w:tab/>
      </w:r>
      <w:r>
        <w:fldChar w:fldCharType="begin"/>
      </w:r>
      <w:r w:rsidRPr="00D06A34">
        <w:rPr>
          <w:lang w:val="en-GB"/>
        </w:rPr>
        <w:instrText xml:space="preserve"> PAGEREF _Toc452640938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1.2</w:t>
      </w:r>
      <w:r>
        <w:rPr>
          <w:rFonts w:asciiTheme="minorHAnsi" w:eastAsiaTheme="minorEastAsia" w:hAnsiTheme="minorHAnsi" w:cstheme="minorBidi"/>
          <w:kern w:val="0"/>
          <w:sz w:val="22"/>
          <w:szCs w:val="22"/>
          <w:lang w:val="en-GB" w:eastAsia="zh-CN"/>
        </w:rPr>
        <w:tab/>
      </w:r>
      <w:r w:rsidRPr="003129D8">
        <w:rPr>
          <w:lang w:val="en-US"/>
        </w:rPr>
        <w:t>Other system documents</w:t>
      </w:r>
      <w:r w:rsidRPr="00D06A34">
        <w:rPr>
          <w:lang w:val="en-GB"/>
        </w:rPr>
        <w:tab/>
      </w:r>
      <w:r>
        <w:fldChar w:fldCharType="begin"/>
      </w:r>
      <w:r w:rsidRPr="00D06A34">
        <w:rPr>
          <w:lang w:val="en-GB"/>
        </w:rPr>
        <w:instrText xml:space="preserve"> PAGEREF _Toc452640939 \h </w:instrText>
      </w:r>
      <w:r>
        <w:fldChar w:fldCharType="separate"/>
      </w:r>
      <w:r w:rsidR="005D0898">
        <w:rPr>
          <w:lang w:val="en-GB"/>
        </w:rPr>
        <w:t>3</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3129D8">
        <w:rPr>
          <w:lang w:val="en-US"/>
        </w:rPr>
        <w:t>1.3</w:t>
      </w:r>
      <w:r>
        <w:rPr>
          <w:rFonts w:asciiTheme="minorHAnsi" w:eastAsiaTheme="minorEastAsia" w:hAnsiTheme="minorHAnsi" w:cstheme="minorBidi"/>
          <w:kern w:val="0"/>
          <w:sz w:val="22"/>
          <w:szCs w:val="22"/>
          <w:lang w:val="en-GB" w:eastAsia="zh-CN"/>
        </w:rPr>
        <w:tab/>
      </w:r>
      <w:r w:rsidRPr="003129D8">
        <w:rPr>
          <w:lang w:val="en-US"/>
        </w:rPr>
        <w:t>Assumptions and constraints</w:t>
      </w:r>
      <w:r w:rsidRPr="00D06A34">
        <w:rPr>
          <w:lang w:val="en-GB"/>
        </w:rPr>
        <w:tab/>
      </w:r>
      <w:r>
        <w:fldChar w:fldCharType="begin"/>
      </w:r>
      <w:r w:rsidRPr="00D06A34">
        <w:rPr>
          <w:lang w:val="en-GB"/>
        </w:rPr>
        <w:instrText xml:space="preserve"> PAGEREF _Toc452640940 \h </w:instrText>
      </w:r>
      <w:r>
        <w:fldChar w:fldCharType="separate"/>
      </w:r>
      <w:r w:rsidR="005D0898">
        <w:rPr>
          <w:lang w:val="en-GB"/>
        </w:rPr>
        <w:t>3</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3129D8">
        <w:rPr>
          <w:color w:val="000000"/>
          <w:kern w:val="0"/>
          <w:lang w:val="en-US"/>
          <w14:scene3d>
            <w14:camera w14:prst="orthographicFront"/>
            <w14:lightRig w14:rig="threePt" w14:dir="t">
              <w14:rot w14:lat="0" w14:lon="0" w14:rev="0"/>
            </w14:lightRig>
          </w14:scene3d>
        </w:rPr>
        <w:t>2</w:t>
      </w:r>
      <w:r>
        <w:rPr>
          <w:rFonts w:asciiTheme="minorHAnsi" w:eastAsiaTheme="minorEastAsia" w:hAnsiTheme="minorHAnsi" w:cstheme="minorBidi"/>
          <w:b w:val="0"/>
          <w:kern w:val="0"/>
          <w:sz w:val="22"/>
          <w:szCs w:val="22"/>
          <w:lang w:val="en-GB" w:eastAsia="zh-CN"/>
        </w:rPr>
        <w:tab/>
      </w:r>
      <w:r w:rsidRPr="00D06A34">
        <w:rPr>
          <w:lang w:val="en-GB"/>
        </w:rPr>
        <w:t>Technical Design</w:t>
      </w:r>
      <w:r w:rsidRPr="00D06A34">
        <w:rPr>
          <w:lang w:val="en-GB"/>
        </w:rPr>
        <w:tab/>
      </w:r>
      <w:r>
        <w:fldChar w:fldCharType="begin"/>
      </w:r>
      <w:r w:rsidRPr="00D06A34">
        <w:rPr>
          <w:lang w:val="en-GB"/>
        </w:rPr>
        <w:instrText xml:space="preserve"> PAGEREF _Toc452640941 \h </w:instrText>
      </w:r>
      <w:r>
        <w:fldChar w:fldCharType="separate"/>
      </w:r>
      <w:r w:rsidR="005D0898">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w:t>
      </w:r>
      <w:r>
        <w:rPr>
          <w:rFonts w:asciiTheme="minorHAnsi" w:eastAsiaTheme="minorEastAsia" w:hAnsiTheme="minorHAnsi" w:cstheme="minorBidi"/>
          <w:kern w:val="0"/>
          <w:sz w:val="22"/>
          <w:szCs w:val="22"/>
          <w:lang w:val="en-GB" w:eastAsia="zh-CN"/>
        </w:rPr>
        <w:tab/>
      </w:r>
      <w:r w:rsidRPr="00D06A34">
        <w:rPr>
          <w:lang w:val="en-GB"/>
        </w:rPr>
        <w:t>General</w:t>
      </w:r>
      <w:r w:rsidRPr="00D06A34">
        <w:rPr>
          <w:lang w:val="en-GB"/>
        </w:rPr>
        <w:tab/>
      </w:r>
      <w:r>
        <w:fldChar w:fldCharType="begin"/>
      </w:r>
      <w:r w:rsidRPr="00D06A34">
        <w:rPr>
          <w:lang w:val="en-GB"/>
        </w:rPr>
        <w:instrText xml:space="preserve"> PAGEREF _Toc452640942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2.1.1</w:t>
      </w:r>
      <w:r>
        <w:rPr>
          <w:rFonts w:asciiTheme="minorHAnsi" w:eastAsiaTheme="minorEastAsia" w:hAnsiTheme="minorHAnsi" w:cstheme="minorBidi"/>
          <w:kern w:val="0"/>
          <w:sz w:val="22"/>
          <w:lang w:val="en-GB" w:eastAsia="zh-CN"/>
        </w:rPr>
        <w:tab/>
      </w:r>
      <w:r w:rsidRPr="00D06A34">
        <w:rPr>
          <w:lang w:val="en-GB"/>
        </w:rPr>
        <w:t>HydraRing and other Fortran programs</w:t>
      </w:r>
      <w:r w:rsidRPr="00D06A34">
        <w:rPr>
          <w:lang w:val="en-GB"/>
        </w:rPr>
        <w:tab/>
      </w:r>
      <w:r>
        <w:fldChar w:fldCharType="begin"/>
      </w:r>
      <w:r w:rsidRPr="00D06A34">
        <w:rPr>
          <w:lang w:val="en-GB"/>
        </w:rPr>
        <w:instrText xml:space="preserve"> PAGEREF _Toc452640943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2.1.2</w:t>
      </w:r>
      <w:r>
        <w:rPr>
          <w:rFonts w:asciiTheme="minorHAnsi" w:eastAsiaTheme="minorEastAsia" w:hAnsiTheme="minorHAnsi" w:cstheme="minorBidi"/>
          <w:kern w:val="0"/>
          <w:sz w:val="22"/>
          <w:lang w:val="en-GB" w:eastAsia="zh-CN"/>
        </w:rPr>
        <w:tab/>
      </w:r>
      <w:r w:rsidRPr="00D06A34">
        <w:rPr>
          <w:lang w:val="en-GB"/>
        </w:rPr>
        <w:t>RingToets and other C# and .Net programs</w:t>
      </w:r>
      <w:r w:rsidRPr="00D06A34">
        <w:rPr>
          <w:lang w:val="en-GB"/>
        </w:rPr>
        <w:tab/>
      </w:r>
      <w:r>
        <w:fldChar w:fldCharType="begin"/>
      </w:r>
      <w:r w:rsidRPr="00D06A34">
        <w:rPr>
          <w:lang w:val="en-GB"/>
        </w:rPr>
        <w:instrText xml:space="preserve"> PAGEREF _Toc452640944 \h </w:instrText>
      </w:r>
      <w:r>
        <w:fldChar w:fldCharType="separate"/>
      </w:r>
      <w:r w:rsidR="005D0898">
        <w:rPr>
          <w:lang w:val="en-GB"/>
        </w:rPr>
        <w:t>5</w:t>
      </w:r>
      <w:r>
        <w:fldChar w:fldCharType="end"/>
      </w:r>
    </w:p>
    <w:p w:rsidR="00D06A34" w:rsidRDefault="00D06A34">
      <w:pPr>
        <w:pStyle w:val="TOC3"/>
        <w:rPr>
          <w:rFonts w:asciiTheme="minorHAnsi" w:eastAsiaTheme="minorEastAsia" w:hAnsiTheme="minorHAnsi" w:cstheme="minorBidi"/>
          <w:kern w:val="0"/>
          <w:sz w:val="22"/>
          <w:lang w:val="en-GB" w:eastAsia="zh-CN"/>
        </w:rPr>
      </w:pPr>
      <w:r w:rsidRPr="00D06A34">
        <w:rPr>
          <w:lang w:val="en-GB"/>
        </w:rPr>
        <w:t>2.1.3</w:t>
      </w:r>
      <w:r>
        <w:rPr>
          <w:rFonts w:asciiTheme="minorHAnsi" w:eastAsiaTheme="minorEastAsia" w:hAnsiTheme="minorHAnsi" w:cstheme="minorBidi"/>
          <w:kern w:val="0"/>
          <w:sz w:val="22"/>
          <w:lang w:val="en-GB" w:eastAsia="zh-CN"/>
        </w:rPr>
        <w:tab/>
      </w:r>
      <w:r w:rsidRPr="00D06A34">
        <w:rPr>
          <w:lang w:val="en-GB"/>
        </w:rPr>
        <w:t>Dependencies and environment</w:t>
      </w:r>
      <w:r w:rsidRPr="00D06A34">
        <w:rPr>
          <w:lang w:val="en-GB"/>
        </w:rPr>
        <w:tab/>
      </w:r>
      <w:r>
        <w:fldChar w:fldCharType="begin"/>
      </w:r>
      <w:r w:rsidRPr="00D06A34">
        <w:rPr>
          <w:lang w:val="en-GB"/>
        </w:rPr>
        <w:instrText xml:space="preserve"> PAGEREF _Toc452640945 \h </w:instrText>
      </w:r>
      <w:r>
        <w:fldChar w:fldCharType="separate"/>
      </w:r>
      <w:r w:rsidR="005D0898">
        <w:rPr>
          <w:lang w:val="en-GB"/>
        </w:rPr>
        <w:t>5</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2.2</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a discharge calculation</w:t>
      </w:r>
      <w:r w:rsidRPr="00D06A34">
        <w:rPr>
          <w:lang w:val="en-GB"/>
        </w:rPr>
        <w:tab/>
      </w:r>
      <w:r>
        <w:fldChar w:fldCharType="begin"/>
      </w:r>
      <w:r w:rsidRPr="00D06A34">
        <w:rPr>
          <w:lang w:val="en-GB"/>
        </w:rPr>
        <w:instrText xml:space="preserve"> PAGEREF _Toc452640946 \h </w:instrText>
      </w:r>
      <w:r>
        <w:fldChar w:fldCharType="separate"/>
      </w:r>
      <w:r w:rsidR="005D0898">
        <w:rPr>
          <w:lang w:val="en-GB"/>
        </w:rPr>
        <w:t>6</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2.3</w:t>
      </w:r>
      <w:r>
        <w:rPr>
          <w:rFonts w:asciiTheme="minorHAnsi" w:eastAsiaTheme="minorEastAsia" w:hAnsiTheme="minorHAnsi" w:cstheme="minorBidi"/>
          <w:kern w:val="0"/>
          <w:sz w:val="22"/>
          <w:szCs w:val="22"/>
          <w:lang w:val="en-GB" w:eastAsia="zh-CN"/>
        </w:rPr>
        <w:tab/>
      </w:r>
      <w:r w:rsidRPr="00D06A34">
        <w:rPr>
          <w:lang w:val="en-GB"/>
        </w:rPr>
        <w:t>Description of the output data for a discharge calculation</w:t>
      </w:r>
      <w:r w:rsidRPr="00D06A34">
        <w:rPr>
          <w:lang w:val="en-GB"/>
        </w:rPr>
        <w:tab/>
      </w:r>
      <w:r>
        <w:fldChar w:fldCharType="begin"/>
      </w:r>
      <w:r w:rsidRPr="00D06A34">
        <w:rPr>
          <w:lang w:val="en-GB"/>
        </w:rPr>
        <w:instrText xml:space="preserve"> PAGEREF _Toc452640947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2.4</w:t>
      </w:r>
      <w:r>
        <w:rPr>
          <w:rFonts w:asciiTheme="minorHAnsi" w:eastAsiaTheme="minorEastAsia" w:hAnsiTheme="minorHAnsi" w:cstheme="minorBidi"/>
          <w:kern w:val="0"/>
          <w:sz w:val="22"/>
          <w:szCs w:val="22"/>
          <w:lang w:val="en-GB" w:eastAsia="zh-CN"/>
        </w:rPr>
        <w:tab/>
      </w:r>
      <w:r w:rsidRPr="00D06A34">
        <w:rPr>
          <w:lang w:val="en-GB"/>
        </w:rPr>
        <w:t>Possible error messages</w:t>
      </w:r>
      <w:r w:rsidRPr="00D06A34">
        <w:rPr>
          <w:lang w:val="en-GB"/>
        </w:rPr>
        <w:tab/>
      </w:r>
      <w:r>
        <w:fldChar w:fldCharType="begin"/>
      </w:r>
      <w:r w:rsidRPr="00D06A34">
        <w:rPr>
          <w:lang w:val="en-GB"/>
        </w:rPr>
        <w:instrText xml:space="preserve"> PAGEREF _Toc452640948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2.5</w:t>
      </w:r>
      <w:r>
        <w:rPr>
          <w:rFonts w:asciiTheme="minorHAnsi" w:eastAsiaTheme="minorEastAsia" w:hAnsiTheme="minorHAnsi" w:cstheme="minorBidi"/>
          <w:kern w:val="0"/>
          <w:sz w:val="22"/>
          <w:szCs w:val="22"/>
          <w:lang w:val="en-GB" w:eastAsia="zh-CN"/>
        </w:rPr>
        <w:tab/>
      </w:r>
      <w:r w:rsidRPr="00D06A34">
        <w:rPr>
          <w:lang w:val="en-GB"/>
        </w:rPr>
        <w:t>Description of the required input data for the resulting Z-function</w:t>
      </w:r>
      <w:r w:rsidRPr="00D06A34">
        <w:rPr>
          <w:lang w:val="en-GB"/>
        </w:rPr>
        <w:tab/>
      </w:r>
      <w:r>
        <w:fldChar w:fldCharType="begin"/>
      </w:r>
      <w:r w:rsidRPr="00D06A34">
        <w:rPr>
          <w:lang w:val="en-GB"/>
        </w:rPr>
        <w:instrText xml:space="preserve"> PAGEREF _Toc452640949 \h </w:instrText>
      </w:r>
      <w:r>
        <w:fldChar w:fldCharType="separate"/>
      </w:r>
      <w:r w:rsidR="005D0898">
        <w:rPr>
          <w:lang w:val="en-GB"/>
        </w:rPr>
        <w:t>7</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2.6</w:t>
      </w:r>
      <w:r>
        <w:rPr>
          <w:rFonts w:asciiTheme="minorHAnsi" w:eastAsiaTheme="minorEastAsia" w:hAnsiTheme="minorHAnsi" w:cstheme="minorBidi"/>
          <w:kern w:val="0"/>
          <w:sz w:val="22"/>
          <w:szCs w:val="22"/>
          <w:lang w:val="en-GB" w:eastAsia="zh-CN"/>
        </w:rPr>
        <w:tab/>
      </w:r>
      <w:r w:rsidRPr="00D06A34">
        <w:rPr>
          <w:lang w:val="en-GB"/>
        </w:rPr>
        <w:t>Description of the output data for the resulting Z-function</w:t>
      </w:r>
      <w:r w:rsidRPr="00D06A34">
        <w:rPr>
          <w:lang w:val="en-GB"/>
        </w:rPr>
        <w:tab/>
      </w:r>
      <w:r>
        <w:fldChar w:fldCharType="begin"/>
      </w:r>
      <w:r w:rsidRPr="00D06A34">
        <w:rPr>
          <w:lang w:val="en-GB"/>
        </w:rPr>
        <w:instrText xml:space="preserve"> PAGEREF _Toc452640950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2.7</w:t>
      </w:r>
      <w:r>
        <w:rPr>
          <w:rFonts w:asciiTheme="minorHAnsi" w:eastAsiaTheme="minorEastAsia" w:hAnsiTheme="minorHAnsi" w:cstheme="minorBidi"/>
          <w:kern w:val="0"/>
          <w:sz w:val="22"/>
          <w:szCs w:val="22"/>
          <w:lang w:val="en-GB" w:eastAsia="zh-CN"/>
        </w:rPr>
        <w:tab/>
      </w:r>
      <w:r w:rsidRPr="00D06A34">
        <w:rPr>
          <w:lang w:val="en-GB"/>
        </w:rPr>
        <w:t>Validation</w:t>
      </w:r>
      <w:r w:rsidRPr="00D06A34">
        <w:rPr>
          <w:lang w:val="en-GB"/>
        </w:rPr>
        <w:tab/>
      </w:r>
      <w:r>
        <w:fldChar w:fldCharType="begin"/>
      </w:r>
      <w:r w:rsidRPr="00D06A34">
        <w:rPr>
          <w:lang w:val="en-GB"/>
        </w:rPr>
        <w:instrText xml:space="preserve"> PAGEREF _Toc452640951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2.8</w:t>
      </w:r>
      <w:r>
        <w:rPr>
          <w:rFonts w:asciiTheme="minorHAnsi" w:eastAsiaTheme="minorEastAsia" w:hAnsiTheme="minorHAnsi" w:cstheme="minorBidi"/>
          <w:kern w:val="0"/>
          <w:sz w:val="22"/>
          <w:szCs w:val="22"/>
          <w:lang w:val="en-GB" w:eastAsia="zh-CN"/>
        </w:rPr>
        <w:tab/>
      </w:r>
      <w:r w:rsidRPr="00D06A34">
        <w:rPr>
          <w:lang w:val="en-GB"/>
        </w:rPr>
        <w:t>Version number</w:t>
      </w:r>
      <w:r w:rsidRPr="00D06A34">
        <w:rPr>
          <w:lang w:val="en-GB"/>
        </w:rPr>
        <w:tab/>
      </w:r>
      <w:r>
        <w:fldChar w:fldCharType="begin"/>
      </w:r>
      <w:r w:rsidRPr="00D06A34">
        <w:rPr>
          <w:lang w:val="en-GB"/>
        </w:rPr>
        <w:instrText xml:space="preserve"> PAGEREF _Toc452640952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2.9</w:t>
      </w:r>
      <w:r>
        <w:rPr>
          <w:rFonts w:asciiTheme="minorHAnsi" w:eastAsiaTheme="minorEastAsia" w:hAnsiTheme="minorHAnsi" w:cstheme="minorBidi"/>
          <w:kern w:val="0"/>
          <w:sz w:val="22"/>
          <w:szCs w:val="22"/>
          <w:lang w:val="en-GB" w:eastAsia="zh-CN"/>
        </w:rPr>
        <w:tab/>
      </w:r>
      <w:r w:rsidRPr="00D06A34">
        <w:rPr>
          <w:lang w:val="en-GB"/>
        </w:rPr>
        <w:t>GetLanguage and SetLanguage</w:t>
      </w:r>
      <w:r w:rsidRPr="00D06A34">
        <w:rPr>
          <w:lang w:val="en-GB"/>
        </w:rPr>
        <w:tab/>
      </w:r>
      <w:r>
        <w:fldChar w:fldCharType="begin"/>
      </w:r>
      <w:r w:rsidRPr="00D06A34">
        <w:rPr>
          <w:lang w:val="en-GB"/>
        </w:rPr>
        <w:instrText xml:space="preserve"> PAGEREF _Toc452640953 \h </w:instrText>
      </w:r>
      <w:r>
        <w:fldChar w:fldCharType="separate"/>
      </w:r>
      <w:r w:rsidR="005D0898">
        <w:rPr>
          <w:lang w:val="en-GB"/>
        </w:rPr>
        <w:t>8</w:t>
      </w:r>
      <w:r>
        <w:fldChar w:fldCharType="end"/>
      </w:r>
    </w:p>
    <w:p w:rsidR="00D06A34" w:rsidRDefault="00D06A34">
      <w:pPr>
        <w:pStyle w:val="TOC2"/>
        <w:rPr>
          <w:rFonts w:asciiTheme="minorHAnsi" w:eastAsiaTheme="minorEastAsia" w:hAnsiTheme="minorHAnsi" w:cstheme="minorBidi"/>
          <w:kern w:val="0"/>
          <w:sz w:val="22"/>
          <w:szCs w:val="22"/>
          <w:lang w:val="en-GB" w:eastAsia="zh-CN"/>
        </w:rPr>
      </w:pPr>
      <w:r w:rsidRPr="00D06A34">
        <w:rPr>
          <w:lang w:val="en-GB"/>
        </w:rPr>
        <w:t>2.10</w:t>
      </w:r>
      <w:r>
        <w:rPr>
          <w:rFonts w:asciiTheme="minorHAnsi" w:eastAsiaTheme="minorEastAsia" w:hAnsiTheme="minorHAnsi" w:cstheme="minorBidi"/>
          <w:kern w:val="0"/>
          <w:sz w:val="22"/>
          <w:szCs w:val="22"/>
          <w:lang w:val="en-GB" w:eastAsia="zh-CN"/>
        </w:rPr>
        <w:tab/>
      </w:r>
      <w:r w:rsidRPr="00D06A34">
        <w:rPr>
          <w:lang w:val="en-GB"/>
        </w:rPr>
        <w:t>Inverse function</w:t>
      </w:r>
      <w:r w:rsidRPr="00D06A34">
        <w:rPr>
          <w:lang w:val="en-GB"/>
        </w:rPr>
        <w:tab/>
      </w:r>
      <w:r>
        <w:fldChar w:fldCharType="begin"/>
      </w:r>
      <w:r w:rsidRPr="00D06A34">
        <w:rPr>
          <w:lang w:val="en-GB"/>
        </w:rPr>
        <w:instrText xml:space="preserve"> PAGEREF _Toc452640954 \h </w:instrText>
      </w:r>
      <w:r>
        <w:fldChar w:fldCharType="separate"/>
      </w:r>
      <w:r w:rsidR="005D0898">
        <w:rPr>
          <w:lang w:val="en-GB"/>
        </w:rPr>
        <w:t>8</w:t>
      </w:r>
      <w:r>
        <w:fldChar w:fldCharType="end"/>
      </w:r>
    </w:p>
    <w:p w:rsidR="00D06A34" w:rsidRDefault="00D06A34">
      <w:pPr>
        <w:pStyle w:val="TOC1"/>
        <w:rPr>
          <w:rFonts w:asciiTheme="minorHAnsi" w:eastAsiaTheme="minorEastAsia" w:hAnsiTheme="minorHAnsi" w:cstheme="minorBidi"/>
          <w:b w:val="0"/>
          <w:kern w:val="0"/>
          <w:sz w:val="22"/>
          <w:szCs w:val="22"/>
          <w:lang w:val="en-GB" w:eastAsia="zh-CN"/>
        </w:rPr>
      </w:pPr>
      <w:r w:rsidRPr="00D06A34">
        <w:rPr>
          <w:color w:val="000000"/>
          <w:kern w:val="0"/>
          <w:lang w:val="en-GB"/>
          <w14:scene3d>
            <w14:camera w14:prst="orthographicFront"/>
            <w14:lightRig w14:rig="threePt" w14:dir="t">
              <w14:rot w14:lat="0" w14:lon="0" w14:rev="0"/>
            </w14:lightRig>
          </w14:scene3d>
        </w:rPr>
        <w:t>3</w:t>
      </w:r>
      <w:r>
        <w:rPr>
          <w:rFonts w:asciiTheme="minorHAnsi" w:eastAsiaTheme="minorEastAsia" w:hAnsiTheme="minorHAnsi" w:cstheme="minorBidi"/>
          <w:b w:val="0"/>
          <w:kern w:val="0"/>
          <w:sz w:val="22"/>
          <w:szCs w:val="22"/>
          <w:lang w:val="en-GB" w:eastAsia="zh-CN"/>
        </w:rPr>
        <w:tab/>
      </w:r>
      <w:r w:rsidRPr="00D06A34">
        <w:rPr>
          <w:lang w:val="en-GB"/>
        </w:rPr>
        <w:t>Calculation of</w:t>
      </w:r>
      <w:r w:rsidRPr="00D06A34">
        <w:rPr>
          <w:rFonts w:cs="Arial"/>
          <w:lang w:val="en-GB" w:eastAsia="zh-CN"/>
        </w:rPr>
        <w:t xml:space="preserve"> z2% </w:t>
      </w:r>
      <w:r w:rsidRPr="00D06A34">
        <w:rPr>
          <w:lang w:val="en-GB"/>
        </w:rPr>
        <w:t>, the 2% wave run-up.</w:t>
      </w:r>
      <w:r w:rsidRPr="00D06A34">
        <w:rPr>
          <w:lang w:val="en-GB"/>
        </w:rPr>
        <w:tab/>
      </w:r>
      <w:r>
        <w:fldChar w:fldCharType="begin"/>
      </w:r>
      <w:r w:rsidRPr="00D06A34">
        <w:rPr>
          <w:lang w:val="en-GB"/>
        </w:rPr>
        <w:instrText xml:space="preserve"> PAGEREF _Toc452640955 \h </w:instrText>
      </w:r>
      <w:r>
        <w:fldChar w:fldCharType="separate"/>
      </w:r>
      <w:r w:rsidR="005D0898">
        <w:rPr>
          <w:lang w:val="en-GB"/>
        </w:rPr>
        <w:t>9</w:t>
      </w:r>
      <w:r>
        <w:fldChar w:fldCharType="end"/>
      </w:r>
    </w:p>
    <w:p w:rsidR="00D06151" w:rsidRPr="00554770" w:rsidRDefault="003D5368" w:rsidP="003D5368">
      <w:pPr>
        <w:pStyle w:val="TOC1"/>
        <w:rPr>
          <w:lang w:val="en-US"/>
        </w:rPr>
      </w:pPr>
      <w:r>
        <w:rPr>
          <w:b w:val="0"/>
          <w:szCs w:val="22"/>
          <w:lang w:val="en-US"/>
        </w:rPr>
        <w:fldChar w:fldCharType="end"/>
      </w:r>
      <w:r w:rsidR="00A8093A" w:rsidRPr="00554770">
        <w:rPr>
          <w:rStyle w:val="Hidden"/>
          <w:lang w:val="en-US"/>
        </w:rPr>
        <w:t>wlListTabs</w:t>
      </w:r>
      <w:bookmarkEnd w:id="43"/>
      <w:r w:rsidR="00971A39" w:rsidRPr="00554770">
        <w:rPr>
          <w:lang w:val="en-US"/>
        </w:rPr>
        <w:t xml:space="preserve"> </w:t>
      </w:r>
      <w:bookmarkStart w:id="44" w:name="wlListFigs"/>
      <w:r w:rsidR="00971A39" w:rsidRPr="00554770">
        <w:rPr>
          <w:rStyle w:val="Hidden"/>
          <w:lang w:val="en-US"/>
        </w:rPr>
        <w:t>wlListFigs</w:t>
      </w:r>
      <w:bookmarkEnd w:id="44"/>
      <w:r w:rsidR="00971A39" w:rsidRPr="00554770">
        <w:rPr>
          <w:lang w:val="en-US"/>
        </w:rPr>
        <w:t xml:space="preserve"> </w:t>
      </w:r>
      <w:bookmarkStart w:id="45" w:name="wlListPhotos"/>
      <w:r w:rsidR="00A8093A" w:rsidRPr="00554770">
        <w:rPr>
          <w:rStyle w:val="Hidden"/>
          <w:lang w:val="en-US"/>
        </w:rPr>
        <w:t>wlListPhotos</w:t>
      </w:r>
      <w:bookmarkEnd w:id="45"/>
      <w:r w:rsidR="00A8093A" w:rsidRPr="00554770">
        <w:rPr>
          <w:lang w:val="en-US"/>
        </w:rPr>
        <w:t xml:space="preserve"> </w:t>
      </w:r>
      <w:bookmarkStart w:id="46" w:name="wlListSymb"/>
      <w:r w:rsidR="00A8093A" w:rsidRPr="00554770">
        <w:rPr>
          <w:rStyle w:val="Hidden"/>
          <w:lang w:val="en-US"/>
        </w:rPr>
        <w:t>wlListSymb</w:t>
      </w:r>
      <w:bookmarkEnd w:id="46"/>
      <w:r w:rsidR="00A8093A" w:rsidRPr="00554770">
        <w:rPr>
          <w:lang w:val="en-US"/>
        </w:rPr>
        <w:t xml:space="preserve"> </w:t>
      </w:r>
    </w:p>
    <w:p w:rsidR="00C13499" w:rsidRPr="00554770" w:rsidRDefault="00C13499" w:rsidP="007469E8">
      <w:pPr>
        <w:pStyle w:val="BodyText"/>
        <w:tabs>
          <w:tab w:val="clear" w:pos="360"/>
          <w:tab w:val="clear" w:pos="720"/>
          <w:tab w:val="clear" w:pos="1080"/>
        </w:tabs>
        <w:rPr>
          <w:lang w:val="en-US"/>
        </w:rPr>
      </w:pPr>
    </w:p>
    <w:p w:rsidR="007469E8" w:rsidRDefault="007469E8" w:rsidP="007469E8">
      <w:pPr>
        <w:pStyle w:val="Heading1"/>
        <w:rPr>
          <w:rStyle w:val="Hidden"/>
        </w:rPr>
        <w:sectPr w:rsidR="007469E8" w:rsidSect="0028420C">
          <w:headerReference w:type="even" r:id="rId16"/>
          <w:headerReference w:type="default" r:id="rId17"/>
          <w:footerReference w:type="even" r:id="rId18"/>
          <w:footerReference w:type="default" r:id="rId19"/>
          <w:headerReference w:type="first" r:id="rId20"/>
          <w:type w:val="continuous"/>
          <w:pgSz w:w="11907" w:h="16840" w:code="9"/>
          <w:pgMar w:top="1588" w:right="1304" w:bottom="1588" w:left="1304" w:header="618" w:footer="561" w:gutter="0"/>
          <w:pgNumType w:chapSep="enDash"/>
          <w:cols w:space="708"/>
          <w:docGrid w:linePitch="299"/>
        </w:sectPr>
      </w:pPr>
      <w:bookmarkStart w:id="47" w:name="wlStartOfText"/>
    </w:p>
    <w:p w:rsidR="007465B1" w:rsidRPr="007465B1" w:rsidRDefault="00D90FC3" w:rsidP="007469E8">
      <w:pPr>
        <w:pStyle w:val="Heading1"/>
        <w:rPr>
          <w:lang w:val="en-US"/>
        </w:rPr>
      </w:pPr>
      <w:r w:rsidRPr="00D90FC3">
        <w:rPr>
          <w:rStyle w:val="Hidden"/>
        </w:rPr>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48" w:name="MTUpdateHome"/>
      <w:bookmarkStart w:id="49" w:name="_Toc452640937"/>
      <w:bookmarkEnd w:id="47"/>
      <w:bookmarkEnd w:id="48"/>
      <w:r w:rsidR="003B0249" w:rsidRPr="00505F25">
        <w:rPr>
          <w:lang w:val="en-US"/>
        </w:rPr>
        <w:t>I</w:t>
      </w:r>
      <w:r w:rsidR="003D53CD">
        <w:rPr>
          <w:lang w:val="en-US"/>
        </w:rPr>
        <w:t>n</w:t>
      </w:r>
      <w:r w:rsidR="00B0055A">
        <w:rPr>
          <w:lang w:val="en-US"/>
        </w:rPr>
        <w:t>troduction</w:t>
      </w:r>
      <w:bookmarkEnd w:id="49"/>
      <w:r w:rsidR="0049084F">
        <w:rPr>
          <w:lang w:val="en-US"/>
        </w:rPr>
        <w:t xml:space="preserve"> </w:t>
      </w:r>
    </w:p>
    <w:p w:rsidR="007465B1" w:rsidRDefault="007465B1" w:rsidP="007465B1">
      <w:pPr>
        <w:pStyle w:val="Heading2"/>
        <w:rPr>
          <w:lang w:val="en-US"/>
        </w:rPr>
      </w:pPr>
      <w:bookmarkStart w:id="50" w:name="_Toc452640938"/>
      <w:r w:rsidRPr="007465B1">
        <w:rPr>
          <w:lang w:val="en-US"/>
        </w:rPr>
        <w:t>Purpose and scope of this document</w:t>
      </w:r>
      <w:bookmarkEnd w:id="50"/>
      <w:r w:rsidR="00ED71DC">
        <w:rPr>
          <w:lang w:val="en-US"/>
        </w:rPr>
        <w:t xml:space="preserve"> </w:t>
      </w:r>
    </w:p>
    <w:p w:rsidR="00ED71DC" w:rsidRDefault="00ED71DC" w:rsidP="00ED71DC">
      <w:pPr>
        <w:pStyle w:val="BodyText"/>
        <w:rPr>
          <w:lang w:val="en-US"/>
        </w:rPr>
      </w:pPr>
    </w:p>
    <w:p w:rsidR="007465B1" w:rsidRDefault="00ED71DC" w:rsidP="007465B1">
      <w:pPr>
        <w:pStyle w:val="BodyText"/>
        <w:rPr>
          <w:lang w:val="en-US"/>
        </w:rPr>
      </w:pPr>
      <w:r>
        <w:rPr>
          <w:lang w:val="en-US"/>
        </w:rPr>
        <w:t>This doc</w:t>
      </w:r>
      <w:r w:rsidR="00607655">
        <w:rPr>
          <w:lang w:val="en-US"/>
        </w:rPr>
        <w:t xml:space="preserve">ument contains the </w:t>
      </w:r>
      <w:r w:rsidR="00547188">
        <w:rPr>
          <w:lang w:val="en-US"/>
        </w:rPr>
        <w:t xml:space="preserve">technical design </w:t>
      </w:r>
      <w:r>
        <w:rPr>
          <w:lang w:val="en-US"/>
        </w:rPr>
        <w:t xml:space="preserve">for </w:t>
      </w:r>
      <w:r w:rsidR="00A02CAB">
        <w:rPr>
          <w:lang w:val="en-US"/>
        </w:rPr>
        <w:t xml:space="preserve">the </w:t>
      </w:r>
      <w:r w:rsidR="001B2127">
        <w:rPr>
          <w:lang w:val="en-US"/>
        </w:rPr>
        <w:t xml:space="preserve">dikes overtopping </w:t>
      </w:r>
      <w:r>
        <w:rPr>
          <w:lang w:val="en-US"/>
        </w:rPr>
        <w:t>kernel</w:t>
      </w:r>
      <w:r w:rsidR="00B452AC">
        <w:rPr>
          <w:lang w:val="en-US"/>
        </w:rPr>
        <w:t xml:space="preserve">, which </w:t>
      </w:r>
      <w:r w:rsidR="00320757">
        <w:rPr>
          <w:lang w:val="en-US"/>
        </w:rPr>
        <w:t xml:space="preserve">forms </w:t>
      </w:r>
      <w:r w:rsidR="001467D5">
        <w:rPr>
          <w:lang w:val="en-US"/>
        </w:rPr>
        <w:t>a</w:t>
      </w:r>
      <w:r w:rsidR="00B452AC">
        <w:rPr>
          <w:lang w:val="en-US"/>
        </w:rPr>
        <w:t xml:space="preserve"> part</w:t>
      </w:r>
      <w:r w:rsidR="003B6983">
        <w:rPr>
          <w:lang w:val="en-US"/>
        </w:rPr>
        <w:t xml:space="preserve"> the WTI 2017 failure mechanism library</w:t>
      </w:r>
      <w:r w:rsidR="00B87B8B">
        <w:rPr>
          <w:lang w:val="en-US"/>
        </w:rPr>
        <w:t xml:space="preserve">. </w:t>
      </w:r>
      <w:r w:rsidR="006D152D">
        <w:rPr>
          <w:lang w:val="en-US"/>
        </w:rPr>
        <w:t>The kernel comprises different sof</w:t>
      </w:r>
      <w:r w:rsidR="00401C41">
        <w:rPr>
          <w:lang w:val="en-US"/>
        </w:rPr>
        <w:t>tware components for predicting the discharge due to overtopping</w:t>
      </w:r>
      <w:r w:rsidR="00334E60">
        <w:rPr>
          <w:lang w:val="en-US"/>
        </w:rPr>
        <w:t xml:space="preserve"> and the corresponding Z-function</w:t>
      </w:r>
      <w:r w:rsidR="00401C41">
        <w:rPr>
          <w:lang w:val="en-US"/>
        </w:rPr>
        <w:t>.</w:t>
      </w:r>
    </w:p>
    <w:p w:rsidR="00AE5A52" w:rsidRDefault="00AE5A52" w:rsidP="007465B1">
      <w:pPr>
        <w:pStyle w:val="BodyText"/>
        <w:rPr>
          <w:lang w:val="en-US"/>
        </w:rPr>
      </w:pPr>
    </w:p>
    <w:p w:rsidR="00AE5A52" w:rsidRDefault="00AE5A52" w:rsidP="007465B1">
      <w:pPr>
        <w:pStyle w:val="BodyText"/>
        <w:rPr>
          <w:lang w:val="en-US"/>
        </w:rPr>
      </w:pPr>
      <w:r>
        <w:rPr>
          <w:lang w:val="en-US"/>
        </w:rPr>
        <w:t>Note that the kernel is restricted to wave overtopping. Overflow is not a part of this kernel.</w:t>
      </w:r>
    </w:p>
    <w:p w:rsidR="00C13659" w:rsidRDefault="00C13659" w:rsidP="007465B1">
      <w:pPr>
        <w:pStyle w:val="BodyText"/>
        <w:rPr>
          <w:lang w:val="en-US"/>
        </w:rPr>
      </w:pPr>
    </w:p>
    <w:p w:rsidR="00C13659" w:rsidRDefault="00C13659" w:rsidP="007465B1">
      <w:pPr>
        <w:pStyle w:val="BodyText"/>
        <w:rPr>
          <w:lang w:val="en-US"/>
        </w:rPr>
      </w:pPr>
      <w:r>
        <w:rPr>
          <w:lang w:val="en-US"/>
        </w:rPr>
        <w:t xml:space="preserve">The document </w:t>
      </w:r>
      <w:r w:rsidR="00092368">
        <w:rPr>
          <w:lang w:val="en-US"/>
        </w:rPr>
        <w:t>will not give any</w:t>
      </w:r>
      <w:r>
        <w:rPr>
          <w:lang w:val="en-US"/>
        </w:rPr>
        <w:t xml:space="preserve"> background on the context of the WTI project and on the</w:t>
      </w:r>
      <w:r w:rsidR="004F10E0">
        <w:rPr>
          <w:lang w:val="en-US"/>
        </w:rPr>
        <w:t xml:space="preserve"> derivation or motivation </w:t>
      </w:r>
      <w:r w:rsidR="00844D95">
        <w:rPr>
          <w:lang w:val="en-US"/>
        </w:rPr>
        <w:t xml:space="preserve">of the supported </w:t>
      </w:r>
      <w:r w:rsidR="0004285A">
        <w:rPr>
          <w:lang w:val="en-US"/>
        </w:rPr>
        <w:t xml:space="preserve">physical </w:t>
      </w:r>
      <w:r w:rsidR="00844D95">
        <w:rPr>
          <w:lang w:val="en-US"/>
        </w:rPr>
        <w:t>model</w:t>
      </w:r>
      <w:r>
        <w:rPr>
          <w:lang w:val="en-US"/>
        </w:rPr>
        <w:t>. For this purpose the reader is referred</w:t>
      </w:r>
      <w:r w:rsidR="009D1265">
        <w:rPr>
          <w:lang w:val="en-US"/>
        </w:rPr>
        <w:t xml:space="preserve"> to </w:t>
      </w:r>
      <w:r w:rsidR="00C54B41">
        <w:rPr>
          <w:lang w:val="en-US"/>
        </w:rPr>
        <w:t xml:space="preserve">the </w:t>
      </w:r>
      <w:r w:rsidR="006D152D">
        <w:rPr>
          <w:lang w:val="en-US"/>
        </w:rPr>
        <w:t>WTI</w:t>
      </w:r>
      <w:r w:rsidR="00C54B41">
        <w:rPr>
          <w:lang w:val="en-US"/>
        </w:rPr>
        <w:t xml:space="preserve">2017 and </w:t>
      </w:r>
      <w:r w:rsidR="00C17C26">
        <w:rPr>
          <w:lang w:val="en-US"/>
        </w:rPr>
        <w:t xml:space="preserve">to </w:t>
      </w:r>
      <w:r w:rsidR="00C54B41">
        <w:rPr>
          <w:lang w:val="en-US"/>
        </w:rPr>
        <w:t>its</w:t>
      </w:r>
      <w:r w:rsidR="009D1265">
        <w:rPr>
          <w:lang w:val="en-US"/>
        </w:rPr>
        <w:t xml:space="preserve"> supporting technical </w:t>
      </w:r>
      <w:r w:rsidR="00C948B8">
        <w:rPr>
          <w:lang w:val="en-US"/>
        </w:rPr>
        <w:t>reports and</w:t>
      </w:r>
      <w:r w:rsidR="00C17C26">
        <w:rPr>
          <w:lang w:val="en-US"/>
        </w:rPr>
        <w:t xml:space="preserve"> </w:t>
      </w:r>
      <w:r w:rsidR="00C948B8">
        <w:rPr>
          <w:lang w:val="en-US"/>
        </w:rPr>
        <w:t xml:space="preserve">their </w:t>
      </w:r>
      <w:r w:rsidR="00C17C26">
        <w:rPr>
          <w:lang w:val="en-US"/>
        </w:rPr>
        <w:t>background reports</w:t>
      </w:r>
      <w:r w:rsidR="0090224C">
        <w:rPr>
          <w:lang w:val="en-US"/>
        </w:rPr>
        <w:t xml:space="preserve"> underneath</w:t>
      </w:r>
      <w:r>
        <w:rPr>
          <w:lang w:val="en-US"/>
        </w:rPr>
        <w:t xml:space="preserve">. </w:t>
      </w:r>
    </w:p>
    <w:p w:rsidR="00FF4C17" w:rsidRDefault="00FF4C17" w:rsidP="007465B1">
      <w:pPr>
        <w:pStyle w:val="BodyText"/>
        <w:rPr>
          <w:lang w:val="en-US"/>
        </w:rPr>
      </w:pPr>
    </w:p>
    <w:p w:rsidR="00FF4C17" w:rsidRDefault="00FF4C17" w:rsidP="007465B1">
      <w:pPr>
        <w:pStyle w:val="BodyText"/>
        <w:rPr>
          <w:lang w:val="en-US"/>
        </w:rPr>
      </w:pPr>
      <w:r>
        <w:rPr>
          <w:lang w:val="en-US"/>
        </w:rPr>
        <w:t xml:space="preserve">This document will describe how the requirements </w:t>
      </w:r>
      <w:r w:rsidR="00434D01">
        <w:rPr>
          <w:lang w:val="en-US"/>
        </w:rPr>
        <w:t xml:space="preserve">and functional design </w:t>
      </w:r>
      <w:r>
        <w:rPr>
          <w:lang w:val="en-US"/>
        </w:rPr>
        <w:t>a</w:t>
      </w:r>
      <w:r w:rsidR="00434D01">
        <w:rPr>
          <w:lang w:val="en-US"/>
        </w:rPr>
        <w:t>re implemented in the kernel.</w:t>
      </w:r>
      <w:r w:rsidR="005B431B">
        <w:rPr>
          <w:lang w:val="en-US"/>
        </w:rPr>
        <w:t xml:space="preserve"> </w:t>
      </w:r>
    </w:p>
    <w:p w:rsidR="007465B1" w:rsidRPr="007465B1" w:rsidRDefault="00416985" w:rsidP="007465B1">
      <w:pPr>
        <w:pStyle w:val="Heading2"/>
        <w:rPr>
          <w:lang w:val="en-US"/>
        </w:rPr>
      </w:pPr>
      <w:bookmarkStart w:id="51" w:name="_Toc452640939"/>
      <w:bookmarkStart w:id="52" w:name="_Ref452647749"/>
      <w:bookmarkStart w:id="53" w:name="_Ref452647751"/>
      <w:r>
        <w:rPr>
          <w:lang w:val="en-US"/>
        </w:rPr>
        <w:t xml:space="preserve">Other </w:t>
      </w:r>
      <w:r w:rsidR="002E5DF9">
        <w:rPr>
          <w:lang w:val="en-US"/>
        </w:rPr>
        <w:t>s</w:t>
      </w:r>
      <w:r w:rsidR="007465B1" w:rsidRPr="007465B1">
        <w:rPr>
          <w:lang w:val="en-US"/>
        </w:rPr>
        <w:t>ystem documents</w:t>
      </w:r>
      <w:bookmarkEnd w:id="51"/>
      <w:bookmarkEnd w:id="52"/>
      <w:bookmarkEnd w:id="53"/>
    </w:p>
    <w:p w:rsidR="007465B1" w:rsidRPr="007465B1" w:rsidRDefault="007465B1" w:rsidP="007465B1">
      <w:pPr>
        <w:pStyle w:val="BodyText"/>
        <w:rPr>
          <w:lang w:val="en-US"/>
        </w:rPr>
      </w:pPr>
    </w:p>
    <w:p w:rsidR="007465B1" w:rsidRDefault="00B87B8B" w:rsidP="007465B1">
      <w:pPr>
        <w:pStyle w:val="BodyText"/>
        <w:rPr>
          <w:lang w:val="en-US"/>
        </w:rPr>
      </w:pPr>
      <w:r>
        <w:rPr>
          <w:lang w:val="en-US"/>
        </w:rPr>
        <w:t>T</w:t>
      </w:r>
      <w:r w:rsidR="00416985">
        <w:rPr>
          <w:lang w:val="en-US"/>
        </w:rPr>
        <w:t>h</w:t>
      </w:r>
      <w:r w:rsidR="00B4190B">
        <w:rPr>
          <w:lang w:val="en-US"/>
        </w:rPr>
        <w:t xml:space="preserve">e full </w:t>
      </w:r>
      <w:r w:rsidR="00416985">
        <w:rPr>
          <w:lang w:val="en-US"/>
        </w:rPr>
        <w:t>document</w:t>
      </w:r>
      <w:r w:rsidR="00B4190B">
        <w:rPr>
          <w:lang w:val="en-US"/>
        </w:rPr>
        <w:t>ation on the kernel comprises the following documents</w:t>
      </w:r>
      <w:r w:rsidR="00D621CE">
        <w:rPr>
          <w:lang w:val="en-US"/>
        </w:rPr>
        <w:t>.</w:t>
      </w:r>
    </w:p>
    <w:p w:rsidR="00416985" w:rsidRPr="007465B1" w:rsidRDefault="00416985" w:rsidP="007465B1">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4" w:author="Hans de Waal" w:date="2017-10-24T10:3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92"/>
        <w:gridCol w:w="2693"/>
        <w:gridCol w:w="6237"/>
        <w:tblGridChange w:id="55">
          <w:tblGrid>
            <w:gridCol w:w="392"/>
            <w:gridCol w:w="2693"/>
            <w:gridCol w:w="3165"/>
          </w:tblGrid>
        </w:tblGridChange>
      </w:tblGrid>
      <w:tr w:rsidR="00AC57A9" w:rsidRPr="00D04809" w:rsidTr="00AC57A9">
        <w:tc>
          <w:tcPr>
            <w:tcW w:w="392" w:type="dxa"/>
            <w:tcPrChange w:id="56" w:author="Hans de Waal" w:date="2017-10-24T10:37:00Z">
              <w:tcPr>
                <w:tcW w:w="392" w:type="dxa"/>
              </w:tcPr>
            </w:tcPrChange>
          </w:tcPr>
          <w:p w:rsidR="00AC57A9" w:rsidRPr="00D04809" w:rsidRDefault="00AC57A9" w:rsidP="00D04809">
            <w:pPr>
              <w:pStyle w:val="BodyText"/>
              <w:spacing w:line="254" w:lineRule="auto"/>
              <w:rPr>
                <w:lang w:val="en-US"/>
              </w:rPr>
            </w:pPr>
          </w:p>
        </w:tc>
        <w:tc>
          <w:tcPr>
            <w:tcW w:w="2693" w:type="dxa"/>
            <w:tcPrChange w:id="57" w:author="Hans de Waal" w:date="2017-10-24T10:37:00Z">
              <w:tcPr>
                <w:tcW w:w="2693" w:type="dxa"/>
              </w:tcPr>
            </w:tcPrChange>
          </w:tcPr>
          <w:p w:rsidR="00AC57A9" w:rsidRPr="00D04809" w:rsidRDefault="00AC57A9" w:rsidP="00D04809">
            <w:pPr>
              <w:pStyle w:val="BodyText"/>
              <w:spacing w:line="254" w:lineRule="auto"/>
              <w:rPr>
                <w:lang w:val="en-US"/>
              </w:rPr>
            </w:pPr>
            <w:r w:rsidRPr="00D04809">
              <w:rPr>
                <w:lang w:val="en-US"/>
              </w:rPr>
              <w:t>Title</w:t>
            </w:r>
          </w:p>
        </w:tc>
        <w:tc>
          <w:tcPr>
            <w:tcW w:w="6237" w:type="dxa"/>
            <w:tcPrChange w:id="58" w:author="Hans de Waal" w:date="2017-10-24T10:37:00Z">
              <w:tcPr>
                <w:tcW w:w="3165" w:type="dxa"/>
              </w:tcPr>
            </w:tcPrChange>
          </w:tcPr>
          <w:p w:rsidR="00AC57A9" w:rsidRPr="00D04809" w:rsidRDefault="00AC57A9" w:rsidP="007465B1">
            <w:pPr>
              <w:pStyle w:val="BodyText"/>
              <w:rPr>
                <w:lang w:val="en-US"/>
              </w:rPr>
            </w:pPr>
            <w:r w:rsidRPr="00D04809">
              <w:rPr>
                <w:lang w:val="en-US"/>
              </w:rPr>
              <w:t>Content</w:t>
            </w:r>
          </w:p>
        </w:tc>
      </w:tr>
      <w:tr w:rsidR="00AC57A9" w:rsidRPr="00AC57A9" w:rsidTr="00AC57A9">
        <w:tc>
          <w:tcPr>
            <w:tcW w:w="392" w:type="dxa"/>
            <w:tcPrChange w:id="59" w:author="Hans de Waal" w:date="2017-10-24T10:37:00Z">
              <w:tcPr>
                <w:tcW w:w="392" w:type="dxa"/>
              </w:tcPr>
            </w:tcPrChange>
          </w:tcPr>
          <w:p w:rsidR="00AC57A9" w:rsidRPr="00D04809" w:rsidRDefault="00AC57A9" w:rsidP="007465B1">
            <w:pPr>
              <w:pStyle w:val="BodyText"/>
              <w:rPr>
                <w:lang w:val="en-US"/>
              </w:rPr>
            </w:pPr>
            <w:r>
              <w:rPr>
                <w:lang w:val="en-US"/>
              </w:rPr>
              <w:t>1</w:t>
            </w:r>
          </w:p>
        </w:tc>
        <w:tc>
          <w:tcPr>
            <w:tcW w:w="2693" w:type="dxa"/>
            <w:tcPrChange w:id="60" w:author="Hans de Waal" w:date="2017-10-24T10:37:00Z">
              <w:tcPr>
                <w:tcW w:w="2693" w:type="dxa"/>
              </w:tcPr>
            </w:tcPrChange>
          </w:tcPr>
          <w:p w:rsidR="00AC57A9" w:rsidRPr="00D04809" w:rsidRDefault="00AC57A9" w:rsidP="007465B1">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6237" w:type="dxa"/>
            <w:tcPrChange w:id="61" w:author="Hans de Waal" w:date="2017-10-24T10:37:00Z">
              <w:tcPr>
                <w:tcW w:w="3165" w:type="dxa"/>
              </w:tcPr>
            </w:tcPrChange>
          </w:tcPr>
          <w:p w:rsidR="00AC57A9" w:rsidRPr="00D04809" w:rsidRDefault="00AC57A9" w:rsidP="007465B1">
            <w:pPr>
              <w:pStyle w:val="BodyText"/>
              <w:rPr>
                <w:lang w:val="en-US"/>
              </w:rPr>
            </w:pPr>
            <w:r>
              <w:rPr>
                <w:lang w:val="en-US"/>
              </w:rPr>
              <w:t>Description of the requirements and functional design.</w:t>
            </w:r>
          </w:p>
        </w:tc>
      </w:tr>
      <w:tr w:rsidR="00AC57A9" w:rsidRPr="00D04809" w:rsidTr="00AC57A9">
        <w:tc>
          <w:tcPr>
            <w:tcW w:w="392" w:type="dxa"/>
            <w:tcPrChange w:id="62" w:author="Hans de Waal" w:date="2017-10-24T10:37:00Z">
              <w:tcPr>
                <w:tcW w:w="392" w:type="dxa"/>
              </w:tcPr>
            </w:tcPrChange>
          </w:tcPr>
          <w:p w:rsidR="00AC57A9" w:rsidRDefault="00AC57A9" w:rsidP="007465B1">
            <w:pPr>
              <w:pStyle w:val="BodyText"/>
              <w:rPr>
                <w:lang w:val="en-US"/>
              </w:rPr>
            </w:pPr>
            <w:r>
              <w:rPr>
                <w:lang w:val="en-US"/>
              </w:rPr>
              <w:t>2</w:t>
            </w:r>
          </w:p>
        </w:tc>
        <w:tc>
          <w:tcPr>
            <w:tcW w:w="2693" w:type="dxa"/>
            <w:tcPrChange w:id="63" w:author="Hans de Waal" w:date="2017-10-24T10:37:00Z">
              <w:tcPr>
                <w:tcW w:w="2693" w:type="dxa"/>
              </w:tcPr>
            </w:tcPrChange>
          </w:tcPr>
          <w:p w:rsidR="00AC57A9" w:rsidRPr="00D04809" w:rsidRDefault="00AC57A9" w:rsidP="007465B1">
            <w:pPr>
              <w:pStyle w:val="BodyText"/>
              <w:rPr>
                <w:lang w:val="en-US"/>
              </w:rPr>
            </w:pPr>
            <w:r>
              <w:rPr>
                <w:lang w:val="en-US"/>
              </w:rPr>
              <w:t>Technical design</w:t>
            </w:r>
          </w:p>
        </w:tc>
        <w:tc>
          <w:tcPr>
            <w:tcW w:w="6237" w:type="dxa"/>
            <w:tcPrChange w:id="64" w:author="Hans de Waal" w:date="2017-10-24T10:37:00Z">
              <w:tcPr>
                <w:tcW w:w="3165" w:type="dxa"/>
              </w:tcPr>
            </w:tcPrChange>
          </w:tcPr>
          <w:p w:rsidR="00AC57A9" w:rsidRPr="00D04809" w:rsidRDefault="00AC57A9" w:rsidP="007465B1">
            <w:pPr>
              <w:pStyle w:val="BodyText"/>
              <w:rPr>
                <w:lang w:val="en-US"/>
              </w:rPr>
            </w:pPr>
            <w:r>
              <w:rPr>
                <w:lang w:val="en-US"/>
              </w:rPr>
              <w:t>This document</w:t>
            </w:r>
          </w:p>
        </w:tc>
      </w:tr>
      <w:tr w:rsidR="00AC57A9" w:rsidRPr="00D04809" w:rsidTr="00AC57A9">
        <w:tc>
          <w:tcPr>
            <w:tcW w:w="392" w:type="dxa"/>
            <w:tcPrChange w:id="65" w:author="Hans de Waal" w:date="2017-10-24T10:37:00Z">
              <w:tcPr>
                <w:tcW w:w="392" w:type="dxa"/>
              </w:tcPr>
            </w:tcPrChange>
          </w:tcPr>
          <w:p w:rsidR="00AC57A9" w:rsidRDefault="00AC57A9" w:rsidP="007465B1">
            <w:pPr>
              <w:pStyle w:val="BodyText"/>
              <w:rPr>
                <w:lang w:val="en-US"/>
              </w:rPr>
            </w:pPr>
            <w:r>
              <w:rPr>
                <w:lang w:val="en-US"/>
              </w:rPr>
              <w:t>3</w:t>
            </w:r>
          </w:p>
        </w:tc>
        <w:tc>
          <w:tcPr>
            <w:tcW w:w="2693" w:type="dxa"/>
            <w:tcPrChange w:id="66" w:author="Hans de Waal" w:date="2017-10-24T10:37:00Z">
              <w:tcPr>
                <w:tcW w:w="2693" w:type="dxa"/>
              </w:tcPr>
            </w:tcPrChange>
          </w:tcPr>
          <w:p w:rsidR="00AC57A9" w:rsidRPr="00D04809" w:rsidRDefault="00AC57A9" w:rsidP="007465B1">
            <w:pPr>
              <w:pStyle w:val="BodyText"/>
              <w:rPr>
                <w:lang w:val="en-US"/>
              </w:rPr>
            </w:pPr>
            <w:r>
              <w:rPr>
                <w:lang w:val="en-US"/>
              </w:rPr>
              <w:t>Technical specification</w:t>
            </w:r>
          </w:p>
        </w:tc>
        <w:tc>
          <w:tcPr>
            <w:tcW w:w="6237" w:type="dxa"/>
            <w:tcPrChange w:id="67" w:author="Hans de Waal" w:date="2017-10-24T10:37:00Z">
              <w:tcPr>
                <w:tcW w:w="3165" w:type="dxa"/>
              </w:tcPr>
            </w:tcPrChange>
          </w:tcPr>
          <w:p w:rsidR="00AC57A9" w:rsidRPr="00D04809" w:rsidRDefault="00AC57A9" w:rsidP="007465B1">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AC57A9" w:rsidRPr="00D04809" w:rsidTr="00AC57A9">
        <w:tc>
          <w:tcPr>
            <w:tcW w:w="392" w:type="dxa"/>
            <w:tcPrChange w:id="68" w:author="Hans de Waal" w:date="2017-10-24T10:37:00Z">
              <w:tcPr>
                <w:tcW w:w="392" w:type="dxa"/>
              </w:tcPr>
            </w:tcPrChange>
          </w:tcPr>
          <w:p w:rsidR="00AC57A9" w:rsidRPr="00D04809" w:rsidRDefault="00AC57A9" w:rsidP="007465B1">
            <w:pPr>
              <w:pStyle w:val="BodyText"/>
              <w:rPr>
                <w:lang w:val="en-US"/>
              </w:rPr>
            </w:pPr>
            <w:r>
              <w:rPr>
                <w:lang w:val="en-US"/>
              </w:rPr>
              <w:t>4</w:t>
            </w:r>
          </w:p>
        </w:tc>
        <w:tc>
          <w:tcPr>
            <w:tcW w:w="2693" w:type="dxa"/>
            <w:tcPrChange w:id="69" w:author="Hans de Waal" w:date="2017-10-24T10:37:00Z">
              <w:tcPr>
                <w:tcW w:w="2693" w:type="dxa"/>
              </w:tcPr>
            </w:tcPrChange>
          </w:tcPr>
          <w:p w:rsidR="00AC57A9" w:rsidRPr="00D04809" w:rsidRDefault="00AC57A9" w:rsidP="007465B1">
            <w:pPr>
              <w:pStyle w:val="BodyText"/>
              <w:rPr>
                <w:lang w:val="en-US"/>
              </w:rPr>
            </w:pPr>
            <w:r w:rsidRPr="00D04809">
              <w:rPr>
                <w:lang w:val="en-US"/>
              </w:rPr>
              <w:t>Test plan</w:t>
            </w:r>
          </w:p>
        </w:tc>
        <w:tc>
          <w:tcPr>
            <w:tcW w:w="6237" w:type="dxa"/>
            <w:tcPrChange w:id="70" w:author="Hans de Waal" w:date="2017-10-24T10:37:00Z">
              <w:tcPr>
                <w:tcW w:w="3165" w:type="dxa"/>
              </w:tcPr>
            </w:tcPrChange>
          </w:tcPr>
          <w:p w:rsidR="00AC57A9" w:rsidRPr="00D04809" w:rsidRDefault="00AC57A9" w:rsidP="007465B1">
            <w:pPr>
              <w:pStyle w:val="BodyText"/>
              <w:rPr>
                <w:lang w:val="en-US"/>
              </w:rPr>
            </w:pPr>
            <w:r w:rsidRPr="00D04809">
              <w:rPr>
                <w:lang w:val="en-US"/>
              </w:rPr>
              <w:t>Description of the different regression and acceptation rests, including target values.</w:t>
            </w:r>
          </w:p>
        </w:tc>
      </w:tr>
      <w:tr w:rsidR="00AC57A9" w:rsidRPr="00D04809" w:rsidTr="00AC57A9">
        <w:tc>
          <w:tcPr>
            <w:tcW w:w="392" w:type="dxa"/>
            <w:tcPrChange w:id="71" w:author="Hans de Waal" w:date="2017-10-24T10:37:00Z">
              <w:tcPr>
                <w:tcW w:w="392" w:type="dxa"/>
              </w:tcPr>
            </w:tcPrChange>
          </w:tcPr>
          <w:p w:rsidR="00AC57A9" w:rsidRDefault="00AC57A9" w:rsidP="007465B1">
            <w:pPr>
              <w:pStyle w:val="BodyText"/>
              <w:rPr>
                <w:lang w:val="en-US"/>
              </w:rPr>
            </w:pPr>
            <w:r>
              <w:rPr>
                <w:lang w:val="en-US"/>
              </w:rPr>
              <w:t>5</w:t>
            </w:r>
          </w:p>
        </w:tc>
        <w:tc>
          <w:tcPr>
            <w:tcW w:w="2693" w:type="dxa"/>
            <w:tcPrChange w:id="72" w:author="Hans de Waal" w:date="2017-10-24T10:37:00Z">
              <w:tcPr>
                <w:tcW w:w="2693" w:type="dxa"/>
              </w:tcPr>
            </w:tcPrChange>
          </w:tcPr>
          <w:p w:rsidR="00AC57A9" w:rsidRPr="00D04809" w:rsidRDefault="00AC57A9" w:rsidP="007465B1">
            <w:pPr>
              <w:pStyle w:val="BodyText"/>
              <w:rPr>
                <w:lang w:val="en-US"/>
              </w:rPr>
            </w:pPr>
            <w:r>
              <w:rPr>
                <w:lang w:val="en-US"/>
              </w:rPr>
              <w:t>Test report</w:t>
            </w:r>
          </w:p>
        </w:tc>
        <w:tc>
          <w:tcPr>
            <w:tcW w:w="6237" w:type="dxa"/>
            <w:tcPrChange w:id="73" w:author="Hans de Waal" w:date="2017-10-24T10:37:00Z">
              <w:tcPr>
                <w:tcW w:w="3165" w:type="dxa"/>
              </w:tcPr>
            </w:tcPrChange>
          </w:tcPr>
          <w:p w:rsidR="00AC57A9" w:rsidRPr="00D04809" w:rsidRDefault="00AC57A9" w:rsidP="007465B1">
            <w:pPr>
              <w:pStyle w:val="BodyText"/>
              <w:rPr>
                <w:lang w:val="en-US"/>
              </w:rPr>
            </w:pPr>
            <w:r>
              <w:rPr>
                <w:lang w:val="en-US"/>
              </w:rPr>
              <w:t>Actuated results of the test plan.</w:t>
            </w:r>
          </w:p>
        </w:tc>
      </w:tr>
    </w:tbl>
    <w:p w:rsidR="000B50FD" w:rsidRPr="00B4190B" w:rsidRDefault="000B50FD" w:rsidP="007465B1">
      <w:pPr>
        <w:pStyle w:val="BodyText"/>
        <w:rPr>
          <w:lang w:val="en-US"/>
        </w:rPr>
      </w:pPr>
    </w:p>
    <w:p w:rsidR="005E3828" w:rsidRDefault="005E3828" w:rsidP="009A55E1">
      <w:pPr>
        <w:pStyle w:val="Heading2"/>
        <w:rPr>
          <w:lang w:val="en-US"/>
        </w:rPr>
      </w:pPr>
      <w:bookmarkStart w:id="74" w:name="_Toc452640940"/>
      <w:r>
        <w:rPr>
          <w:lang w:val="en-US"/>
        </w:rPr>
        <w:t>Assumptions and constraints</w:t>
      </w:r>
      <w:bookmarkEnd w:id="74"/>
    </w:p>
    <w:p w:rsidR="00035107" w:rsidRDefault="00035107" w:rsidP="00035107">
      <w:pPr>
        <w:pStyle w:val="BodyText"/>
        <w:rPr>
          <w:lang w:val="en-US"/>
        </w:rPr>
      </w:pPr>
    </w:p>
    <w:p w:rsidR="00035107" w:rsidRPr="00035107" w:rsidRDefault="00035107" w:rsidP="00035107">
      <w:pPr>
        <w:pStyle w:val="BodyText"/>
        <w:numPr>
          <w:ilvl w:val="0"/>
          <w:numId w:val="17"/>
        </w:numPr>
        <w:rPr>
          <w:lang w:val="en-US"/>
        </w:rPr>
      </w:pPr>
      <w:r>
        <w:rPr>
          <w:lang w:val="en-US"/>
        </w:rPr>
        <w:t>As a general constraint, the development process needs to comply with the general process description for WTI software, contai</w:t>
      </w:r>
      <w:r w:rsidR="00334E60">
        <w:rPr>
          <w:lang w:val="en-US"/>
        </w:rPr>
        <w:t>ned in a separate document</w:t>
      </w:r>
      <w:r>
        <w:rPr>
          <w:lang w:val="en-US"/>
        </w:rPr>
        <w:t>.</w:t>
      </w:r>
    </w:p>
    <w:p w:rsidR="009A55E1" w:rsidRDefault="009A55E1" w:rsidP="009A55E1">
      <w:pPr>
        <w:pStyle w:val="BodyText"/>
        <w:rPr>
          <w:lang w:val="en-US"/>
        </w:rPr>
      </w:pPr>
    </w:p>
    <w:p w:rsidR="00552E23" w:rsidRDefault="009A55E1" w:rsidP="00552E23">
      <w:pPr>
        <w:pStyle w:val="BodyText"/>
        <w:numPr>
          <w:ilvl w:val="0"/>
          <w:numId w:val="17"/>
        </w:numPr>
        <w:rPr>
          <w:lang w:val="en-US"/>
        </w:rPr>
      </w:pPr>
      <w:bookmarkStart w:id="75" w:name="_Ref338593365"/>
      <w:r>
        <w:rPr>
          <w:lang w:val="en-US"/>
        </w:rPr>
        <w:t xml:space="preserve">As a </w:t>
      </w:r>
      <w:r w:rsidR="00035107">
        <w:rPr>
          <w:lang w:val="en-US"/>
        </w:rPr>
        <w:t>general</w:t>
      </w:r>
      <w:r w:rsidR="00F04D05">
        <w:rPr>
          <w:lang w:val="en-US"/>
        </w:rPr>
        <w:t xml:space="preserve"> </w:t>
      </w:r>
      <w:r>
        <w:rPr>
          <w:lang w:val="en-US"/>
        </w:rPr>
        <w:t xml:space="preserve">constraint, the kernel needs to comply with </w:t>
      </w:r>
      <w:r w:rsidR="00055F42">
        <w:rPr>
          <w:lang w:val="en-US"/>
        </w:rPr>
        <w:t>the</w:t>
      </w:r>
      <w:r>
        <w:rPr>
          <w:lang w:val="en-US"/>
        </w:rPr>
        <w:t xml:space="preserve"> relevant general requirements and further design rules for the programming, documentation and testing of WTI software. This set of requirements and rules </w:t>
      </w:r>
      <w:r w:rsidR="00452D84">
        <w:rPr>
          <w:lang w:val="en-US"/>
        </w:rPr>
        <w:t>is</w:t>
      </w:r>
      <w:r>
        <w:rPr>
          <w:lang w:val="en-US"/>
        </w:rPr>
        <w:t xml:space="preserve"> contai</w:t>
      </w:r>
      <w:r w:rsidR="00334E60">
        <w:rPr>
          <w:lang w:val="en-US"/>
        </w:rPr>
        <w:t>ned in a separate document</w:t>
      </w:r>
      <w:r>
        <w:rPr>
          <w:lang w:val="en-US"/>
        </w:rPr>
        <w:t>.</w:t>
      </w:r>
      <w:bookmarkEnd w:id="75"/>
      <w:r w:rsidR="00347258" w:rsidRPr="00347258">
        <w:rPr>
          <w:lang w:val="en-US"/>
        </w:rPr>
        <w:t xml:space="preserve"> </w:t>
      </w:r>
      <w:r w:rsidR="00347258">
        <w:rPr>
          <w:lang w:val="en-US"/>
        </w:rPr>
        <w:t xml:space="preserve">The set includes the constraints </w:t>
      </w:r>
      <w:r w:rsidR="0046419C">
        <w:rPr>
          <w:lang w:val="en-US"/>
        </w:rPr>
        <w:t xml:space="preserve">CNS 3 </w:t>
      </w:r>
      <w:r w:rsidR="00347258">
        <w:rPr>
          <w:lang w:val="en-US"/>
        </w:rPr>
        <w:t xml:space="preserve">to </w:t>
      </w:r>
      <w:r w:rsidR="00347258">
        <w:rPr>
          <w:lang w:val="en-US"/>
        </w:rPr>
        <w:fldChar w:fldCharType="begin"/>
      </w:r>
      <w:r w:rsidR="00347258">
        <w:rPr>
          <w:lang w:val="en-US"/>
        </w:rPr>
        <w:instrText xml:space="preserve"> REF _Ref354465734 \r \h </w:instrText>
      </w:r>
      <w:r w:rsidR="00347258">
        <w:rPr>
          <w:lang w:val="en-US"/>
        </w:rPr>
      </w:r>
      <w:r w:rsidR="00347258">
        <w:rPr>
          <w:lang w:val="en-US"/>
        </w:rPr>
        <w:fldChar w:fldCharType="separate"/>
      </w:r>
      <w:r w:rsidR="005D0898">
        <w:rPr>
          <w:lang w:val="en-US"/>
        </w:rPr>
        <w:t>CNS 5</w:t>
      </w:r>
      <w:r w:rsidR="00347258">
        <w:rPr>
          <w:lang w:val="en-US"/>
        </w:rPr>
        <w:fldChar w:fldCharType="end"/>
      </w:r>
      <w:r w:rsidR="00347258">
        <w:rPr>
          <w:lang w:val="en-US"/>
        </w:rPr>
        <w:t>, listed hereafter.</w:t>
      </w:r>
    </w:p>
    <w:p w:rsidR="00487AC1" w:rsidRDefault="00487AC1" w:rsidP="00487AC1">
      <w:pPr>
        <w:pStyle w:val="BodyText"/>
        <w:ind w:left="-255"/>
        <w:rPr>
          <w:lang w:val="en-US"/>
        </w:rPr>
      </w:pPr>
    </w:p>
    <w:p w:rsidR="00784F52" w:rsidRDefault="0072344F" w:rsidP="006B32FA">
      <w:pPr>
        <w:pStyle w:val="BodyText"/>
        <w:numPr>
          <w:ilvl w:val="0"/>
          <w:numId w:val="17"/>
        </w:numPr>
        <w:rPr>
          <w:lang w:val="en-US"/>
        </w:rPr>
      </w:pPr>
      <w:r>
        <w:rPr>
          <w:lang w:val="en-US"/>
        </w:rPr>
        <w:t xml:space="preserve">As a </w:t>
      </w:r>
      <w:r w:rsidR="00347258">
        <w:rPr>
          <w:lang w:val="en-US"/>
        </w:rPr>
        <w:t xml:space="preserve">general </w:t>
      </w:r>
      <w:r w:rsidR="00F04D05">
        <w:rPr>
          <w:lang w:val="en-US"/>
        </w:rPr>
        <w:t xml:space="preserve">WTI software </w:t>
      </w:r>
      <w:r>
        <w:rPr>
          <w:lang w:val="en-US"/>
        </w:rPr>
        <w:t xml:space="preserve">constraint, the failure mechanism library will contain </w:t>
      </w:r>
      <w:r w:rsidR="00B038E5">
        <w:rPr>
          <w:lang w:val="en-US"/>
        </w:rPr>
        <w:t xml:space="preserve">only </w:t>
      </w:r>
      <w:r>
        <w:rPr>
          <w:lang w:val="en-US"/>
        </w:rPr>
        <w:t>components for a deterministic analysis</w:t>
      </w:r>
      <w:r w:rsidR="00EF6DA8">
        <w:rPr>
          <w:lang w:val="en-US"/>
        </w:rPr>
        <w:t xml:space="preserve"> to calculate</w:t>
      </w:r>
      <w:r w:rsidR="00334E60">
        <w:rPr>
          <w:lang w:val="en-US"/>
        </w:rPr>
        <w:t xml:space="preserve"> the discharge due to wave overtopping and the corresponding Z-function.</w:t>
      </w:r>
    </w:p>
    <w:p w:rsidR="00784F52" w:rsidRDefault="00784F52" w:rsidP="00F67B4B">
      <w:pPr>
        <w:pStyle w:val="BodyText"/>
        <w:rPr>
          <w:lang w:val="en-US"/>
        </w:rPr>
      </w:pPr>
    </w:p>
    <w:p w:rsidR="006B32FA" w:rsidRDefault="006B32FA" w:rsidP="006B32FA">
      <w:pPr>
        <w:pStyle w:val="BodyText"/>
        <w:numPr>
          <w:ilvl w:val="0"/>
          <w:numId w:val="17"/>
        </w:numPr>
        <w:rPr>
          <w:lang w:val="en-US"/>
        </w:rPr>
      </w:pPr>
      <w:bookmarkStart w:id="76" w:name="_Ref354465720"/>
      <w:bookmarkStart w:id="77" w:name="_Ref346544205"/>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00347258">
        <w:rPr>
          <w:lang w:val="en-US"/>
        </w:rPr>
        <w:t xml:space="preserve">appropriate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w:t>
      </w:r>
      <w:bookmarkEnd w:id="76"/>
      <w:r w:rsidRPr="006F7FDD">
        <w:rPr>
          <w:lang w:val="en-US"/>
        </w:rPr>
        <w:t xml:space="preserve">  </w:t>
      </w:r>
    </w:p>
    <w:p w:rsidR="006B32FA" w:rsidRPr="006F7FDD" w:rsidRDefault="006B32FA" w:rsidP="006B32FA">
      <w:pPr>
        <w:pStyle w:val="BodyText"/>
        <w:rPr>
          <w:lang w:val="en-US"/>
        </w:rPr>
      </w:pPr>
    </w:p>
    <w:p w:rsidR="006B32FA" w:rsidRPr="001B2127" w:rsidRDefault="006B32FA" w:rsidP="006B32FA">
      <w:pPr>
        <w:numPr>
          <w:ilvl w:val="0"/>
          <w:numId w:val="17"/>
        </w:numPr>
        <w:rPr>
          <w:lang w:val="en-US"/>
        </w:rPr>
      </w:pPr>
      <w:bookmarkStart w:id="78" w:name="_Ref354465734"/>
      <w:r w:rsidRPr="001B2127">
        <w:rPr>
          <w:lang w:val="en-US"/>
        </w:rPr>
        <w:t xml:space="preserve">The software interface (API) must allow usage </w:t>
      </w:r>
      <w:r w:rsidRPr="001B2127">
        <w:rPr>
          <w:kern w:val="22"/>
          <w:lang w:val="en-US"/>
        </w:rPr>
        <w:t xml:space="preserve">from </w:t>
      </w:r>
      <w:r w:rsidR="001B2127" w:rsidRPr="001B2127">
        <w:rPr>
          <w:kern w:val="22"/>
          <w:lang w:val="en-US"/>
        </w:rPr>
        <w:t>Fortran (</w:t>
      </w:r>
      <w:proofErr w:type="spellStart"/>
      <w:r w:rsidR="001B2127" w:rsidRPr="001B2127">
        <w:rPr>
          <w:kern w:val="22"/>
          <w:lang w:val="en-US"/>
        </w:rPr>
        <w:t>HydraRing</w:t>
      </w:r>
      <w:proofErr w:type="spellEnd"/>
      <w:proofErr w:type="gramStart"/>
      <w:r w:rsidR="001B2127" w:rsidRPr="001B2127">
        <w:rPr>
          <w:kern w:val="22"/>
          <w:lang w:val="en-US"/>
        </w:rPr>
        <w:t>)  and</w:t>
      </w:r>
      <w:proofErr w:type="gramEnd"/>
      <w:r w:rsidR="001B2127" w:rsidRPr="001B2127">
        <w:rPr>
          <w:kern w:val="22"/>
          <w:lang w:val="en-US"/>
        </w:rPr>
        <w:t xml:space="preserve"> </w:t>
      </w:r>
      <w:r w:rsidRPr="001B2127">
        <w:rPr>
          <w:kern w:val="22"/>
          <w:lang w:val="en-US"/>
        </w:rPr>
        <w:t>C# (</w:t>
      </w:r>
      <w:proofErr w:type="spellStart"/>
      <w:r w:rsidRPr="001B2127">
        <w:rPr>
          <w:kern w:val="22"/>
          <w:lang w:val="en-US"/>
        </w:rPr>
        <w:t>Ringtoets</w:t>
      </w:r>
      <w:proofErr w:type="spellEnd"/>
      <w:r w:rsidRPr="001B2127">
        <w:rPr>
          <w:kern w:val="22"/>
          <w:lang w:val="en-US"/>
        </w:rPr>
        <w:t xml:space="preserve">). </w:t>
      </w:r>
      <w:bookmarkEnd w:id="78"/>
    </w:p>
    <w:bookmarkEnd w:id="77"/>
    <w:p w:rsidR="00FF3787" w:rsidRDefault="00FF3787" w:rsidP="00E22868">
      <w:pPr>
        <w:pStyle w:val="Heading1"/>
        <w:rPr>
          <w:lang w:val="en-US"/>
        </w:rPr>
      </w:pPr>
      <w:r>
        <w:rPr>
          <w:lang w:val="en-US"/>
        </w:rPr>
        <w:br w:type="page"/>
      </w:r>
      <w:bookmarkStart w:id="79" w:name="_Toc348103898"/>
      <w:bookmarkStart w:id="80" w:name="_Toc452640941"/>
      <w:r w:rsidRPr="00E22868">
        <w:t>Technical</w:t>
      </w:r>
      <w:r>
        <w:t xml:space="preserve"> Design</w:t>
      </w:r>
      <w:bookmarkEnd w:id="79"/>
      <w:bookmarkEnd w:id="80"/>
    </w:p>
    <w:p w:rsidR="00B121FA" w:rsidRDefault="00B121FA" w:rsidP="00B121FA">
      <w:pPr>
        <w:pStyle w:val="Heading2"/>
      </w:pPr>
      <w:bookmarkStart w:id="81" w:name="_Toc348103900"/>
      <w:bookmarkStart w:id="82" w:name="_Toc452640942"/>
      <w:bookmarkEnd w:id="81"/>
      <w:r>
        <w:t>General</w:t>
      </w:r>
      <w:bookmarkEnd w:id="82"/>
    </w:p>
    <w:p w:rsidR="00B121FA" w:rsidRDefault="00B121FA" w:rsidP="00697EB6">
      <w:pPr>
        <w:pStyle w:val="BodyText"/>
      </w:pPr>
    </w:p>
    <w:p w:rsidR="001C75F0" w:rsidRDefault="00DA6A40" w:rsidP="00697EB6">
      <w:pPr>
        <w:pStyle w:val="BodyText"/>
      </w:pPr>
      <w:r>
        <w:t xml:space="preserve">The </w:t>
      </w:r>
      <w:r w:rsidR="001B2127">
        <w:t>dikes overtopping kernel</w:t>
      </w:r>
      <w:r>
        <w:t xml:space="preserve"> must be usable in </w:t>
      </w:r>
      <w:proofErr w:type="spellStart"/>
      <w:r>
        <w:t>RingToets</w:t>
      </w:r>
      <w:proofErr w:type="spellEnd"/>
      <w:r>
        <w:t>/</w:t>
      </w:r>
      <w:proofErr w:type="spellStart"/>
      <w:r>
        <w:t>HydraRing</w:t>
      </w:r>
      <w:proofErr w:type="spellEnd"/>
      <w:r w:rsidR="00347258">
        <w:t xml:space="preserve"> and </w:t>
      </w:r>
      <w:r>
        <w:t xml:space="preserve">other </w:t>
      </w:r>
      <w:proofErr w:type="gramStart"/>
      <w:r w:rsidR="001B2127">
        <w:t>Fortran</w:t>
      </w:r>
      <w:proofErr w:type="gramEnd"/>
      <w:r w:rsidR="001B2127">
        <w:t xml:space="preserve"> or </w:t>
      </w:r>
      <w:r>
        <w:t>C#-programs.</w:t>
      </w:r>
    </w:p>
    <w:p w:rsidR="00A228AA" w:rsidRDefault="00A228AA" w:rsidP="00697EB6">
      <w:pPr>
        <w:pStyle w:val="BodyText"/>
      </w:pPr>
    </w:p>
    <w:p w:rsidR="00DA6A40" w:rsidRDefault="00A228AA" w:rsidP="00697EB6">
      <w:pPr>
        <w:pStyle w:val="BodyText"/>
      </w:pPr>
      <w:r>
        <w:t>To be able to perform a calculation, regardless of the usage, input param</w:t>
      </w:r>
      <w:r w:rsidR="00A81EA4">
        <w:t>e</w:t>
      </w:r>
      <w:r>
        <w:t>ters are required to define the case to be calculated. An overview of all input data is given in section</w:t>
      </w:r>
      <w:r w:rsidR="00203205">
        <w:t>s</w:t>
      </w:r>
      <w:r>
        <w:t xml:space="preserve"> </w:t>
      </w:r>
      <w:r w:rsidR="00296D9A">
        <w:fldChar w:fldCharType="begin"/>
      </w:r>
      <w:r w:rsidR="00296D9A">
        <w:instrText xml:space="preserve"> REF _Ref348099796 \r \h </w:instrText>
      </w:r>
      <w:r w:rsidR="00296D9A">
        <w:fldChar w:fldCharType="separate"/>
      </w:r>
      <w:r w:rsidR="005D0898">
        <w:t>2.2</w:t>
      </w:r>
      <w:r w:rsidR="00296D9A">
        <w:fldChar w:fldCharType="end"/>
      </w:r>
      <w:r w:rsidR="00334E60">
        <w:t xml:space="preserve"> and </w:t>
      </w:r>
      <w:r w:rsidR="00203205">
        <w:fldChar w:fldCharType="begin"/>
      </w:r>
      <w:r w:rsidR="00203205">
        <w:instrText xml:space="preserve"> REF _Ref436745848 \r \h </w:instrText>
      </w:r>
      <w:r w:rsidR="00203205">
        <w:fldChar w:fldCharType="separate"/>
      </w:r>
      <w:r w:rsidR="005D0898">
        <w:t>2.5</w:t>
      </w:r>
      <w:r w:rsidR="00203205">
        <w:fldChar w:fldCharType="end"/>
      </w:r>
      <w:r w:rsidR="00F907B1">
        <w:t>.</w:t>
      </w:r>
      <w:r>
        <w:t xml:space="preserve"> </w:t>
      </w:r>
    </w:p>
    <w:p w:rsidR="00DA6A40" w:rsidRDefault="00DA6A40" w:rsidP="00130612">
      <w:pPr>
        <w:pStyle w:val="Heading3"/>
      </w:pPr>
      <w:bookmarkStart w:id="83" w:name="_Toc348103901"/>
      <w:bookmarkStart w:id="84" w:name="_Toc452640943"/>
      <w:proofErr w:type="spellStart"/>
      <w:r>
        <w:t>HydraRing</w:t>
      </w:r>
      <w:bookmarkEnd w:id="83"/>
      <w:proofErr w:type="spellEnd"/>
      <w:r w:rsidR="001B2127">
        <w:t xml:space="preserve"> and other </w:t>
      </w:r>
      <w:proofErr w:type="gramStart"/>
      <w:r w:rsidR="001B2127">
        <w:t>Fortran</w:t>
      </w:r>
      <w:proofErr w:type="gramEnd"/>
      <w:r w:rsidR="001B2127">
        <w:t xml:space="preserve"> programs</w:t>
      </w:r>
      <w:bookmarkEnd w:id="84"/>
    </w:p>
    <w:p w:rsidR="002B09A6" w:rsidRDefault="002B09A6" w:rsidP="00697EB6">
      <w:pPr>
        <w:pStyle w:val="BodyText"/>
      </w:pPr>
    </w:p>
    <w:p w:rsidR="00DA6A40" w:rsidRDefault="00DA6A40" w:rsidP="00697EB6">
      <w:pPr>
        <w:pStyle w:val="BodyText"/>
      </w:pPr>
      <w:r>
        <w:t xml:space="preserve">In order to be usable in </w:t>
      </w:r>
      <w:proofErr w:type="spellStart"/>
      <w:r>
        <w:t>Hydraring</w:t>
      </w:r>
      <w:proofErr w:type="spellEnd"/>
      <w:r>
        <w:t xml:space="preserve">, the </w:t>
      </w:r>
      <w:r w:rsidR="00146BB9">
        <w:t xml:space="preserve">kernel </w:t>
      </w:r>
      <w:r>
        <w:t xml:space="preserve">provides </w:t>
      </w:r>
      <w:r w:rsidR="00146BB9">
        <w:t>high level functions in the dll</w:t>
      </w:r>
      <w:r w:rsidR="008E302B">
        <w:rPr>
          <w:rStyle w:val="FootnoteReference"/>
        </w:rPr>
        <w:footnoteReference w:id="1"/>
      </w:r>
      <w:r w:rsidR="00146BB9">
        <w:t xml:space="preserve"> for calculating the discharge and the resulting </w:t>
      </w:r>
      <w:r w:rsidR="00552D4B">
        <w:t>Z</w:t>
      </w:r>
      <w:r w:rsidR="00146BB9">
        <w:t xml:space="preserve">-function, where input arguments are </w:t>
      </w:r>
      <w:proofErr w:type="gramStart"/>
      <w:r w:rsidR="00146BB9">
        <w:t>Fortran</w:t>
      </w:r>
      <w:proofErr w:type="gramEnd"/>
      <w:r w:rsidR="00146BB9">
        <w:t xml:space="preserve"> </w:t>
      </w:r>
      <w:proofErr w:type="spellStart"/>
      <w:r w:rsidR="00146BB9">
        <w:t>structs</w:t>
      </w:r>
      <w:proofErr w:type="spellEnd"/>
      <w:r w:rsidR="00491181">
        <w:rPr>
          <w:rStyle w:val="FootnoteReference"/>
        </w:rPr>
        <w:footnoteReference w:id="2"/>
      </w:r>
      <w:r w:rsidR="008409F2">
        <w:t xml:space="preserve">. </w:t>
      </w:r>
    </w:p>
    <w:p w:rsidR="008409F2" w:rsidRDefault="00146BB9" w:rsidP="00130612">
      <w:pPr>
        <w:pStyle w:val="Heading3"/>
      </w:pPr>
      <w:bookmarkStart w:id="85" w:name="_Toc348103902"/>
      <w:bookmarkStart w:id="86" w:name="_Toc452640944"/>
      <w:proofErr w:type="spellStart"/>
      <w:r>
        <w:t>RingToets</w:t>
      </w:r>
      <w:proofErr w:type="spellEnd"/>
      <w:r>
        <w:t xml:space="preserve"> and ot</w:t>
      </w:r>
      <w:r w:rsidR="008409F2">
        <w:t xml:space="preserve">her C# </w:t>
      </w:r>
      <w:r w:rsidR="00934365">
        <w:t xml:space="preserve">and .Net </w:t>
      </w:r>
      <w:r w:rsidR="008409F2">
        <w:t>programs</w:t>
      </w:r>
      <w:bookmarkEnd w:id="85"/>
      <w:bookmarkEnd w:id="86"/>
    </w:p>
    <w:p w:rsidR="002B09A6" w:rsidRDefault="002B09A6" w:rsidP="00146BB9">
      <w:pPr>
        <w:pStyle w:val="BodyText"/>
      </w:pPr>
    </w:p>
    <w:p w:rsidR="00146BB9" w:rsidRDefault="00146BB9" w:rsidP="00146BB9">
      <w:pPr>
        <w:pStyle w:val="BodyText"/>
      </w:pPr>
      <w:r>
        <w:t xml:space="preserve">In order to be usable in </w:t>
      </w:r>
      <w:proofErr w:type="spellStart"/>
      <w:r>
        <w:t>RingToets</w:t>
      </w:r>
      <w:proofErr w:type="spellEnd"/>
      <w:r>
        <w:t xml:space="preserve">, the kernel provides high level functions in the dll for calculating the discharge and the resulting </w:t>
      </w:r>
      <w:r w:rsidR="00552D4B">
        <w:t>Z</w:t>
      </w:r>
      <w:r>
        <w:t xml:space="preserve">-function, where input arguments are C# </w:t>
      </w:r>
      <w:proofErr w:type="spellStart"/>
      <w:r>
        <w:t>datatypes</w:t>
      </w:r>
      <w:proofErr w:type="spellEnd"/>
      <w:r>
        <w:t xml:space="preserve">. </w:t>
      </w:r>
    </w:p>
    <w:p w:rsidR="00A43024" w:rsidRDefault="00A43024" w:rsidP="00697EB6">
      <w:pPr>
        <w:pStyle w:val="BodyText"/>
      </w:pPr>
    </w:p>
    <w:p w:rsidR="00372D84" w:rsidRDefault="008E302B" w:rsidP="00697EB6">
      <w:pPr>
        <w:pStyle w:val="BodyText"/>
      </w:pPr>
      <w:r>
        <w:t>The dll must be wrapped in a C</w:t>
      </w:r>
      <w:r w:rsidR="00146BB9">
        <w:t># wrapper class. In the test</w:t>
      </w:r>
      <w:r>
        <w:t xml:space="preserve"> </w:t>
      </w:r>
      <w:r w:rsidR="00146BB9">
        <w:t>b</w:t>
      </w:r>
      <w:r>
        <w:t>e</w:t>
      </w:r>
      <w:r w:rsidR="00146BB9">
        <w:t xml:space="preserve">nch an example wrapper is available that can be used as a blueprint for the actual wrapper in </w:t>
      </w:r>
      <w:proofErr w:type="spellStart"/>
      <w:r w:rsidR="00146BB9">
        <w:t>RingToets</w:t>
      </w:r>
      <w:proofErr w:type="spellEnd"/>
      <w:r w:rsidR="00146BB9">
        <w:t>.</w:t>
      </w:r>
      <w:r>
        <w:t xml:space="preserve"> </w:t>
      </w:r>
      <w:r w:rsidR="00934365">
        <w:t>For this moment, such a wrapper will not be part of this kernel.</w:t>
      </w:r>
    </w:p>
    <w:p w:rsidR="002B09A6" w:rsidRDefault="002B09A6" w:rsidP="002B09A6">
      <w:pPr>
        <w:pStyle w:val="Heading3"/>
      </w:pPr>
      <w:bookmarkStart w:id="87" w:name="_Toc452640945"/>
      <w:r>
        <w:t>Dependencies and environment</w:t>
      </w:r>
      <w:bookmarkEnd w:id="87"/>
    </w:p>
    <w:p w:rsidR="002B09A6" w:rsidRPr="002B09A6" w:rsidRDefault="002B09A6" w:rsidP="002B09A6">
      <w:pPr>
        <w:pStyle w:val="BodyText"/>
      </w:pPr>
    </w:p>
    <w:p w:rsidR="002B09A6" w:rsidRDefault="002B09A6" w:rsidP="00697EB6">
      <w:pPr>
        <w:pStyle w:val="BodyText"/>
      </w:pPr>
      <w:r>
        <w:t>The dikes overtopping kernel is a 32-bit Windows native dll.</w:t>
      </w:r>
    </w:p>
    <w:p w:rsidR="002B09A6" w:rsidRDefault="002B09A6" w:rsidP="00697EB6">
      <w:pPr>
        <w:pStyle w:val="BodyText"/>
      </w:pPr>
    </w:p>
    <w:p w:rsidR="00D560B8" w:rsidRDefault="00D560B8" w:rsidP="00697EB6">
      <w:pPr>
        <w:pStyle w:val="BodyText"/>
      </w:pPr>
      <w:r>
        <w:t xml:space="preserve">There is no dependency anymore on the feedback </w:t>
      </w:r>
      <w:proofErr w:type="spellStart"/>
      <w:r>
        <w:t>dll</w:t>
      </w:r>
      <w:proofErr w:type="spellEnd"/>
      <w:r>
        <w:t xml:space="preserve"> of </w:t>
      </w:r>
      <w:proofErr w:type="spellStart"/>
      <w:r>
        <w:t>HydraRing</w:t>
      </w:r>
      <w:proofErr w:type="spellEnd"/>
      <w:r>
        <w:t>.</w:t>
      </w:r>
    </w:p>
    <w:p w:rsidR="00D560B8" w:rsidRDefault="00D560B8" w:rsidP="00697EB6">
      <w:pPr>
        <w:pStyle w:val="BodyText"/>
      </w:pPr>
      <w:r>
        <w:t>The dependencies related to the Intel Fortran compiler are static linked within the dll.</w:t>
      </w:r>
    </w:p>
    <w:p w:rsidR="00D560B8" w:rsidRDefault="00D560B8" w:rsidP="00697EB6">
      <w:pPr>
        <w:pStyle w:val="BodyText"/>
      </w:pPr>
    </w:p>
    <w:p w:rsidR="00D560B8" w:rsidRDefault="00D560B8" w:rsidP="00697EB6">
      <w:pPr>
        <w:pStyle w:val="BodyText"/>
      </w:pPr>
      <w:r>
        <w:t xml:space="preserve">The kernel is thread save, in the sense that it can be called by multiple </w:t>
      </w:r>
      <w:proofErr w:type="spellStart"/>
      <w:r>
        <w:t>OpenMP</w:t>
      </w:r>
      <w:proofErr w:type="spellEnd"/>
      <w:r>
        <w:t xml:space="preserve"> threads.</w:t>
      </w:r>
    </w:p>
    <w:p w:rsidR="00934365" w:rsidRDefault="00372D84" w:rsidP="00697EB6">
      <w:pPr>
        <w:pStyle w:val="BodyText"/>
      </w:pPr>
      <w:r>
        <w:br w:type="page"/>
      </w:r>
    </w:p>
    <w:p w:rsidR="00A228AA" w:rsidRDefault="00F907B1" w:rsidP="00E7483A">
      <w:pPr>
        <w:pStyle w:val="Heading2"/>
      </w:pPr>
      <w:bookmarkStart w:id="88" w:name="_Ref348099796"/>
      <w:bookmarkStart w:id="89" w:name="_Toc348103904"/>
      <w:bookmarkStart w:id="90" w:name="_Toc452640946"/>
      <w:r>
        <w:t>D</w:t>
      </w:r>
      <w:r w:rsidR="00A228AA">
        <w:t>escription of the required input data</w:t>
      </w:r>
      <w:bookmarkEnd w:id="88"/>
      <w:bookmarkEnd w:id="89"/>
      <w:r w:rsidR="005935EA">
        <w:t xml:space="preserve"> for a discharge calculation</w:t>
      </w:r>
      <w:bookmarkEnd w:id="90"/>
    </w:p>
    <w:p w:rsidR="00372D84" w:rsidRDefault="00372D84" w:rsidP="005935EA">
      <w:pPr>
        <w:pStyle w:val="BodyText"/>
      </w:pPr>
    </w:p>
    <w:p w:rsidR="005935EA" w:rsidRDefault="005935EA" w:rsidP="005935EA">
      <w:pPr>
        <w:pStyle w:val="BodyText"/>
      </w:pPr>
      <w:r>
        <w:t>To calculate the discharge</w:t>
      </w:r>
      <w:r w:rsidR="008E302B">
        <w:t xml:space="preserve"> due to wave overtopping</w:t>
      </w:r>
      <w:r>
        <w:t xml:space="preserve">, the user has to provide the load, the geometry, the dike height, the </w:t>
      </w:r>
      <w:r w:rsidR="00401C41">
        <w:t>model factors</w:t>
      </w:r>
      <w:r w:rsidR="003E2EBE">
        <w:t>, a level for amount of logging</w:t>
      </w:r>
      <w:r>
        <w:t xml:space="preserve"> and optionally the name of the </w:t>
      </w:r>
      <w:r w:rsidR="00401C41">
        <w:t>log file</w:t>
      </w:r>
      <w:r>
        <w:t>.</w:t>
      </w:r>
    </w:p>
    <w:p w:rsidR="005935EA" w:rsidRDefault="005935EA" w:rsidP="005935EA">
      <w:pPr>
        <w:pStyle w:val="BodyText"/>
      </w:pPr>
    </w:p>
    <w:p w:rsidR="00552D4B" w:rsidRDefault="00552D4B" w:rsidP="005935EA">
      <w:pPr>
        <w:pStyle w:val="BodyText"/>
      </w:pPr>
      <w:r>
        <w:t xml:space="preserve">Note that the log file is currently only used when the iterations process </w:t>
      </w:r>
      <w:r w:rsidR="00F2711A">
        <w:t xml:space="preserve">in section </w:t>
      </w:r>
      <w:r w:rsidR="00F2711A">
        <w:fldChar w:fldCharType="begin"/>
      </w:r>
      <w:r w:rsidR="00F2711A">
        <w:instrText xml:space="preserve"> REF _Ref436662010 \r \h </w:instrText>
      </w:r>
      <w:r w:rsidR="00F2711A">
        <w:fldChar w:fldCharType="separate"/>
      </w:r>
      <w:r w:rsidR="005D0898">
        <w:t>3</w:t>
      </w:r>
      <w:r w:rsidR="00F2711A">
        <w:fldChar w:fldCharType="end"/>
      </w:r>
      <w:r w:rsidR="00F2711A">
        <w:t xml:space="preserve"> ends with a higher residue than expected.</w:t>
      </w:r>
    </w:p>
    <w:p w:rsidR="00552D4B" w:rsidRDefault="00552D4B" w:rsidP="005935EA">
      <w:pPr>
        <w:pStyle w:val="BodyText"/>
      </w:pPr>
    </w:p>
    <w:p w:rsidR="005935EA" w:rsidRDefault="005935EA" w:rsidP="005935EA">
      <w:pPr>
        <w:pStyle w:val="BodyText"/>
      </w:pPr>
      <w:r>
        <w:t xml:space="preserve">The exact definition of all input </w:t>
      </w:r>
      <w:proofErr w:type="spellStart"/>
      <w:r>
        <w:t>struct</w:t>
      </w:r>
      <w:r w:rsidR="003E2EBE">
        <w:t>s</w:t>
      </w:r>
      <w:proofErr w:type="spellEnd"/>
      <w:r>
        <w:t xml:space="preserve"> can be found in the technical documentation</w:t>
      </w:r>
      <w:r w:rsidR="00A24A97">
        <w:t xml:space="preserve"> (document number 3 in section </w:t>
      </w:r>
      <w:r w:rsidR="00A24A97">
        <w:fldChar w:fldCharType="begin"/>
      </w:r>
      <w:r w:rsidR="00A24A97">
        <w:instrText xml:space="preserve"> REF _Ref452647749 \r \h </w:instrText>
      </w:r>
      <w:r w:rsidR="00A24A97">
        <w:fldChar w:fldCharType="separate"/>
      </w:r>
      <w:r w:rsidR="005D0898">
        <w:t>1.2</w:t>
      </w:r>
      <w:r w:rsidR="00A24A97">
        <w:fldChar w:fldCharType="end"/>
      </w:r>
      <w:r w:rsidR="00A24A97">
        <w:t>)</w:t>
      </w:r>
      <w:r>
        <w:t>.</w:t>
      </w:r>
      <w:r w:rsidR="003E2EBE">
        <w:t xml:space="preserve"> A description is given here:</w:t>
      </w:r>
    </w:p>
    <w:p w:rsidR="003E2EBE" w:rsidRDefault="003E2EBE" w:rsidP="005935EA">
      <w:pPr>
        <w:pStyle w:val="BodyText"/>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232"/>
        <w:gridCol w:w="1092"/>
        <w:gridCol w:w="5981"/>
      </w:tblGrid>
      <w:tr w:rsidR="004C494F" w:rsidTr="004C494F">
        <w:tc>
          <w:tcPr>
            <w:tcW w:w="1301" w:type="dxa"/>
            <w:shd w:val="clear" w:color="auto" w:fill="auto"/>
          </w:tcPr>
          <w:p w:rsidR="004C494F" w:rsidRPr="00372D84" w:rsidRDefault="004C494F" w:rsidP="005935EA">
            <w:pPr>
              <w:pStyle w:val="BodyText"/>
              <w:rPr>
                <w:i/>
              </w:rPr>
            </w:pPr>
            <w:r>
              <w:rPr>
                <w:i/>
              </w:rPr>
              <w:t>parameter</w:t>
            </w:r>
          </w:p>
        </w:tc>
        <w:tc>
          <w:tcPr>
            <w:tcW w:w="1232" w:type="dxa"/>
          </w:tcPr>
          <w:p w:rsidR="004C494F" w:rsidRPr="00372D84" w:rsidRDefault="00A24A97" w:rsidP="00623533">
            <w:pPr>
              <w:pStyle w:val="BodyText"/>
              <w:rPr>
                <w:i/>
              </w:rPr>
            </w:pPr>
            <w:r>
              <w:rPr>
                <w:i/>
              </w:rPr>
              <w:t>S</w:t>
            </w:r>
            <w:r w:rsidR="004C494F">
              <w:rPr>
                <w:i/>
              </w:rPr>
              <w:t>ymbol</w:t>
            </w:r>
          </w:p>
        </w:tc>
        <w:tc>
          <w:tcPr>
            <w:tcW w:w="1092" w:type="dxa"/>
          </w:tcPr>
          <w:p w:rsidR="004C494F" w:rsidRPr="00372D84" w:rsidRDefault="004C494F" w:rsidP="005935EA">
            <w:pPr>
              <w:pStyle w:val="BodyText"/>
              <w:rPr>
                <w:i/>
              </w:rPr>
            </w:pPr>
            <w:r>
              <w:rPr>
                <w:i/>
              </w:rPr>
              <w:t>type</w:t>
            </w:r>
          </w:p>
        </w:tc>
        <w:tc>
          <w:tcPr>
            <w:tcW w:w="5981" w:type="dxa"/>
            <w:shd w:val="clear" w:color="auto" w:fill="auto"/>
          </w:tcPr>
          <w:p w:rsidR="004C494F" w:rsidRPr="00372D84" w:rsidRDefault="004C494F" w:rsidP="005935EA">
            <w:pPr>
              <w:pStyle w:val="BodyText"/>
              <w:rPr>
                <w:i/>
              </w:rPr>
            </w:pPr>
            <w:r>
              <w:rPr>
                <w:i/>
              </w:rPr>
              <w:t>description</w:t>
            </w:r>
          </w:p>
        </w:tc>
      </w:tr>
      <w:tr w:rsidR="004C494F" w:rsidTr="004C494F">
        <w:tc>
          <w:tcPr>
            <w:tcW w:w="1301" w:type="dxa"/>
            <w:shd w:val="clear" w:color="auto" w:fill="auto"/>
          </w:tcPr>
          <w:p w:rsidR="004C494F" w:rsidRDefault="004C494F" w:rsidP="005935EA">
            <w:pPr>
              <w:pStyle w:val="BodyText"/>
            </w:pPr>
            <w:r>
              <w:t>load</w:t>
            </w:r>
          </w:p>
        </w:tc>
        <w:tc>
          <w:tcPr>
            <w:tcW w:w="1232" w:type="dxa"/>
          </w:tcPr>
          <w:p w:rsidR="004C494F" w:rsidRDefault="00A24A97" w:rsidP="00623533">
            <w:pPr>
              <w:pStyle w:val="BodyText"/>
            </w:pPr>
            <w:r>
              <w:t>H</w:t>
            </w:r>
          </w:p>
          <w:p w:rsidR="004C494F" w:rsidRDefault="004C494F" w:rsidP="00623533">
            <w:pPr>
              <w:pStyle w:val="BodyText"/>
              <w:rPr>
                <w:vertAlign w:val="subscript"/>
              </w:rPr>
            </w:pPr>
            <w:r w:rsidRPr="00A373F3">
              <w:t>H</w:t>
            </w:r>
            <w:r w:rsidRPr="00A373F3">
              <w:rPr>
                <w:vertAlign w:val="subscript"/>
              </w:rPr>
              <w:t>m0</w:t>
            </w:r>
          </w:p>
          <w:p w:rsidR="004C494F" w:rsidRDefault="004C494F" w:rsidP="00623533">
            <w:pPr>
              <w:pStyle w:val="BodyText"/>
              <w:rPr>
                <w:vertAlign w:val="subscript"/>
              </w:rPr>
            </w:pPr>
            <w:r w:rsidRPr="00A373F3">
              <w:t>T</w:t>
            </w:r>
            <w:r w:rsidRPr="00A373F3">
              <w:rPr>
                <w:vertAlign w:val="subscript"/>
              </w:rPr>
              <w:t>m-1,0</w:t>
            </w:r>
          </w:p>
          <w:p w:rsidR="004C494F" w:rsidRDefault="004C494F" w:rsidP="00623533">
            <w:pPr>
              <w:pStyle w:val="BodyText"/>
            </w:pPr>
            <w:r>
              <w:sym w:font="Symbol" w:char="F06A"/>
            </w:r>
          </w:p>
        </w:tc>
        <w:tc>
          <w:tcPr>
            <w:tcW w:w="1092" w:type="dxa"/>
          </w:tcPr>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p w:rsidR="004C494F" w:rsidRDefault="004C494F" w:rsidP="00146601">
            <w:pPr>
              <w:pStyle w:val="BodyText"/>
            </w:pPr>
            <w:r>
              <w:t>double</w:t>
            </w:r>
          </w:p>
        </w:tc>
        <w:tc>
          <w:tcPr>
            <w:tcW w:w="5981" w:type="dxa"/>
            <w:shd w:val="clear" w:color="auto" w:fill="auto"/>
          </w:tcPr>
          <w:p w:rsidR="004C494F" w:rsidRDefault="004C494F" w:rsidP="00146601">
            <w:pPr>
              <w:pStyle w:val="BodyText"/>
            </w:pPr>
            <w:r>
              <w:t>local water level (m + NAP)</w:t>
            </w:r>
          </w:p>
          <w:p w:rsidR="004C494F" w:rsidRDefault="004C494F" w:rsidP="00146601">
            <w:pPr>
              <w:pStyle w:val="BodyText"/>
            </w:pPr>
            <w:r>
              <w:t>significant wave height (m)</w:t>
            </w:r>
          </w:p>
          <w:p w:rsidR="004C494F" w:rsidRDefault="004C494F" w:rsidP="00146601">
            <w:pPr>
              <w:pStyle w:val="BodyText"/>
            </w:pPr>
            <w:r>
              <w:t>spectral wave period (s)</w:t>
            </w:r>
          </w:p>
          <w:p w:rsidR="004C494F" w:rsidRDefault="004C494F" w:rsidP="003E2EBE">
            <w:pPr>
              <w:pStyle w:val="BodyText"/>
            </w:pPr>
            <w:r>
              <w:t>wave direction (degrees in range 0 … 360)</w:t>
            </w:r>
          </w:p>
        </w:tc>
      </w:tr>
      <w:tr w:rsidR="004C494F" w:rsidTr="004C494F">
        <w:tc>
          <w:tcPr>
            <w:tcW w:w="1301" w:type="dxa"/>
            <w:shd w:val="clear" w:color="auto" w:fill="auto"/>
          </w:tcPr>
          <w:p w:rsidR="004C494F" w:rsidRDefault="004C494F" w:rsidP="005935EA">
            <w:pPr>
              <w:pStyle w:val="BodyText"/>
            </w:pPr>
            <w:r>
              <w:t>geometry</w:t>
            </w:r>
          </w:p>
        </w:tc>
        <w:tc>
          <w:tcPr>
            <w:tcW w:w="1232" w:type="dxa"/>
          </w:tcPr>
          <w:p w:rsidR="004C494F" w:rsidRDefault="004C494F" w:rsidP="00623533">
            <w:pPr>
              <w:pStyle w:val="BodyText"/>
              <w:rPr>
                <w:rFonts w:ascii="Symbol" w:hAnsi="Symbol" w:cs="Symbol"/>
                <w:lang w:eastAsia="zh-CN"/>
              </w:rPr>
            </w:pPr>
            <w:r>
              <w:rPr>
                <w:rFonts w:ascii="Symbol" w:hAnsi="Symbol" w:cs="Symbol"/>
                <w:lang w:eastAsia="zh-CN"/>
              </w:rPr>
              <w:t></w:t>
            </w:r>
          </w:p>
          <w:p w:rsidR="004C494F" w:rsidRDefault="004C494F" w:rsidP="00623533">
            <w:pPr>
              <w:pStyle w:val="BodyText"/>
            </w:pPr>
            <w:proofErr w:type="spellStart"/>
            <w:r>
              <w:t>nPoints</w:t>
            </w:r>
            <w:proofErr w:type="spellEnd"/>
          </w:p>
          <w:p w:rsidR="004C494F" w:rsidRDefault="004C494F" w:rsidP="00623533">
            <w:pPr>
              <w:pStyle w:val="BodyText"/>
              <w:rPr>
                <w:rFonts w:cs="Arial"/>
                <w:u w:val="single"/>
                <w:lang w:eastAsia="zh-CN"/>
              </w:rPr>
            </w:pPr>
            <w:r w:rsidRPr="00011207">
              <w:rPr>
                <w:rFonts w:cs="Arial"/>
                <w:u w:val="single"/>
                <w:lang w:eastAsia="zh-CN"/>
              </w:rPr>
              <w:t>x</w:t>
            </w:r>
          </w:p>
          <w:p w:rsidR="004C494F" w:rsidRDefault="004C494F" w:rsidP="00623533">
            <w:pPr>
              <w:pStyle w:val="BodyText"/>
              <w:rPr>
                <w:u w:val="single"/>
              </w:rPr>
            </w:pPr>
            <w:r w:rsidRPr="00011207">
              <w:rPr>
                <w:u w:val="single"/>
              </w:rPr>
              <w:t>y</w:t>
            </w:r>
          </w:p>
          <w:p w:rsidR="004C494F" w:rsidRDefault="004C494F" w:rsidP="00623533">
            <w:pPr>
              <w:pStyle w:val="BodyText"/>
              <w:rPr>
                <w:rFonts w:ascii="Symbol" w:hAnsi="Symbol" w:cs="Symbol"/>
                <w:lang w:eastAsia="zh-CN"/>
              </w:rPr>
            </w:pPr>
            <w:r w:rsidRPr="00011207">
              <w:rPr>
                <w:u w:val="single"/>
              </w:rPr>
              <w:t>r</w:t>
            </w:r>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proofErr w:type="spellStart"/>
            <w:r w:rsidRPr="00AE5A52">
              <w:rPr>
                <w:lang w:val="fr-FR"/>
              </w:rPr>
              <w:t>integer</w:t>
            </w:r>
            <w:proofErr w:type="spell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p>
          <w:p w:rsidR="004C494F" w:rsidRPr="00AE5A52" w:rsidRDefault="004C494F" w:rsidP="00146601">
            <w:pPr>
              <w:pStyle w:val="BodyText"/>
              <w:rPr>
                <w:lang w:val="fr-FR"/>
              </w:rPr>
            </w:pPr>
            <w:proofErr w:type="gramStart"/>
            <w:r w:rsidRPr="00AE5A52">
              <w:rPr>
                <w:lang w:val="fr-FR"/>
              </w:rPr>
              <w:t>double[</w:t>
            </w:r>
            <w:proofErr w:type="gramEnd"/>
            <w:r w:rsidRPr="00AE5A52">
              <w:rPr>
                <w:lang w:val="fr-FR"/>
              </w:rPr>
              <w:t>]</w:t>
            </w:r>
          </w:p>
        </w:tc>
        <w:tc>
          <w:tcPr>
            <w:tcW w:w="5981" w:type="dxa"/>
            <w:shd w:val="clear" w:color="auto" w:fill="auto"/>
          </w:tcPr>
          <w:p w:rsidR="004C494F" w:rsidRDefault="004C494F" w:rsidP="00146601">
            <w:pPr>
              <w:pStyle w:val="BodyText"/>
            </w:pPr>
            <w:r>
              <w:t>orientation of the dike normal (degrees in range 0 … 360)</w:t>
            </w:r>
          </w:p>
          <w:p w:rsidR="004C494F" w:rsidRDefault="004C494F" w:rsidP="00146601">
            <w:pPr>
              <w:pStyle w:val="BodyText"/>
            </w:pPr>
            <w:r>
              <w:t>number of coordinates</w:t>
            </w:r>
          </w:p>
          <w:p w:rsidR="004C494F" w:rsidRDefault="004C494F" w:rsidP="00146601">
            <w:pPr>
              <w:pStyle w:val="BodyText"/>
            </w:pPr>
            <w:proofErr w:type="spellStart"/>
            <w:r>
              <w:t>xCoords</w:t>
            </w:r>
            <w:proofErr w:type="spellEnd"/>
            <w:r>
              <w:t xml:space="preserve"> (array of size </w:t>
            </w:r>
            <w:proofErr w:type="spellStart"/>
            <w:r>
              <w:t>nPoints</w:t>
            </w:r>
            <w:proofErr w:type="spellEnd"/>
            <w:r>
              <w:t>, m)</w:t>
            </w:r>
          </w:p>
          <w:p w:rsidR="004C494F" w:rsidRDefault="004C494F" w:rsidP="00146601">
            <w:pPr>
              <w:pStyle w:val="BodyText"/>
            </w:pPr>
            <w:proofErr w:type="spellStart"/>
            <w:r>
              <w:t>yCoords</w:t>
            </w:r>
            <w:proofErr w:type="spellEnd"/>
            <w:r>
              <w:t xml:space="preserve"> (array of size </w:t>
            </w:r>
            <w:proofErr w:type="spellStart"/>
            <w:r>
              <w:t>nPoints</w:t>
            </w:r>
            <w:proofErr w:type="spellEnd"/>
            <w:r>
              <w:t>, m + NAP)</w:t>
            </w:r>
          </w:p>
          <w:p w:rsidR="004C494F" w:rsidRDefault="004C494F" w:rsidP="003E2EBE">
            <w:pPr>
              <w:pStyle w:val="BodyText"/>
            </w:pPr>
            <w:r>
              <w:t xml:space="preserve">roughness (array of size </w:t>
            </w:r>
            <w:proofErr w:type="spellStart"/>
            <w:r>
              <w:t>nPoints</w:t>
            </w:r>
            <w:proofErr w:type="spellEnd"/>
            <w:r>
              <w:t xml:space="preserve"> - 1)</w:t>
            </w:r>
          </w:p>
        </w:tc>
      </w:tr>
      <w:tr w:rsidR="004C494F" w:rsidTr="004C494F">
        <w:tc>
          <w:tcPr>
            <w:tcW w:w="1301" w:type="dxa"/>
            <w:shd w:val="clear" w:color="auto" w:fill="auto"/>
          </w:tcPr>
          <w:p w:rsidR="004C494F" w:rsidRDefault="004C494F" w:rsidP="005935EA">
            <w:pPr>
              <w:pStyle w:val="BodyText"/>
            </w:pPr>
            <w:proofErr w:type="spellStart"/>
            <w:r>
              <w:t>dikeHeigth</w:t>
            </w:r>
            <w:proofErr w:type="spellEnd"/>
          </w:p>
        </w:tc>
        <w:tc>
          <w:tcPr>
            <w:tcW w:w="1232" w:type="dxa"/>
          </w:tcPr>
          <w:p w:rsidR="004C494F" w:rsidRDefault="004C494F" w:rsidP="00623533">
            <w:pPr>
              <w:pStyle w:val="BodyText"/>
            </w:pPr>
            <w:proofErr w:type="spellStart"/>
            <w:r>
              <w:rPr>
                <w:rFonts w:cs="Arial"/>
                <w:lang w:eastAsia="zh-CN"/>
              </w:rPr>
              <w:t>h</w:t>
            </w:r>
            <w:r>
              <w:rPr>
                <w:rFonts w:cs="Arial"/>
                <w:sz w:val="14"/>
                <w:szCs w:val="14"/>
                <w:lang w:eastAsia="zh-CN"/>
              </w:rPr>
              <w:t>crest</w:t>
            </w:r>
            <w:proofErr w:type="spellEnd"/>
          </w:p>
        </w:tc>
        <w:tc>
          <w:tcPr>
            <w:tcW w:w="1092" w:type="dxa"/>
          </w:tcPr>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dike height (m + NAP)</w:t>
            </w:r>
          </w:p>
        </w:tc>
      </w:tr>
      <w:tr w:rsidR="004C494F" w:rsidTr="004C494F">
        <w:tc>
          <w:tcPr>
            <w:tcW w:w="1301" w:type="dxa"/>
            <w:shd w:val="clear" w:color="auto" w:fill="auto"/>
          </w:tcPr>
          <w:p w:rsidR="004C494F" w:rsidRDefault="004C494F" w:rsidP="005935EA">
            <w:pPr>
              <w:pStyle w:val="BodyText"/>
            </w:pPr>
            <w:r>
              <w:t>model factors</w:t>
            </w:r>
          </w:p>
        </w:tc>
        <w:tc>
          <w:tcPr>
            <w:tcW w:w="1232" w:type="dxa"/>
          </w:tcPr>
          <w:p w:rsidR="004C494F" w:rsidRPr="004C494F" w:rsidRDefault="004C494F" w:rsidP="00623533">
            <w:pPr>
              <w:pStyle w:val="BodyText"/>
              <w:rPr>
                <w:rFonts w:cs="Arial"/>
                <w:sz w:val="14"/>
                <w:szCs w:val="14"/>
                <w:lang w:eastAsia="zh-CN"/>
              </w:rPr>
            </w:pPr>
            <w:proofErr w:type="spellStart"/>
            <w:r w:rsidRPr="004C494F">
              <w:rPr>
                <w:rFonts w:cs="Arial"/>
                <w:lang w:eastAsia="zh-CN"/>
              </w:rPr>
              <w:t>f</w:t>
            </w:r>
            <w:r w:rsidRPr="004C494F">
              <w:rPr>
                <w:rFonts w:cs="Arial"/>
                <w:sz w:val="14"/>
                <w:szCs w:val="14"/>
                <w:lang w:eastAsia="zh-CN"/>
              </w:rPr>
              <w:t>n</w:t>
            </w:r>
            <w:proofErr w:type="spellEnd"/>
          </w:p>
          <w:p w:rsidR="004C494F" w:rsidRPr="004C494F" w:rsidRDefault="004C494F" w:rsidP="00623533">
            <w:pPr>
              <w:pStyle w:val="BodyText"/>
              <w:rPr>
                <w:vertAlign w:val="subscript"/>
              </w:rPr>
            </w:pPr>
            <w:proofErr w:type="spellStart"/>
            <w:r w:rsidRPr="004C494F">
              <w:t>f</w:t>
            </w:r>
            <w:r w:rsidRPr="004C494F">
              <w:rPr>
                <w:vertAlign w:val="subscript"/>
              </w:rPr>
              <w:t>b</w:t>
            </w:r>
            <w:proofErr w:type="spellEnd"/>
          </w:p>
          <w:p w:rsidR="004C494F" w:rsidRPr="004C494F" w:rsidRDefault="004C494F" w:rsidP="00623533">
            <w:pPr>
              <w:pStyle w:val="BodyText"/>
              <w:rPr>
                <w:vertAlign w:val="subscript"/>
              </w:rPr>
            </w:pPr>
            <w:r w:rsidRPr="004C494F">
              <w:t>m</w:t>
            </w:r>
            <w:r w:rsidRPr="004C494F">
              <w:rPr>
                <w:vertAlign w:val="subscript"/>
              </w:rPr>
              <w:t>z2</w:t>
            </w:r>
          </w:p>
          <w:p w:rsidR="004C494F" w:rsidRDefault="004C494F" w:rsidP="00623533">
            <w:pPr>
              <w:pStyle w:val="BodyText"/>
              <w:rPr>
                <w:vertAlign w:val="subscript"/>
              </w:rPr>
            </w:pPr>
            <w:proofErr w:type="spellStart"/>
            <w:r>
              <w:t>f</w:t>
            </w:r>
            <w:r w:rsidRPr="00D22FCB">
              <w:rPr>
                <w:vertAlign w:val="subscript"/>
              </w:rPr>
              <w:t>shallow</w:t>
            </w:r>
            <w:proofErr w:type="spellEnd"/>
          </w:p>
          <w:p w:rsidR="004C494F" w:rsidRDefault="004C494F" w:rsidP="00623533">
            <w:pPr>
              <w:pStyle w:val="BodyText"/>
              <w:rPr>
                <w:vertAlign w:val="subscript"/>
              </w:rPr>
            </w:pPr>
            <w:r>
              <w:t>m</w:t>
            </w:r>
            <w:r w:rsidRPr="003E75DA">
              <w:rPr>
                <w:vertAlign w:val="subscript"/>
              </w:rPr>
              <w:t>q0</w:t>
            </w:r>
          </w:p>
          <w:p w:rsidR="004C494F" w:rsidRDefault="004C494F" w:rsidP="00623533">
            <w:pPr>
              <w:pStyle w:val="BodyText"/>
            </w:pPr>
            <w:r>
              <w:t>m</w:t>
            </w:r>
            <w:r w:rsidRPr="003E75DA">
              <w:rPr>
                <w:vertAlign w:val="subscript"/>
              </w:rPr>
              <w:t>c</w:t>
            </w:r>
          </w:p>
          <w:p w:rsidR="004C494F" w:rsidRDefault="004C494F" w:rsidP="00623533">
            <w:pPr>
              <w:pStyle w:val="BodyText"/>
            </w:pPr>
            <w:proofErr w:type="spellStart"/>
            <w:r>
              <w:t>R</w:t>
            </w:r>
            <w:r w:rsidRPr="00B13793">
              <w:rPr>
                <w:vertAlign w:val="subscript"/>
              </w:rPr>
              <w:t>user</w:t>
            </w:r>
            <w:proofErr w:type="spellEnd"/>
          </w:p>
          <w:p w:rsidR="004C494F" w:rsidRDefault="004C494F" w:rsidP="00623533">
            <w:pPr>
              <w:pStyle w:val="BodyText"/>
            </w:pPr>
            <w:proofErr w:type="spellStart"/>
            <w:r w:rsidRPr="00A373F3">
              <w:t>f</w:t>
            </w:r>
            <w:r w:rsidRPr="00A373F3">
              <w:rPr>
                <w:vertAlign w:val="subscript"/>
              </w:rPr>
              <w:t>r</w:t>
            </w:r>
            <w:r>
              <w:rPr>
                <w:vertAlign w:val="subscript"/>
              </w:rPr>
              <w:t>ed</w:t>
            </w:r>
            <w:proofErr w:type="spellEnd"/>
          </w:p>
        </w:tc>
        <w:tc>
          <w:tcPr>
            <w:tcW w:w="1092" w:type="dxa"/>
          </w:tcPr>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Pr="00AE5A52" w:rsidRDefault="004C494F" w:rsidP="00146601">
            <w:pPr>
              <w:pStyle w:val="BodyText"/>
              <w:rPr>
                <w:lang w:val="fr-FR"/>
              </w:rPr>
            </w:pPr>
            <w:r w:rsidRPr="00AE5A52">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Default="004C494F" w:rsidP="00146601">
            <w:pPr>
              <w:pStyle w:val="BodyText"/>
              <w:rPr>
                <w:lang w:val="fr-FR"/>
              </w:rPr>
            </w:pPr>
            <w:r>
              <w:rPr>
                <w:lang w:val="fr-FR"/>
              </w:rPr>
              <w:t>double</w:t>
            </w:r>
          </w:p>
          <w:p w:rsidR="004C494F" w:rsidRPr="00AE5A52" w:rsidRDefault="004C494F" w:rsidP="00146601">
            <w:pPr>
              <w:pStyle w:val="BodyText"/>
              <w:rPr>
                <w:lang w:val="fr-FR"/>
              </w:rPr>
            </w:pPr>
            <w:r>
              <w:rPr>
                <w:lang w:val="fr-FR"/>
              </w:rPr>
              <w:t>double</w:t>
            </w:r>
          </w:p>
        </w:tc>
        <w:tc>
          <w:tcPr>
            <w:tcW w:w="5981" w:type="dxa"/>
            <w:shd w:val="clear" w:color="auto" w:fill="auto"/>
          </w:tcPr>
          <w:p w:rsidR="004C494F" w:rsidRDefault="004C494F" w:rsidP="00146601">
            <w:pPr>
              <w:pStyle w:val="BodyText"/>
            </w:pPr>
            <w:r>
              <w:t>model factor for non-breaking waves</w:t>
            </w:r>
          </w:p>
          <w:p w:rsidR="004C494F" w:rsidRDefault="004C494F" w:rsidP="00146601">
            <w:pPr>
              <w:pStyle w:val="BodyText"/>
            </w:pPr>
            <w:r>
              <w:t>model factor for breaking waves</w:t>
            </w:r>
          </w:p>
          <w:p w:rsidR="004C494F" w:rsidRDefault="004C494F" w:rsidP="00146601">
            <w:pPr>
              <w:pStyle w:val="BodyText"/>
            </w:pPr>
            <w:r>
              <w:t>model factor describing the uncertainty of 2% run up height</w:t>
            </w:r>
          </w:p>
          <w:p w:rsidR="004C494F" w:rsidRDefault="004C494F" w:rsidP="00146601">
            <w:pPr>
              <w:pStyle w:val="BodyText"/>
            </w:pPr>
            <w:r>
              <w:t>model factor for shallow waves</w:t>
            </w:r>
          </w:p>
          <w:p w:rsidR="004C494F" w:rsidRDefault="004C494F" w:rsidP="00146601">
            <w:pPr>
              <w:pStyle w:val="BodyText"/>
            </w:pPr>
            <w:r>
              <w:t>model factor computed overtopping discharge</w:t>
            </w:r>
          </w:p>
          <w:p w:rsidR="004C494F" w:rsidRDefault="004C494F" w:rsidP="00146601">
            <w:pPr>
              <w:pStyle w:val="BodyText"/>
            </w:pPr>
            <w:r>
              <w:t>model factor critical overtopping discharge</w:t>
            </w:r>
          </w:p>
          <w:p w:rsidR="004C494F" w:rsidRDefault="004C494F" w:rsidP="00146601">
            <w:pPr>
              <w:pStyle w:val="BodyText"/>
            </w:pPr>
            <w:r>
              <w:t>relaxation factor iteration procedure wave run-up</w:t>
            </w:r>
          </w:p>
          <w:p w:rsidR="004C494F" w:rsidRDefault="004C494F" w:rsidP="003E2EBE">
            <w:pPr>
              <w:pStyle w:val="BodyText"/>
            </w:pPr>
            <w:r>
              <w:t>reduction factor foreshore</w:t>
            </w:r>
          </w:p>
        </w:tc>
      </w:tr>
      <w:tr w:rsidR="004C494F" w:rsidTr="004C494F">
        <w:tc>
          <w:tcPr>
            <w:tcW w:w="1301" w:type="dxa"/>
            <w:shd w:val="clear" w:color="auto" w:fill="auto"/>
          </w:tcPr>
          <w:p w:rsidR="004C494F" w:rsidRDefault="004C494F" w:rsidP="005935EA">
            <w:pPr>
              <w:pStyle w:val="BodyText"/>
            </w:pPr>
            <w:r>
              <w:t>logging</w:t>
            </w:r>
          </w:p>
        </w:tc>
        <w:tc>
          <w:tcPr>
            <w:tcW w:w="1232" w:type="dxa"/>
          </w:tcPr>
          <w:p w:rsidR="004C494F" w:rsidRDefault="004C494F" w:rsidP="00623533">
            <w:pPr>
              <w:pStyle w:val="BodyText"/>
            </w:pPr>
            <w:r>
              <w:t>verbosity</w:t>
            </w:r>
          </w:p>
          <w:p w:rsidR="004C494F" w:rsidRDefault="004C494F" w:rsidP="00623533">
            <w:pPr>
              <w:pStyle w:val="BodyText"/>
            </w:pPr>
          </w:p>
          <w:p w:rsidR="004C494F" w:rsidRDefault="004C494F" w:rsidP="00623533">
            <w:pPr>
              <w:pStyle w:val="BodyText"/>
            </w:pPr>
            <w:r>
              <w:t>filename</w:t>
            </w:r>
          </w:p>
        </w:tc>
        <w:tc>
          <w:tcPr>
            <w:tcW w:w="1092" w:type="dxa"/>
          </w:tcPr>
          <w:p w:rsidR="004C494F" w:rsidRDefault="004C494F" w:rsidP="00146601">
            <w:pPr>
              <w:pStyle w:val="BodyText"/>
              <w:rPr>
                <w:lang w:val="fr-FR"/>
              </w:rPr>
            </w:pPr>
            <w:proofErr w:type="spellStart"/>
            <w:r>
              <w:rPr>
                <w:lang w:val="fr-FR"/>
              </w:rPr>
              <w:t>integer</w:t>
            </w:r>
            <w:proofErr w:type="spellEnd"/>
          </w:p>
          <w:p w:rsidR="004C494F" w:rsidRDefault="004C494F" w:rsidP="00146601">
            <w:pPr>
              <w:pStyle w:val="BodyText"/>
              <w:rPr>
                <w:lang w:val="fr-FR"/>
              </w:rPr>
            </w:pPr>
          </w:p>
          <w:p w:rsidR="004C494F" w:rsidRPr="00AE5A52" w:rsidRDefault="004C494F" w:rsidP="00146601">
            <w:pPr>
              <w:pStyle w:val="BodyText"/>
              <w:rPr>
                <w:lang w:val="fr-FR"/>
              </w:rPr>
            </w:pPr>
            <w:proofErr w:type="gramStart"/>
            <w:r>
              <w:rPr>
                <w:lang w:val="fr-FR"/>
              </w:rPr>
              <w:t>char[</w:t>
            </w:r>
            <w:proofErr w:type="gramEnd"/>
            <w:r>
              <w:rPr>
                <w:lang w:val="fr-FR"/>
              </w:rPr>
              <w:t>255]</w:t>
            </w:r>
          </w:p>
        </w:tc>
        <w:tc>
          <w:tcPr>
            <w:tcW w:w="5981" w:type="dxa"/>
            <w:shd w:val="clear" w:color="auto" w:fill="auto"/>
          </w:tcPr>
          <w:p w:rsidR="004C494F" w:rsidRDefault="004C494F" w:rsidP="00146601">
            <w:pPr>
              <w:pStyle w:val="BodyText"/>
            </w:pPr>
            <w:r w:rsidRPr="006C7EE3">
              <w:t xml:space="preserve">one of </w:t>
            </w:r>
            <w:proofErr w:type="spellStart"/>
            <w:r w:rsidRPr="006C7EE3">
              <w:t>verboseNone</w:t>
            </w:r>
            <w:proofErr w:type="spellEnd"/>
            <w:r>
              <w:t xml:space="preserve"> (-1)</w:t>
            </w:r>
            <w:r w:rsidRPr="006C7EE3">
              <w:t xml:space="preserve">, </w:t>
            </w:r>
            <w:proofErr w:type="spellStart"/>
            <w:r w:rsidRPr="006C7EE3">
              <w:t>verboseBasic</w:t>
            </w:r>
            <w:proofErr w:type="spellEnd"/>
            <w:r>
              <w:t xml:space="preserve"> (0)</w:t>
            </w:r>
            <w:r w:rsidRPr="006C7EE3">
              <w:t xml:space="preserve">, </w:t>
            </w:r>
            <w:r>
              <w:br/>
            </w:r>
            <w:proofErr w:type="spellStart"/>
            <w:r w:rsidRPr="006C7EE3">
              <w:t>verboseDetailed</w:t>
            </w:r>
            <w:proofErr w:type="spellEnd"/>
            <w:r>
              <w:t xml:space="preserve"> (1)</w:t>
            </w:r>
            <w:r w:rsidRPr="006C7EE3">
              <w:t xml:space="preserve">, </w:t>
            </w:r>
            <w:proofErr w:type="spellStart"/>
            <w:r w:rsidRPr="006C7EE3">
              <w:t>verboseDebugging</w:t>
            </w:r>
            <w:proofErr w:type="spellEnd"/>
            <w:r>
              <w:t xml:space="preserve"> (2)</w:t>
            </w:r>
          </w:p>
          <w:p w:rsidR="004C494F" w:rsidRDefault="004C494F" w:rsidP="00146601">
            <w:pPr>
              <w:pStyle w:val="BodyText"/>
            </w:pPr>
            <w:r>
              <w:t>filename of the log file</w:t>
            </w:r>
          </w:p>
        </w:tc>
      </w:tr>
    </w:tbl>
    <w:p w:rsidR="003E2EBE" w:rsidRDefault="003E2EBE" w:rsidP="005935EA">
      <w:pPr>
        <w:pStyle w:val="BodyText"/>
      </w:pPr>
    </w:p>
    <w:p w:rsidR="002448A9" w:rsidRDefault="002448A9" w:rsidP="005935EA">
      <w:pPr>
        <w:pStyle w:val="BodyText"/>
      </w:pPr>
      <w:r>
        <w:t>The struct with model factors is used for b</w:t>
      </w:r>
      <w:r w:rsidR="00B13793">
        <w:t>oth the discharge calculation and</w:t>
      </w:r>
      <w:r>
        <w:t xml:space="preserve"> the Z-function.</w:t>
      </w:r>
    </w:p>
    <w:p w:rsidR="002448A9" w:rsidRDefault="002448A9" w:rsidP="005935EA">
      <w:pPr>
        <w:pStyle w:val="BodyText"/>
      </w:pPr>
    </w:p>
    <w:p w:rsidR="00EC2499" w:rsidRDefault="00EC2499" w:rsidP="005935EA">
      <w:pPr>
        <w:pStyle w:val="BodyText"/>
      </w:pPr>
      <w:r>
        <w:t xml:space="preserve">The wave height </w:t>
      </w:r>
      <w:r w:rsidRPr="00A373F3">
        <w:t>H</w:t>
      </w:r>
      <w:r w:rsidRPr="00A373F3">
        <w:rPr>
          <w:vertAlign w:val="subscript"/>
        </w:rPr>
        <w:t>m0</w:t>
      </w:r>
      <w:r>
        <w:rPr>
          <w:vertAlign w:val="subscript"/>
        </w:rPr>
        <w:t xml:space="preserve"> </w:t>
      </w:r>
      <w:r>
        <w:t>must be &gt;= 0. Small wave</w:t>
      </w:r>
      <w:r w:rsidR="00D06A34">
        <w:t xml:space="preserve"> height</w:t>
      </w:r>
      <w:r>
        <w:t>s (</w:t>
      </w:r>
      <w:r w:rsidRPr="00A373F3">
        <w:t>H</w:t>
      </w:r>
      <w:r w:rsidRPr="00A373F3">
        <w:rPr>
          <w:vertAlign w:val="subscript"/>
        </w:rPr>
        <w:t>m0</w:t>
      </w:r>
      <w:r>
        <w:t xml:space="preserve"> &lt;= 10</w:t>
      </w:r>
      <w:r>
        <w:rPr>
          <w:vertAlign w:val="superscript"/>
        </w:rPr>
        <w:t>-7</w:t>
      </w:r>
      <w:r>
        <w:t xml:space="preserve"> </w:t>
      </w:r>
      <w:r w:rsidRPr="007F52A4">
        <w:rPr>
          <w:i/>
        </w:rPr>
        <w:t>m</w:t>
      </w:r>
      <w:r>
        <w:t>) are neglected and lead to zero discharge.</w:t>
      </w:r>
    </w:p>
    <w:p w:rsidR="00EC2499" w:rsidRDefault="00EC2499">
      <w:pPr>
        <w:spacing w:line="240" w:lineRule="auto"/>
        <w:rPr>
          <w:kern w:val="22"/>
        </w:rPr>
      </w:pPr>
      <w:r>
        <w:br w:type="page"/>
      </w:r>
    </w:p>
    <w:p w:rsidR="002448A9" w:rsidRPr="00EC2499" w:rsidRDefault="002448A9" w:rsidP="005935EA">
      <w:pPr>
        <w:pStyle w:val="BodyText"/>
      </w:pPr>
    </w:p>
    <w:p w:rsidR="00226183" w:rsidRDefault="00226183" w:rsidP="00226183">
      <w:pPr>
        <w:pStyle w:val="Heading2"/>
      </w:pPr>
      <w:bookmarkStart w:id="91" w:name="_Toc348020759"/>
      <w:bookmarkStart w:id="92" w:name="_Toc348103906"/>
      <w:bookmarkStart w:id="93" w:name="_Toc348020761"/>
      <w:bookmarkStart w:id="94" w:name="_Toc348103908"/>
      <w:bookmarkStart w:id="95" w:name="_Toc348020762"/>
      <w:bookmarkStart w:id="96" w:name="_Toc348103909"/>
      <w:bookmarkStart w:id="97" w:name="_Toc348020763"/>
      <w:bookmarkStart w:id="98" w:name="_Toc348103910"/>
      <w:bookmarkStart w:id="99" w:name="_Toc348020764"/>
      <w:bookmarkStart w:id="100" w:name="_Toc348103911"/>
      <w:bookmarkStart w:id="101" w:name="_Toc348020767"/>
      <w:bookmarkStart w:id="102" w:name="_Toc348103914"/>
      <w:bookmarkStart w:id="103" w:name="_Toc348020770"/>
      <w:bookmarkStart w:id="104" w:name="_Toc348103917"/>
      <w:bookmarkStart w:id="105" w:name="_Toc348020772"/>
      <w:bookmarkStart w:id="106" w:name="_Toc348103919"/>
      <w:bookmarkStart w:id="107" w:name="_Toc348020780"/>
      <w:bookmarkStart w:id="108" w:name="_Toc348103927"/>
      <w:bookmarkStart w:id="109" w:name="_Toc348020781"/>
      <w:bookmarkStart w:id="110" w:name="_Toc348103928"/>
      <w:bookmarkStart w:id="111" w:name="_Toc348020791"/>
      <w:bookmarkStart w:id="112" w:name="_Toc348103938"/>
      <w:bookmarkStart w:id="113" w:name="_Toc452640947"/>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Description of the output data for a discharge calculation</w:t>
      </w:r>
      <w:bookmarkEnd w:id="113"/>
    </w:p>
    <w:p w:rsidR="00372D84" w:rsidRDefault="00372D84" w:rsidP="00226183">
      <w:pPr>
        <w:pStyle w:val="BodyText"/>
      </w:pPr>
    </w:p>
    <w:p w:rsidR="00226183" w:rsidRDefault="00226183" w:rsidP="00226183">
      <w:pPr>
        <w:pStyle w:val="BodyText"/>
      </w:pPr>
      <w:r>
        <w:t>The calculation of the discharge leads to three types of output:</w:t>
      </w:r>
    </w:p>
    <w:p w:rsidR="00226183" w:rsidRPr="00226183" w:rsidRDefault="00226183" w:rsidP="00226183">
      <w:pPr>
        <w:pStyle w:val="BodyText"/>
      </w:pPr>
    </w:p>
    <w:p w:rsidR="00226183" w:rsidRDefault="00226183" w:rsidP="00226183">
      <w:pPr>
        <w:pStyle w:val="BodyText"/>
        <w:numPr>
          <w:ilvl w:val="0"/>
          <w:numId w:val="45"/>
        </w:numPr>
      </w:pPr>
      <w:r w:rsidRPr="00226183">
        <w:t>Overtopping</w:t>
      </w:r>
      <w:r>
        <w:t xml:space="preserve"> output struct</w:t>
      </w:r>
    </w:p>
    <w:p w:rsidR="00226183" w:rsidRDefault="00226183" w:rsidP="00226183">
      <w:pPr>
        <w:pStyle w:val="BodyText"/>
        <w:numPr>
          <w:ilvl w:val="0"/>
          <w:numId w:val="45"/>
        </w:numPr>
      </w:pPr>
      <w:r w:rsidRPr="00226183">
        <w:t>Success</w:t>
      </w:r>
      <w:r>
        <w:t xml:space="preserve"> flag, 0 for success, otherwise failure</w:t>
      </w:r>
    </w:p>
    <w:p w:rsidR="00F17D38" w:rsidRDefault="00222294" w:rsidP="00226183">
      <w:pPr>
        <w:pStyle w:val="BodyText"/>
        <w:numPr>
          <w:ilvl w:val="0"/>
          <w:numId w:val="45"/>
        </w:numPr>
      </w:pPr>
      <w:r>
        <w:t>Error text (only relevant if</w:t>
      </w:r>
      <w:r w:rsidR="00226183">
        <w:t xml:space="preserve"> not successful)</w:t>
      </w:r>
    </w:p>
    <w:p w:rsidR="00226183" w:rsidRDefault="00226183" w:rsidP="00226183">
      <w:pPr>
        <w:pStyle w:val="BodyText"/>
      </w:pPr>
    </w:p>
    <w:p w:rsidR="006C7EE3" w:rsidRDefault="00226183" w:rsidP="00226183">
      <w:pPr>
        <w:pStyle w:val="BodyText"/>
      </w:pPr>
      <w:r>
        <w:t>The overtopping output struct consists of two fields: z</w:t>
      </w:r>
      <w:r w:rsidRPr="002448A9">
        <w:rPr>
          <w:vertAlign w:val="subscript"/>
        </w:rPr>
        <w:t>2</w:t>
      </w:r>
      <w:r>
        <w:t xml:space="preserve"> and </w:t>
      </w:r>
      <w:proofErr w:type="spellStart"/>
      <w:r>
        <w:t>Q</w:t>
      </w:r>
      <w:r w:rsidRPr="00372D84">
        <w:rPr>
          <w:vertAlign w:val="subscript"/>
        </w:rPr>
        <w:t>o</w:t>
      </w:r>
      <w:proofErr w:type="spellEnd"/>
      <w:r>
        <w:t>, respectively 2% wave run-up (m) and the wave overtopping discharge (m3/m per s).</w:t>
      </w:r>
    </w:p>
    <w:p w:rsidR="00A22EA1" w:rsidRDefault="00A22EA1" w:rsidP="00EC2499">
      <w:pPr>
        <w:pStyle w:val="Heading2"/>
      </w:pPr>
      <w:bookmarkStart w:id="114" w:name="_Ref436745919"/>
      <w:bookmarkStart w:id="115" w:name="_Toc452640948"/>
      <w:r>
        <w:t>Possible error messages</w:t>
      </w:r>
      <w:bookmarkEnd w:id="114"/>
      <w:bookmarkEnd w:id="115"/>
    </w:p>
    <w:p w:rsidR="00372D84" w:rsidRDefault="00372D84" w:rsidP="00226183">
      <w:pPr>
        <w:pStyle w:val="BodyText"/>
      </w:pPr>
    </w:p>
    <w:p w:rsidR="00A22EA1" w:rsidRDefault="00A22EA1" w:rsidP="00226183">
      <w:pPr>
        <w:pStyle w:val="BodyText"/>
      </w:pPr>
      <w:r>
        <w:t>The following input is not allowed and will lead to an error message:</w:t>
      </w:r>
    </w:p>
    <w:p w:rsidR="00A22EA1" w:rsidRDefault="00A22EA1" w:rsidP="00A22EA1">
      <w:pPr>
        <w:pStyle w:val="BodyText"/>
        <w:numPr>
          <w:ilvl w:val="0"/>
          <w:numId w:val="48"/>
        </w:numPr>
      </w:pPr>
      <w:r>
        <w:t>Local water level is above the crest level</w:t>
      </w:r>
      <w:r w:rsidR="006C7EE3">
        <w:t xml:space="preserve"> (is overflow; not a part of this kernel)</w:t>
      </w:r>
    </w:p>
    <w:p w:rsidR="00A22EA1" w:rsidRDefault="00A22EA1" w:rsidP="00A22EA1">
      <w:pPr>
        <w:pStyle w:val="BodyText"/>
        <w:numPr>
          <w:ilvl w:val="0"/>
          <w:numId w:val="48"/>
        </w:numPr>
      </w:pPr>
      <w:r>
        <w:t>Wave height is less than zero</w:t>
      </w:r>
    </w:p>
    <w:p w:rsidR="00A22EA1" w:rsidRDefault="00A22EA1" w:rsidP="00A22EA1">
      <w:pPr>
        <w:pStyle w:val="BodyText"/>
        <w:numPr>
          <w:ilvl w:val="0"/>
          <w:numId w:val="48"/>
        </w:numPr>
      </w:pPr>
      <w:r>
        <w:t>Wave period is less than zero</w:t>
      </w:r>
    </w:p>
    <w:p w:rsidR="00A22EA1" w:rsidRDefault="00A22EA1" w:rsidP="00A22EA1">
      <w:pPr>
        <w:pStyle w:val="BodyText"/>
        <w:numPr>
          <w:ilvl w:val="0"/>
          <w:numId w:val="48"/>
        </w:numPr>
      </w:pPr>
      <w:r>
        <w:t>Wave direction is not between 0 and 360 degrees</w:t>
      </w:r>
    </w:p>
    <w:p w:rsidR="00A22EA1" w:rsidRDefault="00A22EA1" w:rsidP="00A22EA1">
      <w:pPr>
        <w:pStyle w:val="BodyText"/>
        <w:numPr>
          <w:ilvl w:val="0"/>
          <w:numId w:val="48"/>
        </w:numPr>
      </w:pPr>
      <w:r>
        <w:t xml:space="preserve">The </w:t>
      </w:r>
      <w:r w:rsidR="00401C41">
        <w:t>model factors</w:t>
      </w:r>
      <w:r>
        <w:t xml:space="preserve"> must be in a reasonable range</w:t>
      </w:r>
      <w:r w:rsidR="00613779">
        <w:t xml:space="preserve"> and at least &gt;= 0</w:t>
      </w:r>
    </w:p>
    <w:p w:rsidR="00613779" w:rsidRDefault="00372D84" w:rsidP="00A22EA1">
      <w:pPr>
        <w:pStyle w:val="BodyText"/>
        <w:numPr>
          <w:ilvl w:val="0"/>
          <w:numId w:val="48"/>
        </w:numPr>
      </w:pPr>
      <w:r>
        <w:t>The geometry is not valid</w:t>
      </w:r>
    </w:p>
    <w:p w:rsidR="00372D84" w:rsidRDefault="00372D84" w:rsidP="00372D84">
      <w:pPr>
        <w:pStyle w:val="BodyText"/>
      </w:pPr>
    </w:p>
    <w:p w:rsidR="00372D84" w:rsidRDefault="00372D84" w:rsidP="00372D84">
      <w:pPr>
        <w:pStyle w:val="BodyText"/>
      </w:pPr>
      <w:r>
        <w:t xml:space="preserve">See section </w:t>
      </w:r>
      <w:r>
        <w:fldChar w:fldCharType="begin"/>
      </w:r>
      <w:r>
        <w:instrText xml:space="preserve"> REF _Ref436746685 \r \h </w:instrText>
      </w:r>
      <w:r>
        <w:fldChar w:fldCharType="separate"/>
      </w:r>
      <w:r w:rsidR="005D0898">
        <w:t>2.7</w:t>
      </w:r>
      <w:r>
        <w:fldChar w:fldCharType="end"/>
      </w:r>
      <w:r>
        <w:t xml:space="preserve"> for the possibilities of validation.</w:t>
      </w:r>
    </w:p>
    <w:p w:rsidR="00613779" w:rsidRDefault="00613779" w:rsidP="00613779">
      <w:pPr>
        <w:pStyle w:val="BodyText"/>
      </w:pPr>
    </w:p>
    <w:p w:rsidR="00613779" w:rsidRDefault="00613779" w:rsidP="00613779">
      <w:pPr>
        <w:pStyle w:val="BodyText"/>
      </w:pPr>
      <w:r>
        <w:t>Two other error messages may occur:</w:t>
      </w:r>
    </w:p>
    <w:p w:rsidR="00613779" w:rsidRDefault="00613779" w:rsidP="00613779">
      <w:pPr>
        <w:pStyle w:val="BodyText"/>
        <w:numPr>
          <w:ilvl w:val="0"/>
          <w:numId w:val="49"/>
        </w:numPr>
      </w:pPr>
      <w:r>
        <w:t xml:space="preserve">2% wave </w:t>
      </w:r>
      <w:r w:rsidR="00401C41">
        <w:t>run up</w:t>
      </w:r>
      <w:r>
        <w:t xml:space="preserve"> cannot be calculated, see section </w:t>
      </w:r>
      <w:r>
        <w:fldChar w:fldCharType="begin"/>
      </w:r>
      <w:r>
        <w:instrText xml:space="preserve"> REF _Ref436662010 \r \h </w:instrText>
      </w:r>
      <w:r>
        <w:fldChar w:fldCharType="separate"/>
      </w:r>
      <w:r w:rsidR="005D0898">
        <w:t>3</w:t>
      </w:r>
      <w:r>
        <w:fldChar w:fldCharType="end"/>
      </w:r>
    </w:p>
    <w:p w:rsidR="00A22EA1" w:rsidRDefault="00613779" w:rsidP="00A22EA1">
      <w:pPr>
        <w:pStyle w:val="BodyText"/>
        <w:numPr>
          <w:ilvl w:val="0"/>
          <w:numId w:val="49"/>
        </w:numPr>
      </w:pPr>
      <w:r>
        <w:t>Out of memory</w:t>
      </w:r>
    </w:p>
    <w:p w:rsidR="003E2EBE" w:rsidRDefault="003E2EBE" w:rsidP="003E2EBE">
      <w:pPr>
        <w:pStyle w:val="Heading2"/>
      </w:pPr>
      <w:bookmarkStart w:id="116" w:name="_Ref436745848"/>
      <w:bookmarkStart w:id="117" w:name="_Toc452640949"/>
      <w:r>
        <w:t>Description of the required input data for the resulting Z-function</w:t>
      </w:r>
      <w:bookmarkEnd w:id="116"/>
      <w:bookmarkEnd w:id="117"/>
    </w:p>
    <w:p w:rsidR="003E2EBE" w:rsidRDefault="003E2EBE" w:rsidP="003E2EBE">
      <w:pPr>
        <w:pStyle w:val="BodyText"/>
      </w:pPr>
    </w:p>
    <w:p w:rsidR="00226183" w:rsidRDefault="00226183" w:rsidP="003E2EBE">
      <w:pPr>
        <w:pStyle w:val="BodyText"/>
      </w:pPr>
      <w:r>
        <w:t>The computation of the Z-value</w:t>
      </w:r>
      <w:r w:rsidR="002448A9">
        <w:rPr>
          <w:rStyle w:val="FootnoteReference"/>
        </w:rPr>
        <w:footnoteReference w:id="3"/>
      </w:r>
      <w:r>
        <w:t xml:space="preserve"> needs three types of input:</w:t>
      </w:r>
    </w:p>
    <w:p w:rsidR="00226183" w:rsidRPr="003E2EBE" w:rsidRDefault="00226183" w:rsidP="003E2EBE">
      <w:pPr>
        <w:pStyle w:val="BodyText"/>
      </w:pPr>
    </w:p>
    <w:p w:rsidR="00226183" w:rsidRDefault="002448A9" w:rsidP="00226183">
      <w:pPr>
        <w:pStyle w:val="BodyText"/>
        <w:numPr>
          <w:ilvl w:val="0"/>
          <w:numId w:val="46"/>
        </w:numPr>
      </w:pPr>
      <w:r>
        <w:t>q</w:t>
      </w:r>
      <w:r w:rsidRPr="003E75DA">
        <w:rPr>
          <w:vertAlign w:val="subscript"/>
        </w:rPr>
        <w:t>c</w:t>
      </w:r>
      <w:r>
        <w:t xml:space="preserve"> : t</w:t>
      </w:r>
      <w:r w:rsidR="00A22EA1">
        <w:t xml:space="preserve">he </w:t>
      </w:r>
      <w:r w:rsidR="00226183" w:rsidRPr="00226183">
        <w:t>critical</w:t>
      </w:r>
      <w:r w:rsidR="00A22EA1">
        <w:t xml:space="preserve"> o</w:t>
      </w:r>
      <w:r w:rsidR="00226183" w:rsidRPr="00226183">
        <w:t>vertopping</w:t>
      </w:r>
      <w:r w:rsidR="00A22EA1">
        <w:t xml:space="preserve"> </w:t>
      </w:r>
      <w:r w:rsidR="0047347A">
        <w:t xml:space="preserve">discharge </w:t>
      </w:r>
      <w:r w:rsidR="00A22EA1">
        <w:t>r</w:t>
      </w:r>
      <w:r w:rsidR="00226183" w:rsidRPr="00226183">
        <w:t>ate</w:t>
      </w:r>
    </w:p>
    <w:p w:rsidR="00226183" w:rsidRDefault="007721E9" w:rsidP="00226183">
      <w:pPr>
        <w:pStyle w:val="BodyText"/>
        <w:numPr>
          <w:ilvl w:val="0"/>
          <w:numId w:val="46"/>
        </w:numPr>
      </w:pPr>
      <w:r>
        <w:t>m</w:t>
      </w:r>
      <w:r w:rsidRPr="003E75DA">
        <w:rPr>
          <w:vertAlign w:val="subscript"/>
        </w:rPr>
        <w:t>c</w:t>
      </w:r>
      <w:r>
        <w:t xml:space="preserve"> and m</w:t>
      </w:r>
      <w:r w:rsidRPr="003E75DA">
        <w:rPr>
          <w:vertAlign w:val="subscript"/>
        </w:rPr>
        <w:t>q0</w:t>
      </w:r>
      <w:r>
        <w:rPr>
          <w:vertAlign w:val="subscript"/>
        </w:rPr>
        <w:t xml:space="preserve"> </w:t>
      </w:r>
      <w:r>
        <w:t>, found in</w:t>
      </w:r>
      <w:r w:rsidR="00A22EA1">
        <w:t xml:space="preserve"> </w:t>
      </w:r>
      <w:r>
        <w:t xml:space="preserve">the </w:t>
      </w:r>
      <w:r w:rsidR="00A22EA1">
        <w:t xml:space="preserve">struct with the </w:t>
      </w:r>
      <w:r w:rsidR="00226183">
        <w:t>model</w:t>
      </w:r>
      <w:r w:rsidR="00401C41">
        <w:t xml:space="preserve"> f</w:t>
      </w:r>
      <w:r w:rsidR="00226183">
        <w:t>actors</w:t>
      </w:r>
    </w:p>
    <w:p w:rsidR="00226183" w:rsidRDefault="007721E9" w:rsidP="00226183">
      <w:pPr>
        <w:pStyle w:val="BodyText"/>
        <w:numPr>
          <w:ilvl w:val="0"/>
          <w:numId w:val="46"/>
        </w:numPr>
      </w:pPr>
      <w:r>
        <w:t>q</w:t>
      </w:r>
      <w:r w:rsidRPr="003E75DA">
        <w:rPr>
          <w:vertAlign w:val="subscript"/>
        </w:rPr>
        <w:t>0</w:t>
      </w:r>
      <w:r>
        <w:rPr>
          <w:vertAlign w:val="subscript"/>
        </w:rPr>
        <w:t xml:space="preserve"> : </w:t>
      </w:r>
      <w:r>
        <w:t>th</w:t>
      </w:r>
      <w:r w:rsidR="00A22EA1">
        <w:t>e calculated discharge</w:t>
      </w:r>
    </w:p>
    <w:p w:rsidR="00226183" w:rsidRDefault="00226183" w:rsidP="00226183">
      <w:pPr>
        <w:pStyle w:val="BodyText"/>
      </w:pPr>
    </w:p>
    <w:p w:rsidR="00EC2499" w:rsidRDefault="00226183" w:rsidP="00226183">
      <w:pPr>
        <w:pStyle w:val="BodyText"/>
      </w:pPr>
      <w:r>
        <w:t>The struct with the model</w:t>
      </w:r>
      <w:r w:rsidR="00401C41">
        <w:t xml:space="preserve"> f</w:t>
      </w:r>
      <w:r>
        <w:t xml:space="preserve">actors is the same struct as used in the calculation of the discharge, but only the </w:t>
      </w:r>
      <w:r w:rsidR="00401C41">
        <w:t>model factors</w:t>
      </w:r>
      <w:r>
        <w:t xml:space="preserve"> for the computed and critical overtopping are relevant</w:t>
      </w:r>
      <w:r w:rsidR="002448A9">
        <w:t xml:space="preserve"> (</w:t>
      </w:r>
      <w:r w:rsidR="007721E9">
        <w:t>resp. m</w:t>
      </w:r>
      <w:r w:rsidR="007721E9" w:rsidRPr="003E75DA">
        <w:rPr>
          <w:vertAlign w:val="subscript"/>
        </w:rPr>
        <w:t>q0</w:t>
      </w:r>
      <w:r w:rsidR="007721E9" w:rsidRPr="007721E9">
        <w:t xml:space="preserve"> </w:t>
      </w:r>
      <w:r w:rsidR="007721E9">
        <w:t xml:space="preserve">and </w:t>
      </w:r>
      <w:r w:rsidR="002448A9">
        <w:t>m</w:t>
      </w:r>
      <w:r w:rsidR="002448A9" w:rsidRPr="003E75DA">
        <w:rPr>
          <w:vertAlign w:val="subscript"/>
        </w:rPr>
        <w:t>c</w:t>
      </w:r>
      <w:r w:rsidR="002448A9">
        <w:t>)</w:t>
      </w:r>
      <w:r>
        <w:t>.</w:t>
      </w:r>
    </w:p>
    <w:p w:rsidR="00EC2499" w:rsidRDefault="00EC2499">
      <w:pPr>
        <w:spacing w:line="240" w:lineRule="auto"/>
        <w:rPr>
          <w:kern w:val="22"/>
        </w:rPr>
      </w:pPr>
      <w:r>
        <w:br w:type="page"/>
      </w:r>
    </w:p>
    <w:p w:rsidR="00226183" w:rsidRDefault="00226183" w:rsidP="00226183">
      <w:pPr>
        <w:pStyle w:val="Heading2"/>
      </w:pPr>
      <w:bookmarkStart w:id="118" w:name="_Toc452640950"/>
      <w:r>
        <w:t>Description of the output data for the resulting Z-function</w:t>
      </w:r>
      <w:bookmarkEnd w:id="118"/>
    </w:p>
    <w:p w:rsidR="00226183" w:rsidRDefault="00226183" w:rsidP="00F17D38">
      <w:pPr>
        <w:pStyle w:val="BodyText"/>
      </w:pPr>
    </w:p>
    <w:p w:rsidR="00226183" w:rsidRDefault="00226183" w:rsidP="00F17D38">
      <w:pPr>
        <w:pStyle w:val="BodyText"/>
      </w:pPr>
      <w:r>
        <w:t>The calculation of the</w:t>
      </w:r>
      <w:r w:rsidR="008E302B">
        <w:t xml:space="preserve"> Z-function corresponding to the overtopping</w:t>
      </w:r>
      <w:r>
        <w:t xml:space="preserve"> discharge</w:t>
      </w:r>
      <w:r w:rsidR="008E302B">
        <w:t>,</w:t>
      </w:r>
      <w:r>
        <w:t xml:space="preserve"> leads to three types of output:</w:t>
      </w:r>
    </w:p>
    <w:p w:rsidR="00226183" w:rsidRDefault="00226183" w:rsidP="00F17D38">
      <w:pPr>
        <w:pStyle w:val="BodyText"/>
      </w:pPr>
    </w:p>
    <w:p w:rsidR="00226183" w:rsidRDefault="00226183" w:rsidP="00226183">
      <w:pPr>
        <w:pStyle w:val="BodyText"/>
        <w:numPr>
          <w:ilvl w:val="0"/>
          <w:numId w:val="47"/>
        </w:numPr>
      </w:pPr>
      <w:r>
        <w:t>Z: the computed Z-value</w:t>
      </w:r>
    </w:p>
    <w:p w:rsidR="00226183" w:rsidRDefault="00226183" w:rsidP="00226183">
      <w:pPr>
        <w:pStyle w:val="BodyText"/>
        <w:numPr>
          <w:ilvl w:val="0"/>
          <w:numId w:val="47"/>
        </w:numPr>
      </w:pPr>
      <w:r w:rsidRPr="00226183">
        <w:t>Success</w:t>
      </w:r>
      <w:r>
        <w:t xml:space="preserve"> flag, 0 for success, otherwise failure</w:t>
      </w:r>
    </w:p>
    <w:p w:rsidR="00A22EA1" w:rsidRDefault="00226183" w:rsidP="00A22EA1">
      <w:pPr>
        <w:pStyle w:val="BodyText"/>
        <w:numPr>
          <w:ilvl w:val="0"/>
          <w:numId w:val="47"/>
        </w:numPr>
      </w:pPr>
      <w:r>
        <w:t>Error text (only relevant is not successful)</w:t>
      </w:r>
    </w:p>
    <w:p w:rsidR="00A22EA1" w:rsidRDefault="00A22EA1" w:rsidP="00A22EA1">
      <w:pPr>
        <w:pStyle w:val="BodyText"/>
      </w:pPr>
    </w:p>
    <w:p w:rsidR="001D7840" w:rsidRDefault="00A22EA1" w:rsidP="00A22EA1">
      <w:pPr>
        <w:pStyle w:val="BodyText"/>
      </w:pPr>
      <w:r>
        <w:t xml:space="preserve">The Z-function will not be successful only if one of the </w:t>
      </w:r>
      <w:r w:rsidR="00401C41">
        <w:t>model factors</w:t>
      </w:r>
      <w:r w:rsidR="008E302B">
        <w:t xml:space="preserve"> or the critical overtopping</w:t>
      </w:r>
      <w:r>
        <w:t xml:space="preserve"> is 0 or negative.</w:t>
      </w:r>
    </w:p>
    <w:p w:rsidR="003E75DA" w:rsidRDefault="003E75DA" w:rsidP="00A22EA1">
      <w:pPr>
        <w:pStyle w:val="BodyText"/>
      </w:pPr>
    </w:p>
    <w:p w:rsidR="00372D84" w:rsidRDefault="00372D84" w:rsidP="00A22EA1">
      <w:pPr>
        <w:pStyle w:val="BodyText"/>
      </w:pPr>
      <w:r>
        <w:t>The Z-function is given by:</w:t>
      </w:r>
    </w:p>
    <w:p w:rsidR="00372D84" w:rsidRPr="003E75DA" w:rsidRDefault="00372D84" w:rsidP="00A22EA1">
      <w:pPr>
        <w:pStyle w:val="BodyText"/>
      </w:pPr>
      <m:oMathPara>
        <m:oMath>
          <m:r>
            <w:rPr>
              <w:rFonts w:ascii="Cambria Math" w:hAnsi="Cambria Math"/>
            </w:rPr>
            <m:t>Z=</m:t>
          </m:r>
          <m:func>
            <m:funcPr>
              <m:ctrlPr>
                <w:rPr>
                  <w:rFonts w:ascii="Cambria Math" w:hAnsi="Cambria Math"/>
                  <w:i/>
                </w:rPr>
              </m:ctrlPr>
            </m:funcPr>
            <m:fName>
              <m:r>
                <m:rPr>
                  <m:sty m:val="p"/>
                </m:rPr>
                <w:rPr>
                  <w:rFonts w:ascii="Cambria Math" w:hAnsi="Cambria Math"/>
                </w:rPr>
                <m:t>l</m:t>
              </m:r>
              <w:del w:id="119" w:author="Hans de Waal" w:date="2017-10-24T10:27:00Z">
                <m:r>
                  <m:rPr>
                    <m:sty m:val="p"/>
                  </m:rPr>
                  <w:rPr>
                    <w:rFonts w:ascii="Cambria Math" w:hAnsi="Cambria Math"/>
                  </w:rPr>
                  <m:t>og</m:t>
                </m:r>
              </w:del>
              <w:ins w:id="120" w:author="Hans de Waal" w:date="2017-10-24T10:27:00Z">
                <m:r>
                  <m:rPr>
                    <m:sty m:val="p"/>
                  </m:rPr>
                  <w:rPr>
                    <w:rFonts w:ascii="Cambria Math" w:hAnsi="Cambria Math"/>
                  </w:rPr>
                  <m:t>n</m:t>
                </m:r>
              </w:ins>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d>
            </m:e>
          </m:func>
          <m:r>
            <w:rPr>
              <w:rFonts w:ascii="Cambria Math" w:hAnsi="Cambria Math"/>
            </w:rPr>
            <m:t>-</m:t>
          </m:r>
          <m:r>
            <m:rPr>
              <m:sty m:val="p"/>
            </m:rPr>
            <w:rPr>
              <w:rFonts w:ascii="Cambria Math" w:hAnsi="Cambria Math"/>
            </w:rPr>
            <m:t>l</m:t>
          </m:r>
          <w:del w:id="121" w:author="Hans de Waal" w:date="2017-10-24T10:28:00Z">
            <m:r>
              <m:rPr>
                <m:sty m:val="p"/>
              </m:rPr>
              <w:rPr>
                <w:rFonts w:ascii="Cambria Math" w:hAnsi="Cambria Math"/>
              </w:rPr>
              <m:t>og</m:t>
            </m:r>
          </w:del>
          <w:ins w:id="122" w:author="Hans de Waal" w:date="2017-10-24T10:28:00Z">
            <m:r>
              <m:rPr>
                <m:sty m:val="p"/>
              </m:rPr>
              <w:rPr>
                <w:rFonts w:ascii="Cambria Math" w:hAnsi="Cambria Math"/>
              </w:rPr>
              <m:t>n</m:t>
            </m:r>
          </w:ins>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 ε</m:t>
              </m:r>
            </m:e>
          </m:d>
          <m:r>
            <w:rPr>
              <w:rFonts w:ascii="Cambria Math" w:hAnsi="Cambria Math"/>
            </w:rPr>
            <m:t>)</m:t>
          </m:r>
        </m:oMath>
      </m:oMathPara>
    </w:p>
    <w:p w:rsidR="003E75DA" w:rsidRDefault="003E75DA" w:rsidP="00A22EA1">
      <w:pPr>
        <w:pStyle w:val="BodyText"/>
      </w:pPr>
      <w:r>
        <w:t>Where:</w:t>
      </w:r>
    </w:p>
    <w:tbl>
      <w:tblPr>
        <w:tblStyle w:val="TableGrid"/>
        <w:tblW w:w="0" w:type="auto"/>
        <w:tblLook w:val="04A0" w:firstRow="1" w:lastRow="0" w:firstColumn="1" w:lastColumn="0" w:noHBand="0" w:noVBand="1"/>
      </w:tblPr>
      <w:tblGrid>
        <w:gridCol w:w="4757"/>
        <w:gridCol w:w="4758"/>
      </w:tblGrid>
      <w:tr w:rsidR="003E75DA" w:rsidTr="003E75DA">
        <w:tc>
          <w:tcPr>
            <w:tcW w:w="4757" w:type="dxa"/>
          </w:tcPr>
          <w:p w:rsidR="003E75DA" w:rsidRDefault="003E75DA" w:rsidP="00A22EA1">
            <w:pPr>
              <w:pStyle w:val="BodyText"/>
            </w:pPr>
            <w:r>
              <w:t>m</w:t>
            </w:r>
            <w:r w:rsidRPr="003E75DA">
              <w:rPr>
                <w:vertAlign w:val="subscript"/>
              </w:rPr>
              <w:t>c</w:t>
            </w:r>
          </w:p>
        </w:tc>
        <w:tc>
          <w:tcPr>
            <w:tcW w:w="4758" w:type="dxa"/>
          </w:tcPr>
          <w:p w:rsidR="003E75DA" w:rsidRDefault="003E75DA" w:rsidP="00A22EA1">
            <w:pPr>
              <w:pStyle w:val="BodyText"/>
            </w:pPr>
            <w:r>
              <w:t>Model factor critical overtopping discharge</w:t>
            </w:r>
          </w:p>
        </w:tc>
      </w:tr>
      <w:tr w:rsidR="003E75DA" w:rsidTr="003E75DA">
        <w:tc>
          <w:tcPr>
            <w:tcW w:w="4757" w:type="dxa"/>
          </w:tcPr>
          <w:p w:rsidR="003E75DA" w:rsidRDefault="003E75DA" w:rsidP="00A22EA1">
            <w:pPr>
              <w:pStyle w:val="BodyText"/>
            </w:pPr>
            <w:r>
              <w:t>q</w:t>
            </w:r>
            <w:r w:rsidRPr="003E75DA">
              <w:rPr>
                <w:vertAlign w:val="subscript"/>
              </w:rPr>
              <w:t>c</w:t>
            </w:r>
          </w:p>
        </w:tc>
        <w:tc>
          <w:tcPr>
            <w:tcW w:w="4758" w:type="dxa"/>
          </w:tcPr>
          <w:p w:rsidR="003E75DA" w:rsidRDefault="003E75DA" w:rsidP="00A22EA1">
            <w:pPr>
              <w:pStyle w:val="BodyText"/>
            </w:pPr>
            <w:r>
              <w:t>Critical overtopping discharge</w:t>
            </w:r>
          </w:p>
        </w:tc>
      </w:tr>
      <w:tr w:rsidR="003E75DA" w:rsidTr="003E75DA">
        <w:tc>
          <w:tcPr>
            <w:tcW w:w="4757" w:type="dxa"/>
          </w:tcPr>
          <w:p w:rsidR="003E75DA" w:rsidRDefault="003E75DA" w:rsidP="00A22EA1">
            <w:pPr>
              <w:pStyle w:val="BodyText"/>
            </w:pPr>
            <w:r>
              <w:t>m</w:t>
            </w:r>
            <w:r w:rsidRPr="003E75DA">
              <w:rPr>
                <w:vertAlign w:val="subscript"/>
              </w:rPr>
              <w:t>q0</w:t>
            </w:r>
          </w:p>
        </w:tc>
        <w:tc>
          <w:tcPr>
            <w:tcW w:w="4758" w:type="dxa"/>
          </w:tcPr>
          <w:p w:rsidR="003E75DA" w:rsidRDefault="003E75DA" w:rsidP="00A22EA1">
            <w:pPr>
              <w:pStyle w:val="BodyText"/>
            </w:pPr>
            <w:r>
              <w:t>Model factor computed overtopping discharge</w:t>
            </w:r>
          </w:p>
        </w:tc>
      </w:tr>
      <w:tr w:rsidR="003E75DA" w:rsidTr="003E75DA">
        <w:tc>
          <w:tcPr>
            <w:tcW w:w="4757" w:type="dxa"/>
          </w:tcPr>
          <w:p w:rsidR="003E75DA" w:rsidRDefault="003E75DA" w:rsidP="002C74F6">
            <w:pPr>
              <w:pStyle w:val="BodyText"/>
            </w:pPr>
            <w:r>
              <w:t>q</w:t>
            </w:r>
            <w:r w:rsidRPr="003E75DA">
              <w:rPr>
                <w:vertAlign w:val="subscript"/>
              </w:rPr>
              <w:t>0</w:t>
            </w:r>
          </w:p>
        </w:tc>
        <w:tc>
          <w:tcPr>
            <w:tcW w:w="4758" w:type="dxa"/>
          </w:tcPr>
          <w:p w:rsidR="003E75DA" w:rsidRDefault="003E75DA" w:rsidP="002C74F6">
            <w:pPr>
              <w:pStyle w:val="BodyText"/>
            </w:pPr>
            <w:r>
              <w:t>Computed overtopping discharge</w:t>
            </w:r>
          </w:p>
        </w:tc>
      </w:tr>
      <w:tr w:rsidR="003E75DA" w:rsidTr="003E75DA">
        <w:tc>
          <w:tcPr>
            <w:tcW w:w="4757" w:type="dxa"/>
          </w:tcPr>
          <w:p w:rsidR="003E75DA" w:rsidRPr="003E75DA" w:rsidRDefault="00510BDB" w:rsidP="00510BDB">
            <w:pPr>
              <w:pStyle w:val="BodyText"/>
            </w:pPr>
            <m:oMathPara>
              <m:oMathParaPr>
                <m:jc m:val="left"/>
              </m:oMathParaPr>
              <m:oMath>
                <m:r>
                  <w:rPr>
                    <w:rFonts w:ascii="Cambria Math" w:hAnsi="Cambria Math"/>
                  </w:rPr>
                  <m:t>ε</m:t>
                </m:r>
              </m:oMath>
            </m:oMathPara>
          </w:p>
        </w:tc>
        <w:tc>
          <w:tcPr>
            <w:tcW w:w="4758" w:type="dxa"/>
          </w:tcPr>
          <w:p w:rsidR="003E75DA" w:rsidRPr="003E75DA" w:rsidRDefault="007721E9" w:rsidP="003E75DA">
            <w:pPr>
              <w:pStyle w:val="BodyText"/>
            </w:pPr>
            <w:r>
              <w:t>Small number (</w:t>
            </w:r>
            <w:r w:rsidR="003E75DA">
              <w:t>2*10</w:t>
            </w:r>
            <w:r w:rsidR="003E75DA" w:rsidRPr="003E75DA">
              <w:rPr>
                <w:vertAlign w:val="superscript"/>
              </w:rPr>
              <w:t>-306</w:t>
            </w:r>
            <w:r>
              <w:t>)</w:t>
            </w:r>
            <w:r w:rsidR="003E75DA">
              <w:t xml:space="preserve">, to avoid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0</m:t>
                      </m:r>
                    </m:e>
                  </m:d>
                </m:e>
              </m:func>
            </m:oMath>
          </w:p>
        </w:tc>
      </w:tr>
    </w:tbl>
    <w:p w:rsidR="001D7840" w:rsidRDefault="001D7840" w:rsidP="001D7840">
      <w:pPr>
        <w:pStyle w:val="BodyText"/>
      </w:pPr>
    </w:p>
    <w:p w:rsidR="00203205" w:rsidRDefault="00203205" w:rsidP="001D7840">
      <w:pPr>
        <w:pStyle w:val="Heading2"/>
      </w:pPr>
      <w:bookmarkStart w:id="123" w:name="_Ref436746685"/>
      <w:bookmarkStart w:id="124" w:name="_Toc452640951"/>
      <w:r>
        <w:t>Validation</w:t>
      </w:r>
      <w:bookmarkEnd w:id="123"/>
      <w:bookmarkEnd w:id="124"/>
    </w:p>
    <w:p w:rsidR="00203205" w:rsidRDefault="00203205" w:rsidP="00203205">
      <w:pPr>
        <w:pStyle w:val="BodyText"/>
      </w:pPr>
    </w:p>
    <w:p w:rsidR="00203205" w:rsidRDefault="00203205" w:rsidP="00203205">
      <w:pPr>
        <w:pStyle w:val="BodyText"/>
      </w:pPr>
      <w:r>
        <w:t xml:space="preserve">As shown in section </w:t>
      </w:r>
      <w:r>
        <w:fldChar w:fldCharType="begin"/>
      </w:r>
      <w:r>
        <w:instrText xml:space="preserve"> REF _Ref436745919 \r \h </w:instrText>
      </w:r>
      <w:r>
        <w:fldChar w:fldCharType="separate"/>
      </w:r>
      <w:r w:rsidR="005D0898">
        <w:t>2.4</w:t>
      </w:r>
      <w:r>
        <w:fldChar w:fldCharType="end"/>
      </w:r>
      <w:r>
        <w:t xml:space="preserve"> there are many cases in which the kernel ends up with an error message.</w:t>
      </w:r>
    </w:p>
    <w:p w:rsidR="00203205" w:rsidRDefault="00203205" w:rsidP="00203205">
      <w:pPr>
        <w:pStyle w:val="BodyText"/>
      </w:pPr>
      <w:r>
        <w:t>To prevent error messages during the computation, a validation routine is provided in the dll.</w:t>
      </w:r>
    </w:p>
    <w:p w:rsidR="00203205" w:rsidRDefault="00203205" w:rsidP="00203205">
      <w:pPr>
        <w:pStyle w:val="BodyText"/>
      </w:pPr>
    </w:p>
    <w:p w:rsidR="00203205" w:rsidRDefault="00203205" w:rsidP="00203205">
      <w:pPr>
        <w:pStyle w:val="BodyText"/>
      </w:pPr>
      <w:r>
        <w:t xml:space="preserve">The validation </w:t>
      </w:r>
      <w:r w:rsidR="002448A9">
        <w:t xml:space="preserve">only </w:t>
      </w:r>
      <w:r>
        <w:t>checks the profile and the range of the model factors.</w:t>
      </w:r>
    </w:p>
    <w:p w:rsidR="00203205" w:rsidRDefault="00203205" w:rsidP="00203205">
      <w:pPr>
        <w:pStyle w:val="BodyText"/>
      </w:pPr>
      <w:r>
        <w:t>To check the profile, also the dike height must be given.</w:t>
      </w:r>
    </w:p>
    <w:p w:rsidR="00EA366B" w:rsidRDefault="00EA366B" w:rsidP="00EA366B">
      <w:pPr>
        <w:pStyle w:val="Heading2"/>
      </w:pPr>
      <w:bookmarkStart w:id="125" w:name="_Toc452640952"/>
      <w:r>
        <w:t>Version number</w:t>
      </w:r>
      <w:bookmarkEnd w:id="125"/>
    </w:p>
    <w:p w:rsidR="00B33416" w:rsidRPr="00B33416" w:rsidRDefault="00B33416" w:rsidP="00B33416">
      <w:pPr>
        <w:pStyle w:val="BodyText"/>
      </w:pPr>
    </w:p>
    <w:p w:rsidR="00EA366B" w:rsidRDefault="00EA366B" w:rsidP="00EA366B">
      <w:pPr>
        <w:pStyle w:val="BodyText"/>
      </w:pPr>
      <w:r>
        <w:t>The dll has a function to get the version number of the kernel.</w:t>
      </w:r>
    </w:p>
    <w:p w:rsidR="00EA366B" w:rsidRDefault="00EA366B" w:rsidP="00203205">
      <w:pPr>
        <w:pStyle w:val="BodyText"/>
      </w:pPr>
      <w:r>
        <w:t>The version number can also be found in the file properties of the dll.</w:t>
      </w:r>
    </w:p>
    <w:p w:rsidR="00274F8F" w:rsidRDefault="00B33416" w:rsidP="00B33416">
      <w:pPr>
        <w:pStyle w:val="Heading2"/>
      </w:pPr>
      <w:bookmarkStart w:id="126" w:name="_Toc452640953"/>
      <w:proofErr w:type="spellStart"/>
      <w:r>
        <w:t>GetLanguage</w:t>
      </w:r>
      <w:proofErr w:type="spellEnd"/>
      <w:r>
        <w:t xml:space="preserve"> and </w:t>
      </w:r>
      <w:proofErr w:type="spellStart"/>
      <w:r w:rsidR="00274F8F">
        <w:t>SetLanguage</w:t>
      </w:r>
      <w:bookmarkEnd w:id="126"/>
      <w:proofErr w:type="spellEnd"/>
    </w:p>
    <w:p w:rsidR="00B33416" w:rsidRDefault="00B33416" w:rsidP="00274F8F">
      <w:pPr>
        <w:pStyle w:val="BodyText"/>
      </w:pPr>
    </w:p>
    <w:p w:rsidR="00274F8F" w:rsidRPr="00274F8F" w:rsidRDefault="00B33416" w:rsidP="00274F8F">
      <w:pPr>
        <w:pStyle w:val="BodyText"/>
      </w:pPr>
      <w:r>
        <w:t xml:space="preserve">The language for </w:t>
      </w:r>
      <w:r w:rsidR="00274F8F">
        <w:t>error messages and validation messages</w:t>
      </w:r>
      <w:r>
        <w:t xml:space="preserve"> can be</w:t>
      </w:r>
      <w:r w:rsidR="00274F8F">
        <w:t xml:space="preserve"> ‘NL’ </w:t>
      </w:r>
      <w:r>
        <w:t>or</w:t>
      </w:r>
      <w:r w:rsidR="00274F8F">
        <w:t xml:space="preserve"> ‘UK’</w:t>
      </w:r>
      <w:r>
        <w:t>, where t</w:t>
      </w:r>
      <w:r w:rsidR="00274F8F">
        <w:t xml:space="preserve">he default language is </w:t>
      </w:r>
      <w:r>
        <w:t>‘NL’</w:t>
      </w:r>
      <w:r w:rsidR="00274F8F">
        <w:t>.</w:t>
      </w:r>
      <w:r>
        <w:t xml:space="preserve"> With the functions </w:t>
      </w:r>
      <w:proofErr w:type="spellStart"/>
      <w:r>
        <w:t>GetLanguage</w:t>
      </w:r>
      <w:proofErr w:type="spellEnd"/>
      <w:r>
        <w:t xml:space="preserve"> and </w:t>
      </w:r>
      <w:proofErr w:type="spellStart"/>
      <w:r>
        <w:t>SetLanguage</w:t>
      </w:r>
      <w:proofErr w:type="spellEnd"/>
      <w:r>
        <w:t xml:space="preserve"> the user can get and set the language</w:t>
      </w:r>
      <w:r w:rsidR="002B09A6">
        <w:t xml:space="preserve"> to be used in the kernel</w:t>
      </w:r>
      <w:r>
        <w:t>.</w:t>
      </w:r>
    </w:p>
    <w:p w:rsidR="00274F8F" w:rsidRDefault="00D06A34" w:rsidP="00203205">
      <w:pPr>
        <w:pStyle w:val="Heading2"/>
      </w:pPr>
      <w:bookmarkStart w:id="127" w:name="_Toc452640954"/>
      <w:r>
        <w:t>Inverse function</w:t>
      </w:r>
      <w:bookmarkEnd w:id="127"/>
    </w:p>
    <w:p w:rsidR="00274F8F" w:rsidRDefault="00274F8F" w:rsidP="00274F8F">
      <w:pPr>
        <w:pStyle w:val="BodyText"/>
      </w:pPr>
    </w:p>
    <w:p w:rsidR="00222294" w:rsidRDefault="00D06A34" w:rsidP="00274F8F">
      <w:pPr>
        <w:pStyle w:val="BodyText"/>
      </w:pPr>
      <w:r>
        <w:t>T</w:t>
      </w:r>
      <w:r w:rsidR="00B33416">
        <w:t>he</w:t>
      </w:r>
      <w:r w:rsidR="00274F8F">
        <w:t xml:space="preserve"> inverse function</w:t>
      </w:r>
      <w:r w:rsidR="00B33416">
        <w:t xml:space="preserve"> </w:t>
      </w:r>
      <w:r>
        <w:t>calculates</w:t>
      </w:r>
      <w:r w:rsidR="00274F8F">
        <w:t xml:space="preserve"> </w:t>
      </w:r>
      <w:r w:rsidR="00B33416">
        <w:t xml:space="preserve">the </w:t>
      </w:r>
      <w:r w:rsidR="00274F8F">
        <w:t xml:space="preserve">dike </w:t>
      </w:r>
      <w:r w:rsidR="00097037">
        <w:t xml:space="preserve">height for </w:t>
      </w:r>
      <w:r w:rsidR="00B33416">
        <w:t xml:space="preserve">a </w:t>
      </w:r>
      <w:r w:rsidR="00097037">
        <w:t>given geometry, load, critical discharge and model factors.</w:t>
      </w:r>
      <w:r>
        <w:t xml:space="preserve"> In the Overtopping dll, this function is called with its Dutch name: “</w:t>
      </w:r>
      <w:proofErr w:type="spellStart"/>
      <w:r>
        <w:t>omkeervariant</w:t>
      </w:r>
      <w:proofErr w:type="spellEnd"/>
      <w:r>
        <w:t>”.</w:t>
      </w:r>
    </w:p>
    <w:p w:rsidR="00222294" w:rsidRDefault="00222294" w:rsidP="00274F8F">
      <w:pPr>
        <w:pStyle w:val="BodyText"/>
      </w:pPr>
    </w:p>
    <w:p w:rsidR="00B33416" w:rsidRPr="00274F8F" w:rsidRDefault="00D86F8A" w:rsidP="00274F8F">
      <w:pPr>
        <w:pStyle w:val="BodyText"/>
        <w:sectPr w:rsidR="00B33416" w:rsidRPr="00274F8F" w:rsidSect="007469E8">
          <w:pgSz w:w="11907" w:h="16840" w:code="9"/>
          <w:pgMar w:top="1588" w:right="1304" w:bottom="1588" w:left="1304" w:header="618" w:footer="561" w:gutter="0"/>
          <w:pgNumType w:chapSep="enDash"/>
          <w:cols w:space="708"/>
          <w:docGrid w:linePitch="299"/>
        </w:sectPr>
      </w:pPr>
      <w:r>
        <w:t>It first searches at which part of the profile the discharge is near the given discharge. If that section is found it only</w:t>
      </w:r>
      <w:r w:rsidR="00222294">
        <w:t xml:space="preserve"> needs 1 or 2 more evaluations of the discharge, because t</w:t>
      </w:r>
      <w:r>
        <w:t>he logarithmic relation between discharge and dike height</w:t>
      </w:r>
      <w:r w:rsidR="00222294">
        <w:t xml:space="preserve"> can be used</w:t>
      </w:r>
      <w:r>
        <w:t>.</w:t>
      </w:r>
    </w:p>
    <w:p w:rsidR="00613779" w:rsidRDefault="00D90FC3" w:rsidP="00613779">
      <w:pPr>
        <w:pStyle w:val="Heading1"/>
      </w:pPr>
      <w:r w:rsidRPr="00D90FC3">
        <w:rPr>
          <w:rStyle w:val="Hidden"/>
        </w:rPr>
        <w:fldChar w:fldCharType="begin"/>
      </w:r>
      <w:r w:rsidRPr="00D90FC3">
        <w:rPr>
          <w:rStyle w:val="Hidden"/>
        </w:rPr>
        <w:instrText xml:space="preserve"> MACROBUTTON MTEditEquationSection2 Equation Chapter (Next) Section 1</w:instrText>
      </w:r>
      <w:r w:rsidRPr="00D90FC3">
        <w:rPr>
          <w:rStyle w:val="Hidden"/>
        </w:rPr>
        <w:fldChar w:fldCharType="begin"/>
      </w:r>
      <w:r w:rsidRPr="00D90FC3">
        <w:rPr>
          <w:rStyle w:val="Hidden"/>
        </w:rPr>
        <w:instrText xml:space="preserve"> SEQ MTEqn \r \h \* MERGEFORMAT </w:instrText>
      </w:r>
      <w:r w:rsidRPr="00D90FC3">
        <w:rPr>
          <w:rStyle w:val="Hidden"/>
        </w:rPr>
        <w:fldChar w:fldCharType="end"/>
      </w:r>
      <w:r w:rsidRPr="00D90FC3">
        <w:rPr>
          <w:rStyle w:val="Hidden"/>
        </w:rPr>
        <w:fldChar w:fldCharType="begin"/>
      </w:r>
      <w:r w:rsidRPr="00D90FC3">
        <w:rPr>
          <w:rStyle w:val="Hidden"/>
        </w:rPr>
        <w:instrText xml:space="preserve"> SEQ MTSec \r 1 \h \* MERGEFORMAT </w:instrText>
      </w:r>
      <w:r w:rsidRPr="00D90FC3">
        <w:rPr>
          <w:rStyle w:val="Hidden"/>
        </w:rPr>
        <w:fldChar w:fldCharType="end"/>
      </w:r>
      <w:r w:rsidRPr="00D90FC3">
        <w:rPr>
          <w:rStyle w:val="Hidden"/>
        </w:rPr>
        <w:fldChar w:fldCharType="begin"/>
      </w:r>
      <w:r w:rsidRPr="00D90FC3">
        <w:rPr>
          <w:rStyle w:val="Hidden"/>
        </w:rPr>
        <w:instrText xml:space="preserve"> SEQ MTChap \h \* MERGEFORMAT </w:instrText>
      </w:r>
      <w:r w:rsidRPr="00D90FC3">
        <w:rPr>
          <w:rStyle w:val="Hidden"/>
        </w:rPr>
        <w:fldChar w:fldCharType="end"/>
      </w:r>
      <w:r w:rsidRPr="00D90FC3">
        <w:rPr>
          <w:rStyle w:val="Hidden"/>
        </w:rPr>
        <w:fldChar w:fldCharType="end"/>
      </w:r>
      <w:bookmarkStart w:id="128" w:name="_Ref436662010"/>
      <w:bookmarkStart w:id="129" w:name="_Toc452640955"/>
      <w:r w:rsidR="00613779">
        <w:t>Calculation of</w:t>
      </w:r>
      <w:r w:rsidR="007F52A4">
        <w:rPr>
          <w:rFonts w:cs="Arial"/>
          <w:lang w:eastAsia="zh-CN"/>
        </w:rPr>
        <w:t xml:space="preserve"> z</w:t>
      </w:r>
      <w:r w:rsidR="007F52A4">
        <w:rPr>
          <w:rFonts w:cs="Arial"/>
          <w:sz w:val="14"/>
          <w:szCs w:val="14"/>
          <w:lang w:eastAsia="zh-CN"/>
        </w:rPr>
        <w:t>2</w:t>
      </w:r>
      <w:proofErr w:type="gramStart"/>
      <w:r w:rsidR="007F52A4">
        <w:rPr>
          <w:rFonts w:cs="Arial"/>
          <w:sz w:val="14"/>
          <w:szCs w:val="14"/>
          <w:lang w:eastAsia="zh-CN"/>
        </w:rPr>
        <w:t xml:space="preserve">% </w:t>
      </w:r>
      <w:r w:rsidR="007F52A4">
        <w:t>,</w:t>
      </w:r>
      <w:proofErr w:type="gramEnd"/>
      <w:r w:rsidR="007F52A4">
        <w:t xml:space="preserve"> the 2% wave run-</w:t>
      </w:r>
      <w:r w:rsidR="00613779">
        <w:t>up.</w:t>
      </w:r>
      <w:bookmarkEnd w:id="128"/>
      <w:bookmarkEnd w:id="129"/>
    </w:p>
    <w:p w:rsidR="00246AD6" w:rsidRDefault="00246AD6" w:rsidP="00246AD6">
      <w:pPr>
        <w:pStyle w:val="BodyText"/>
      </w:pPr>
      <w:r>
        <w:t>As given in the functional design, the calculation of the 2% wave run up consists of several steps:</w:t>
      </w:r>
    </w:p>
    <w:p w:rsidR="00246AD6" w:rsidRDefault="00246AD6" w:rsidP="00246AD6">
      <w:pPr>
        <w:pStyle w:val="BodyText"/>
      </w:pPr>
    </w:p>
    <w:p w:rsidR="00246AD6" w:rsidRDefault="00246AD6" w:rsidP="00246AD6">
      <w:pPr>
        <w:autoSpaceDE w:val="0"/>
        <w:autoSpaceDN w:val="0"/>
        <w:adjustRightInd w:val="0"/>
        <w:spacing w:line="240" w:lineRule="auto"/>
        <w:rPr>
          <w:rFonts w:cs="Arial"/>
          <w:lang w:eastAsia="zh-CN"/>
        </w:rPr>
      </w:pPr>
      <w:r>
        <w:rPr>
          <w:rFonts w:cs="Arial"/>
          <w:lang w:eastAsia="zh-CN"/>
        </w:rPr>
        <w:t xml:space="preserve">Iterate until 2% wave run-up reaches </w:t>
      </w:r>
      <w:r w:rsidR="00401C41">
        <w:rPr>
          <w:rFonts w:cs="Arial"/>
          <w:lang w:eastAsia="zh-CN"/>
        </w:rPr>
        <w:t>equilibrium</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a) Estimate 2% wave run-up: </w:t>
      </w:r>
      <w:r w:rsidR="00401C41">
        <w:rPr>
          <w:rFonts w:cs="Arial"/>
          <w:lang w:eastAsia="zh-CN"/>
        </w:rPr>
        <w:t xml:space="preserve">provide starting value for </w:t>
      </w:r>
      <w:r>
        <w:rPr>
          <w:rFonts w:cs="Arial"/>
          <w:lang w:eastAsia="zh-CN"/>
        </w:rPr>
        <w:t>z</w:t>
      </w:r>
      <w:r w:rsidR="00401C41">
        <w:rPr>
          <w:rFonts w:cs="Arial"/>
          <w:sz w:val="14"/>
          <w:szCs w:val="14"/>
          <w:lang w:eastAsia="zh-CN"/>
        </w:rPr>
        <w:t>2%</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b) Calculate representative slope angle tan </w:t>
      </w:r>
      <w:r>
        <w:rPr>
          <w:rFonts w:ascii="Symbol" w:hAnsi="Symbol" w:cs="Symbol"/>
          <w:lang w:eastAsia="zh-CN"/>
        </w:rPr>
        <w:t></w:t>
      </w:r>
      <w:r>
        <w:rPr>
          <w:rFonts w:ascii="Symbol" w:hAnsi="Symbol" w:cs="Symbol"/>
          <w:lang w:eastAsia="zh-CN"/>
        </w:rPr>
        <w:t></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c) Calculate z</w:t>
      </w:r>
      <w:r>
        <w:rPr>
          <w:rFonts w:cs="Arial"/>
          <w:sz w:val="14"/>
          <w:szCs w:val="14"/>
          <w:lang w:eastAsia="zh-CN"/>
        </w:rPr>
        <w:t>2%</w:t>
      </w:r>
      <w:proofErr w:type="gramStart"/>
      <w:r>
        <w:rPr>
          <w:rFonts w:cs="Arial"/>
          <w:sz w:val="14"/>
          <w:szCs w:val="14"/>
          <w:lang w:eastAsia="zh-CN"/>
        </w:rPr>
        <w:t>,smooth</w:t>
      </w:r>
      <w:proofErr w:type="gramEnd"/>
      <w:r>
        <w:rPr>
          <w:rFonts w:cs="Arial"/>
          <w:lang w:eastAsia="zh-CN"/>
        </w:rPr>
        <w:t>, neglecting the effect of berms and roughness (</w:t>
      </w:r>
      <w:r>
        <w:rPr>
          <w:rFonts w:ascii="Symbol" w:hAnsi="Symbol" w:cs="Symbol"/>
          <w:lang w:eastAsia="zh-CN"/>
        </w:rPr>
        <w:t></w:t>
      </w:r>
      <w:r>
        <w:rPr>
          <w:rFonts w:cs="Arial"/>
          <w:sz w:val="14"/>
          <w:szCs w:val="14"/>
          <w:lang w:eastAsia="zh-CN"/>
        </w:rPr>
        <w:t>b</w:t>
      </w:r>
      <w:r>
        <w:rPr>
          <w:rFonts w:cs="Arial"/>
          <w:lang w:eastAsia="zh-CN"/>
        </w:rPr>
        <w:t>=1</w:t>
      </w:r>
      <w:r w:rsidR="005F693B">
        <w:rPr>
          <w:rFonts w:cs="Arial"/>
          <w:lang w:eastAsia="zh-CN"/>
        </w:rPr>
        <w:t xml:space="preserve">, </w:t>
      </w:r>
      <w:r>
        <w:rPr>
          <w:rFonts w:ascii="Symbol" w:hAnsi="Symbol" w:cs="Symbol"/>
          <w:lang w:eastAsia="zh-CN"/>
        </w:rPr>
        <w:t></w:t>
      </w:r>
      <w:r>
        <w:rPr>
          <w:rFonts w:cs="Arial"/>
          <w:sz w:val="14"/>
          <w:szCs w:val="14"/>
          <w:lang w:eastAsia="zh-CN"/>
        </w:rPr>
        <w:t>f</w:t>
      </w:r>
      <w:r>
        <w:rPr>
          <w:rFonts w:cs="Arial"/>
          <w:lang w:eastAsia="zh-CN"/>
        </w:rPr>
        <w:t>=1).</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d) Calculate influence factor roughness on slope: </w:t>
      </w:r>
      <w:r>
        <w:rPr>
          <w:rFonts w:ascii="Symbol" w:hAnsi="Symbol" w:cs="Symbol"/>
          <w:lang w:eastAsia="zh-CN"/>
        </w:rPr>
        <w:t></w:t>
      </w:r>
      <w:r>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e) Calculate z</w:t>
      </w:r>
      <w:r>
        <w:rPr>
          <w:rFonts w:cs="Arial"/>
          <w:sz w:val="14"/>
          <w:szCs w:val="14"/>
          <w:lang w:eastAsia="zh-CN"/>
        </w:rPr>
        <w:t>2%</w:t>
      </w:r>
      <w:proofErr w:type="gramStart"/>
      <w:r>
        <w:rPr>
          <w:rFonts w:cs="Arial"/>
          <w:sz w:val="14"/>
          <w:szCs w:val="14"/>
          <w:lang w:eastAsia="zh-CN"/>
        </w:rPr>
        <w:t>,rough</w:t>
      </w:r>
      <w:proofErr w:type="gramEnd"/>
      <w:r>
        <w:rPr>
          <w:rFonts w:cs="Arial"/>
          <w:lang w:eastAsia="zh-CN"/>
        </w:rPr>
        <w:t xml:space="preserve">, neglecting the effect of berms (assume </w:t>
      </w:r>
      <w:r>
        <w:rPr>
          <w:rFonts w:ascii="Symbol" w:hAnsi="Symbol" w:cs="Symbol"/>
          <w:lang w:eastAsia="zh-CN"/>
        </w:rPr>
        <w:t></w:t>
      </w:r>
      <w:r>
        <w:rPr>
          <w:rFonts w:cs="Arial"/>
          <w:sz w:val="14"/>
          <w:szCs w:val="14"/>
          <w:lang w:eastAsia="zh-CN"/>
        </w:rPr>
        <w:t xml:space="preserve">b </w:t>
      </w:r>
      <w:r>
        <w:rPr>
          <w:rFonts w:cs="Arial"/>
          <w:lang w:eastAsia="zh-CN"/>
        </w:rPr>
        <w:t>= 1).</w:t>
      </w:r>
    </w:p>
    <w:p w:rsidR="00246AD6" w:rsidRDefault="00246AD6" w:rsidP="00246AD6">
      <w:pPr>
        <w:pStyle w:val="BodyText"/>
        <w:rPr>
          <w:rFonts w:cs="Arial"/>
          <w:sz w:val="14"/>
          <w:szCs w:val="14"/>
          <w:lang w:eastAsia="zh-CN"/>
        </w:rPr>
      </w:pPr>
      <w:r>
        <w:rPr>
          <w:rFonts w:cs="Arial"/>
          <w:lang w:eastAsia="zh-CN"/>
        </w:rPr>
        <w:t xml:space="preserve">f) Calculate influence factor berms: </w:t>
      </w:r>
      <w:r>
        <w:rPr>
          <w:rFonts w:ascii="Symbol" w:hAnsi="Symbol" w:cs="Symbol"/>
          <w:lang w:eastAsia="zh-CN"/>
        </w:rPr>
        <w:t></w:t>
      </w:r>
      <w:r>
        <w:rPr>
          <w:rFonts w:cs="Arial"/>
          <w:sz w:val="14"/>
          <w:szCs w:val="14"/>
          <w:lang w:eastAsia="zh-CN"/>
        </w:rPr>
        <w:t>b</w:t>
      </w:r>
    </w:p>
    <w:p w:rsidR="00246AD6" w:rsidRDefault="00246AD6" w:rsidP="00246AD6">
      <w:pPr>
        <w:autoSpaceDE w:val="0"/>
        <w:autoSpaceDN w:val="0"/>
        <w:adjustRightInd w:val="0"/>
        <w:spacing w:line="240" w:lineRule="auto"/>
        <w:rPr>
          <w:rFonts w:cs="Arial"/>
          <w:lang w:eastAsia="zh-CN"/>
        </w:rPr>
      </w:pPr>
      <w:r>
        <w:rPr>
          <w:rFonts w:cs="Arial"/>
          <w:lang w:eastAsia="zh-CN"/>
        </w:rPr>
        <w:t xml:space="preserve">g) Calculate new influence factor roughness on slope: </w:t>
      </w:r>
      <w:r>
        <w:rPr>
          <w:rFonts w:ascii="Symbol" w:hAnsi="Symbol" w:cs="Symbol"/>
          <w:lang w:eastAsia="zh-CN"/>
        </w:rPr>
        <w:t></w:t>
      </w:r>
      <w:r w:rsidR="006854C8">
        <w:rPr>
          <w:rFonts w:cs="Arial"/>
          <w:sz w:val="14"/>
          <w:szCs w:val="14"/>
          <w:lang w:eastAsia="zh-CN"/>
        </w:rPr>
        <w:t>f</w:t>
      </w:r>
      <w:r>
        <w:rPr>
          <w:rFonts w:cs="Arial"/>
          <w:lang w:eastAsia="zh-CN"/>
        </w:rPr>
        <w:t>.</w:t>
      </w:r>
    </w:p>
    <w:p w:rsidR="00246AD6" w:rsidRDefault="00246AD6" w:rsidP="00246AD6">
      <w:pPr>
        <w:autoSpaceDE w:val="0"/>
        <w:autoSpaceDN w:val="0"/>
        <w:adjustRightInd w:val="0"/>
        <w:spacing w:line="240" w:lineRule="auto"/>
        <w:rPr>
          <w:rFonts w:cs="Arial"/>
          <w:lang w:eastAsia="zh-CN"/>
        </w:rPr>
      </w:pPr>
      <w:r>
        <w:rPr>
          <w:rFonts w:cs="Arial"/>
          <w:lang w:eastAsia="zh-CN"/>
        </w:rPr>
        <w:t>h) If applicabl</w:t>
      </w:r>
      <w:r w:rsidR="006854C8">
        <w:rPr>
          <w:rFonts w:cs="Arial"/>
          <w:lang w:eastAsia="zh-CN"/>
        </w:rPr>
        <w:t>e, adjust the influence factors</w:t>
      </w:r>
    </w:p>
    <w:p w:rsidR="00246AD6" w:rsidRDefault="00246AD6" w:rsidP="00246AD6">
      <w:pPr>
        <w:pStyle w:val="BodyText"/>
        <w:rPr>
          <w:rFonts w:cs="Arial"/>
          <w:sz w:val="14"/>
          <w:szCs w:val="14"/>
          <w:lang w:eastAsia="zh-CN"/>
        </w:rPr>
      </w:pPr>
      <w:r>
        <w:rPr>
          <w:rFonts w:cs="Arial"/>
          <w:lang w:eastAsia="zh-CN"/>
        </w:rPr>
        <w:t>i) Calculate 2% wave run-up: z</w:t>
      </w:r>
      <w:r>
        <w:rPr>
          <w:rFonts w:cs="Arial"/>
          <w:sz w:val="14"/>
          <w:szCs w:val="14"/>
          <w:lang w:eastAsia="zh-CN"/>
        </w:rPr>
        <w:t xml:space="preserve">2% </w:t>
      </w:r>
    </w:p>
    <w:p w:rsidR="006854C8" w:rsidRDefault="006854C8" w:rsidP="00246AD6">
      <w:pPr>
        <w:pStyle w:val="BodyText"/>
        <w:rPr>
          <w:rFonts w:cs="Arial"/>
          <w:sz w:val="14"/>
          <w:szCs w:val="14"/>
          <w:lang w:eastAsia="zh-CN"/>
        </w:rPr>
      </w:pPr>
    </w:p>
    <w:p w:rsidR="005F693B" w:rsidRDefault="006854C8" w:rsidP="00246AD6">
      <w:pPr>
        <w:pStyle w:val="BodyText"/>
      </w:pPr>
      <w:r>
        <w:t>This iteration process can take many iterations and it is not guaranteed that this will converge within a reasonable margin.</w:t>
      </w:r>
      <w:r w:rsidR="001D7840">
        <w:t xml:space="preserve"> In some cases it happens that </w:t>
      </w:r>
      <w:r w:rsidR="001D7840">
        <w:rPr>
          <w:rFonts w:cs="Arial"/>
          <w:lang w:eastAsia="zh-CN"/>
        </w:rPr>
        <w:t>z</w:t>
      </w:r>
      <w:r w:rsidR="001D7840">
        <w:rPr>
          <w:rFonts w:cs="Arial"/>
          <w:sz w:val="14"/>
          <w:szCs w:val="14"/>
          <w:lang w:eastAsia="zh-CN"/>
        </w:rPr>
        <w:t>2</w:t>
      </w:r>
      <w:r w:rsidR="00401C41">
        <w:rPr>
          <w:rFonts w:cs="Arial"/>
          <w:sz w:val="14"/>
          <w:szCs w:val="14"/>
          <w:lang w:eastAsia="zh-CN"/>
        </w:rPr>
        <w:t xml:space="preserve">% </w:t>
      </w:r>
      <w:r w:rsidR="00401C41">
        <w:t>will</w:t>
      </w:r>
      <w:r w:rsidR="001D7840">
        <w:t xml:space="preserve"> flip flop between two values.</w:t>
      </w:r>
    </w:p>
    <w:p w:rsidR="005F693B" w:rsidRDefault="005F693B" w:rsidP="00246AD6">
      <w:pPr>
        <w:pStyle w:val="BodyText"/>
      </w:pPr>
    </w:p>
    <w:p w:rsidR="005F693B" w:rsidRDefault="005F693B" w:rsidP="005F693B">
      <w:pPr>
        <w:pStyle w:val="BodyText"/>
      </w:pPr>
      <w:r>
        <w:t>To improve convergence, but to change the results as little as possible, the next procedure will be used:</w:t>
      </w:r>
    </w:p>
    <w:p w:rsidR="005F693B" w:rsidRPr="006854C8" w:rsidRDefault="005F693B" w:rsidP="005F693B">
      <w:pPr>
        <w:pStyle w:val="BodyText"/>
        <w:numPr>
          <w:ilvl w:val="0"/>
          <w:numId w:val="50"/>
        </w:numPr>
      </w:pPr>
      <w:r>
        <w:t xml:space="preserve">Start with </w:t>
      </w:r>
      <w:r>
        <w:rPr>
          <w:rFonts w:cs="Arial"/>
          <w:lang w:eastAsia="zh-CN"/>
        </w:rPr>
        <w:t>z</w:t>
      </w:r>
      <w:r>
        <w:rPr>
          <w:rFonts w:cs="Arial"/>
          <w:sz w:val="14"/>
          <w:szCs w:val="14"/>
          <w:lang w:eastAsia="zh-CN"/>
        </w:rPr>
        <w:t xml:space="preserve">2% </w:t>
      </w:r>
      <w:r>
        <w:rPr>
          <w:rFonts w:cs="Arial"/>
          <w:lang w:eastAsia="zh-CN"/>
        </w:rPr>
        <w:t>= 1.5 H</w:t>
      </w:r>
      <w:r>
        <w:rPr>
          <w:rFonts w:cs="Arial"/>
          <w:sz w:val="14"/>
          <w:szCs w:val="14"/>
          <w:lang w:eastAsia="zh-CN"/>
        </w:rPr>
        <w:t>m0</w:t>
      </w:r>
    </w:p>
    <w:p w:rsidR="005F693B" w:rsidRPr="006854C8" w:rsidRDefault="005F693B" w:rsidP="005F693B">
      <w:pPr>
        <w:pStyle w:val="BodyText"/>
        <w:numPr>
          <w:ilvl w:val="0"/>
          <w:numId w:val="50"/>
        </w:numPr>
      </w:pPr>
      <w:r>
        <w:rPr>
          <w:rFonts w:cs="Arial"/>
          <w:lang w:eastAsia="zh-CN"/>
        </w:rPr>
        <w:t>In iteration 2 … 5 use result of previous iteration</w:t>
      </w:r>
    </w:p>
    <w:p w:rsidR="005F693B" w:rsidRPr="006854C8" w:rsidRDefault="005F693B" w:rsidP="005F693B">
      <w:pPr>
        <w:pStyle w:val="BodyText"/>
        <w:numPr>
          <w:ilvl w:val="0"/>
          <w:numId w:val="50"/>
        </w:numPr>
      </w:pPr>
      <w:r>
        <w:rPr>
          <w:rFonts w:cs="Arial"/>
          <w:lang w:eastAsia="zh-CN"/>
        </w:rPr>
        <w:t>In iteration 6 … 25 use relaxation only if the user provides a relaxation factor</w:t>
      </w:r>
    </w:p>
    <w:p w:rsidR="005F693B" w:rsidRPr="00EC2499" w:rsidRDefault="005F693B" w:rsidP="005F693B">
      <w:pPr>
        <w:pStyle w:val="BodyText"/>
        <w:numPr>
          <w:ilvl w:val="0"/>
          <w:numId w:val="50"/>
        </w:numPr>
      </w:pPr>
      <w:r>
        <w:rPr>
          <w:rFonts w:cs="Arial"/>
          <w:lang w:eastAsia="zh-CN"/>
        </w:rPr>
        <w:t>In iteration 26 … 49 use a relaxation factor of at least 0.5</w:t>
      </w:r>
    </w:p>
    <w:p w:rsidR="00EC2499" w:rsidRPr="00EA366B" w:rsidRDefault="00EC2499" w:rsidP="005F693B">
      <w:pPr>
        <w:pStyle w:val="BodyText"/>
        <w:numPr>
          <w:ilvl w:val="0"/>
          <w:numId w:val="50"/>
        </w:numPr>
      </w:pPr>
      <w:bookmarkStart w:id="130" w:name="_Ref437517560"/>
      <w:r>
        <w:rPr>
          <w:rFonts w:cs="Arial"/>
          <w:lang w:eastAsia="zh-CN"/>
        </w:rPr>
        <w:t>Search with 10 small steps at both sides of the value with the lowest residue</w:t>
      </w:r>
      <w:r w:rsidR="00C87050">
        <w:rPr>
          <w:rFonts w:cs="Arial"/>
          <w:lang w:eastAsia="zh-CN"/>
        </w:rPr>
        <w:t xml:space="preserve"> of the previous steps</w:t>
      </w:r>
      <w:r>
        <w:rPr>
          <w:rFonts w:cs="Arial"/>
          <w:lang w:eastAsia="zh-CN"/>
        </w:rPr>
        <w:t xml:space="preserve"> to find a new minimal residue.</w:t>
      </w:r>
      <w:bookmarkEnd w:id="130"/>
    </w:p>
    <w:p w:rsidR="00EA366B" w:rsidRDefault="00EA366B" w:rsidP="00EA366B">
      <w:pPr>
        <w:pStyle w:val="BodyText"/>
        <w:rPr>
          <w:rFonts w:cs="Arial"/>
          <w:lang w:eastAsia="zh-CN"/>
        </w:rPr>
      </w:pPr>
    </w:p>
    <w:p w:rsidR="00EA366B" w:rsidRDefault="00EA366B" w:rsidP="00EA366B">
      <w:pPr>
        <w:pStyle w:val="BodyText"/>
        <w:rPr>
          <w:rFonts w:cs="Arial"/>
          <w:lang w:eastAsia="zh-CN"/>
        </w:rPr>
      </w:pPr>
      <w:r>
        <w:rPr>
          <w:rFonts w:cs="Arial"/>
          <w:lang w:eastAsia="zh-CN"/>
        </w:rPr>
        <w:t>When using relaxation in iterations 6 … 49, the new z</w:t>
      </w:r>
      <w:r>
        <w:rPr>
          <w:rFonts w:cs="Arial"/>
          <w:sz w:val="14"/>
          <w:szCs w:val="14"/>
          <w:lang w:eastAsia="zh-CN"/>
        </w:rPr>
        <w:t xml:space="preserve">2% </w:t>
      </w:r>
      <w:r>
        <w:rPr>
          <w:rFonts w:cs="Arial"/>
          <w:lang w:eastAsia="zh-CN"/>
        </w:rPr>
        <w:t>is given by:</w:t>
      </w:r>
    </w:p>
    <w:p w:rsidR="00552D4B" w:rsidRDefault="00552D4B" w:rsidP="00EA366B">
      <w:pPr>
        <w:pStyle w:val="BodyText"/>
        <w:rPr>
          <w:rFonts w:cs="Arial"/>
          <w:lang w:eastAsia="zh-CN"/>
        </w:rPr>
      </w:pPr>
    </w:p>
    <w:p w:rsidR="00EA366B" w:rsidRPr="00EA366B" w:rsidRDefault="008673CF" w:rsidP="00EA366B">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=R*</m:t>
          </m:r>
          <m:sSub>
            <m:sSubPr>
              <m:ctrlPr>
                <w:rPr>
                  <w:rFonts w:ascii="Cambria Math" w:hAnsi="Cambria Math"/>
                  <w:i/>
                </w:rPr>
              </m:ctrlPr>
            </m:sSubPr>
            <m:e>
              <m:r>
                <w:rPr>
                  <w:rFonts w:ascii="Cambria Math" w:hAnsi="Cambria Math"/>
                </w:rPr>
                <m:t>z</m:t>
              </m:r>
            </m:e>
            <m:sub>
              <m:r>
                <w:rPr>
                  <w:rFonts w:ascii="Cambria Math" w:hAnsi="Cambria Math"/>
                </w:rPr>
                <m:t>2%, new</m:t>
              </m:r>
            </m:sub>
          </m:sSub>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p w:rsidR="005F693B" w:rsidRDefault="005F693B"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Where</w:t>
      </w:r>
      <w:r w:rsidR="00552D4B">
        <w:rPr>
          <w:rFonts w:cs="Arial"/>
          <w:lang w:eastAsia="zh-CN"/>
        </w:rPr>
        <w:t>:</w:t>
      </w:r>
    </w:p>
    <w:tbl>
      <w:tblPr>
        <w:tblStyle w:val="TableGrid"/>
        <w:tblW w:w="0" w:type="auto"/>
        <w:tblLook w:val="04A0" w:firstRow="1" w:lastRow="0" w:firstColumn="1" w:lastColumn="0" w:noHBand="0" w:noVBand="1"/>
      </w:tblPr>
      <w:tblGrid>
        <w:gridCol w:w="3369"/>
        <w:gridCol w:w="5012"/>
      </w:tblGrid>
      <w:tr w:rsidR="002C74F6" w:rsidTr="002C74F6">
        <w:tc>
          <w:tcPr>
            <w:tcW w:w="3369" w:type="dxa"/>
          </w:tcPr>
          <w:p w:rsidR="002C74F6" w:rsidRPr="002C74F6" w:rsidRDefault="002C74F6" w:rsidP="005F693B">
            <w:pPr>
              <w:pStyle w:val="BodyText"/>
              <w:rPr>
                <w:rFonts w:cs="Arial"/>
                <w:i/>
                <w:lang w:eastAsia="zh-CN"/>
              </w:rPr>
            </w:pPr>
            <w:r w:rsidRPr="002C74F6">
              <w:rPr>
                <w:rFonts w:cs="Arial"/>
                <w:i/>
                <w:lang w:eastAsia="zh-CN"/>
              </w:rPr>
              <w:t>R</w:t>
            </w:r>
          </w:p>
        </w:tc>
        <w:tc>
          <w:tcPr>
            <w:tcW w:w="5012" w:type="dxa"/>
          </w:tcPr>
          <w:p w:rsidR="002C74F6" w:rsidRDefault="002C74F6" w:rsidP="005F693B">
            <w:pPr>
              <w:pStyle w:val="BodyText"/>
              <w:rPr>
                <w:rFonts w:cs="Arial"/>
                <w:lang w:eastAsia="zh-CN"/>
              </w:rPr>
            </w:pPr>
            <w:r>
              <w:rPr>
                <w:rFonts w:cs="Arial"/>
                <w:lang w:eastAsia="zh-CN"/>
              </w:rPr>
              <w:t>Relaxation factor</w:t>
            </w:r>
          </w:p>
        </w:tc>
      </w:tr>
      <w:tr w:rsidR="002C74F6" w:rsidTr="002C74F6">
        <w:tc>
          <w:tcPr>
            <w:tcW w:w="3369" w:type="dxa"/>
          </w:tcPr>
          <w:p w:rsidR="002C74F6" w:rsidRPr="002C74F6" w:rsidRDefault="008673CF"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new</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end of the previous iteration</w:t>
            </w:r>
          </w:p>
        </w:tc>
      </w:tr>
      <w:tr w:rsidR="002C74F6" w:rsidTr="002C74F6">
        <w:tc>
          <w:tcPr>
            <w:tcW w:w="3369" w:type="dxa"/>
          </w:tcPr>
          <w:p w:rsidR="002C74F6" w:rsidRPr="002C74F6" w:rsidRDefault="008673CF" w:rsidP="005F693B">
            <w:pPr>
              <w:pStyle w:val="BodyText"/>
              <w:rPr>
                <w:rFonts w:cs="Arial"/>
                <w:lang w:eastAsia="zh-CN"/>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2%, prev</m:t>
                    </m:r>
                  </m:sub>
                </m:sSub>
              </m:oMath>
            </m:oMathPara>
          </w:p>
        </w:tc>
        <w:tc>
          <w:tcPr>
            <w:tcW w:w="5012" w:type="dxa"/>
          </w:tcPr>
          <w:p w:rsidR="002C74F6" w:rsidRPr="002C74F6" w:rsidRDefault="002C74F6" w:rsidP="005F693B">
            <w:pPr>
              <w:pStyle w:val="BodyText"/>
              <w:rPr>
                <w:rFonts w:cs="Arial"/>
                <w:lang w:eastAsia="zh-CN"/>
              </w:rPr>
            </w:pPr>
            <w:r>
              <w:rPr>
                <w:rFonts w:cs="Arial"/>
                <w:lang w:eastAsia="zh-CN"/>
              </w:rPr>
              <w:t>z</w:t>
            </w:r>
            <w:r>
              <w:rPr>
                <w:rFonts w:cs="Arial"/>
                <w:sz w:val="14"/>
                <w:szCs w:val="14"/>
                <w:lang w:eastAsia="zh-CN"/>
              </w:rPr>
              <w:t xml:space="preserve">2% </w:t>
            </w:r>
            <w:r>
              <w:rPr>
                <w:rFonts w:cs="Arial"/>
                <w:lang w:eastAsia="zh-CN"/>
              </w:rPr>
              <w:t>at the beginning of the previous iteration</w:t>
            </w:r>
          </w:p>
        </w:tc>
      </w:tr>
    </w:tbl>
    <w:p w:rsidR="002C74F6" w:rsidRDefault="002C74F6" w:rsidP="005F693B">
      <w:pPr>
        <w:pStyle w:val="BodyText"/>
        <w:rPr>
          <w:rFonts w:cs="Arial"/>
          <w:lang w:eastAsia="zh-CN"/>
        </w:rPr>
      </w:pPr>
    </w:p>
    <w:p w:rsidR="002C74F6" w:rsidRDefault="002C74F6" w:rsidP="005F693B">
      <w:pPr>
        <w:pStyle w:val="BodyText"/>
        <w:rPr>
          <w:rFonts w:cs="Arial"/>
          <w:lang w:eastAsia="zh-CN"/>
        </w:rPr>
      </w:pPr>
      <w:r>
        <w:rPr>
          <w:rFonts w:cs="Arial"/>
          <w:lang w:eastAsia="zh-CN"/>
        </w:rPr>
        <w:t xml:space="preserve">Note that this approach always leads to a </w:t>
      </w:r>
      <w:r w:rsidR="00C87050">
        <w:rPr>
          <w:rFonts w:cs="Arial"/>
          <w:lang w:eastAsia="zh-CN"/>
        </w:rPr>
        <w:t>value for z</w:t>
      </w:r>
      <w:r w:rsidR="00C87050">
        <w:rPr>
          <w:rFonts w:cs="Arial"/>
          <w:vertAlign w:val="subscript"/>
          <w:lang w:eastAsia="zh-CN"/>
        </w:rPr>
        <w:t>2</w:t>
      </w:r>
      <w:r>
        <w:rPr>
          <w:rFonts w:cs="Arial"/>
          <w:lang w:eastAsia="zh-CN"/>
        </w:rPr>
        <w:t>, but possible with a residue higher than the expected value of 10</w:t>
      </w:r>
      <w:r w:rsidRPr="002C74F6">
        <w:rPr>
          <w:rFonts w:cs="Arial"/>
          <w:vertAlign w:val="superscript"/>
          <w:lang w:eastAsia="zh-CN"/>
        </w:rPr>
        <w:t>-3</w:t>
      </w:r>
      <w:r>
        <w:rPr>
          <w:rFonts w:cs="Arial"/>
          <w:lang w:eastAsia="zh-CN"/>
        </w:rPr>
        <w:t xml:space="preserve"> </w:t>
      </w:r>
      <w:r w:rsidRPr="007F52A4">
        <w:rPr>
          <w:rFonts w:cs="Arial"/>
          <w:i/>
          <w:lang w:eastAsia="zh-CN"/>
        </w:rPr>
        <w:t>m</w:t>
      </w:r>
      <w:r>
        <w:rPr>
          <w:rFonts w:cs="Arial"/>
          <w:lang w:eastAsia="zh-CN"/>
        </w:rPr>
        <w:t>. In that case a warning is written to the log file, if specified.</w:t>
      </w:r>
    </w:p>
    <w:p w:rsidR="007721E9" w:rsidRDefault="007721E9" w:rsidP="005F693B">
      <w:pPr>
        <w:pStyle w:val="BodyText"/>
        <w:rPr>
          <w:rFonts w:cs="Arial"/>
          <w:lang w:eastAsia="zh-CN"/>
        </w:rPr>
      </w:pPr>
    </w:p>
    <w:p w:rsidR="007721E9" w:rsidRDefault="007721E9" w:rsidP="005F693B">
      <w:pPr>
        <w:pStyle w:val="BodyText"/>
      </w:pPr>
      <w:r>
        <w:rPr>
          <w:rFonts w:cs="Arial"/>
          <w:lang w:eastAsia="zh-CN"/>
        </w:rPr>
        <w:t>Note that within each iteration step, steps a … i may give an error. In that case the computation of z</w:t>
      </w:r>
      <w:r>
        <w:rPr>
          <w:rFonts w:cs="Arial"/>
          <w:vertAlign w:val="subscript"/>
          <w:lang w:eastAsia="zh-CN"/>
        </w:rPr>
        <w:t>2</w:t>
      </w:r>
      <w:r>
        <w:rPr>
          <w:rFonts w:cs="Arial"/>
          <w:lang w:eastAsia="zh-CN"/>
        </w:rPr>
        <w:t xml:space="preserve"> fails.</w:t>
      </w:r>
    </w:p>
    <w:p w:rsidR="00552D4B" w:rsidRDefault="00552D4B">
      <w:pPr>
        <w:spacing w:line="240" w:lineRule="auto"/>
        <w:rPr>
          <w:kern w:val="22"/>
        </w:rPr>
      </w:pPr>
      <w:r>
        <w:br w:type="page"/>
      </w:r>
    </w:p>
    <w:p w:rsidR="005F693B" w:rsidRDefault="005F693B" w:rsidP="00246AD6">
      <w:pPr>
        <w:pStyle w:val="BodyText"/>
      </w:pPr>
    </w:p>
    <w:p w:rsidR="00552D4B" w:rsidRDefault="005F693B" w:rsidP="00246AD6">
      <w:pPr>
        <w:pStyle w:val="BodyText"/>
      </w:pPr>
      <w:r>
        <w:t>Figure 1 shows a histogram of the number of iterations needed when running the tes</w:t>
      </w:r>
      <w:r w:rsidR="00552D4B">
        <w:t>t bench with 32479 evaluations.</w:t>
      </w:r>
    </w:p>
    <w:p w:rsidR="00552D4B" w:rsidRDefault="00552D4B" w:rsidP="00246AD6">
      <w:pPr>
        <w:pStyle w:val="BodyText"/>
      </w:pPr>
    </w:p>
    <w:p w:rsidR="00552D4B" w:rsidRDefault="005F693B" w:rsidP="00246AD6">
      <w:pPr>
        <w:pStyle w:val="BodyText"/>
      </w:pPr>
      <w:r>
        <w:t>About 95% of the cases need less than 10 iterations.</w:t>
      </w:r>
      <w:r w:rsidR="00F2711A">
        <w:t xml:space="preserve"> Most of them only need 2 iterations. </w:t>
      </w:r>
      <w:r>
        <w:t>Approximately 1% finishes shortly after switching on relaxation.</w:t>
      </w:r>
    </w:p>
    <w:p w:rsidR="00552D4B" w:rsidRDefault="00552D4B" w:rsidP="00246AD6">
      <w:pPr>
        <w:pStyle w:val="BodyText"/>
      </w:pPr>
    </w:p>
    <w:p w:rsidR="0047347A" w:rsidRDefault="00552D4B" w:rsidP="00246AD6">
      <w:pPr>
        <w:pStyle w:val="BodyText"/>
      </w:pPr>
      <w:r>
        <w:t>Only one</w:t>
      </w:r>
      <w:r w:rsidR="005F693B">
        <w:t xml:space="preserve"> case needs step</w:t>
      </w:r>
      <w:r w:rsidR="00C87050">
        <w:t xml:space="preserve"> </w:t>
      </w:r>
      <w:r w:rsidR="00C87050">
        <w:fldChar w:fldCharType="begin"/>
      </w:r>
      <w:r w:rsidR="00C87050">
        <w:instrText xml:space="preserve"> REF _Ref437517560 \r \h </w:instrText>
      </w:r>
      <w:r w:rsidR="00C87050">
        <w:fldChar w:fldCharType="separate"/>
      </w:r>
      <w:r w:rsidR="005D0898">
        <w:t>5</w:t>
      </w:r>
      <w:r w:rsidR="00C87050">
        <w:fldChar w:fldCharType="end"/>
      </w:r>
      <w:r w:rsidR="005F693B">
        <w:t>.</w:t>
      </w:r>
    </w:p>
    <w:p w:rsidR="0047347A" w:rsidRDefault="0047347A" w:rsidP="00246AD6">
      <w:pPr>
        <w:pStyle w:val="BodyText"/>
      </w:pPr>
    </w:p>
    <w:p w:rsidR="007721E9" w:rsidRDefault="0047347A" w:rsidP="00246AD6">
      <w:pPr>
        <w:pStyle w:val="BodyText"/>
      </w:pPr>
      <w:r>
        <w:t>All test cases finish</w:t>
      </w:r>
      <w:r w:rsidR="007721E9">
        <w:t xml:space="preserve"> </w:t>
      </w:r>
      <w:r>
        <w:t>without error</w:t>
      </w:r>
      <w:r w:rsidR="007721E9">
        <w:t>s in</w:t>
      </w:r>
      <w:r>
        <w:t xml:space="preserve"> the</w:t>
      </w:r>
      <w:r w:rsidR="007721E9">
        <w:t xml:space="preserve"> step</w:t>
      </w:r>
      <w:r>
        <w:t>s a … i</w:t>
      </w:r>
      <w:r w:rsidR="007721E9">
        <w:t>.</w:t>
      </w:r>
    </w:p>
    <w:p w:rsidR="00F2711A" w:rsidRDefault="00F2711A" w:rsidP="00246AD6">
      <w:pPr>
        <w:pStyle w:val="BodyText"/>
      </w:pPr>
    </w:p>
    <w:tbl>
      <w:tblPr>
        <w:tblStyle w:val="TableGrid"/>
        <w:tblW w:w="0" w:type="auto"/>
        <w:tblLook w:val="04A0" w:firstRow="1" w:lastRow="0" w:firstColumn="1" w:lastColumn="0" w:noHBand="0" w:noVBand="1"/>
      </w:tblPr>
      <w:tblGrid>
        <w:gridCol w:w="8381"/>
      </w:tblGrid>
      <w:tr w:rsidR="00855940" w:rsidTr="00855940">
        <w:tc>
          <w:tcPr>
            <w:tcW w:w="8381" w:type="dxa"/>
          </w:tcPr>
          <w:p w:rsidR="00855940" w:rsidRDefault="00372D84" w:rsidP="00246AD6">
            <w:pPr>
              <w:pStyle w:val="BodyText"/>
            </w:pPr>
            <w:r>
              <w:rPr>
                <w:noProof/>
                <w:lang w:eastAsia="zh-CN"/>
              </w:rPr>
              <w:drawing>
                <wp:inline distT="0" distB="0" distL="0" distR="0">
                  <wp:extent cx="5294811" cy="378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4811" cy="3787140"/>
                          </a:xfrm>
                          <a:prstGeom prst="rect">
                            <a:avLst/>
                          </a:prstGeom>
                          <a:noFill/>
                          <a:ln>
                            <a:noFill/>
                          </a:ln>
                        </pic:spPr>
                      </pic:pic>
                    </a:graphicData>
                  </a:graphic>
                </wp:inline>
              </w:drawing>
            </w:r>
          </w:p>
        </w:tc>
      </w:tr>
      <w:tr w:rsidR="00855940" w:rsidTr="00855940">
        <w:tc>
          <w:tcPr>
            <w:tcW w:w="8381" w:type="dxa"/>
          </w:tcPr>
          <w:p w:rsidR="00855940" w:rsidRDefault="00855940" w:rsidP="005F693B">
            <w:pPr>
              <w:pStyle w:val="BodyText"/>
            </w:pPr>
            <w:r>
              <w:t>Figure 1: number of iterations needed while running the overtopping test b</w:t>
            </w:r>
            <w:r w:rsidR="005F693B">
              <w:t>e</w:t>
            </w:r>
            <w:r>
              <w:t>nch</w:t>
            </w:r>
          </w:p>
        </w:tc>
      </w:tr>
    </w:tbl>
    <w:p w:rsidR="00144899" w:rsidRDefault="00144899" w:rsidP="005935EA">
      <w:pPr>
        <w:pStyle w:val="Heading6"/>
        <w:numPr>
          <w:ilvl w:val="0"/>
          <w:numId w:val="0"/>
        </w:numPr>
        <w:rPr>
          <w:lang w:val="en-US"/>
        </w:rPr>
      </w:pPr>
    </w:p>
    <w:sectPr w:rsidR="00144899" w:rsidSect="000C4298">
      <w:pgSz w:w="11907" w:h="16840" w:code="9"/>
      <w:pgMar w:top="1588" w:right="1304" w:bottom="1588" w:left="2438" w:header="618" w:footer="561" w:gutter="0"/>
      <w:pgNumType w:chapSep="enDash"/>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A97" w:rsidRDefault="00A24A97">
      <w:r>
        <w:separator/>
      </w:r>
    </w:p>
  </w:endnote>
  <w:endnote w:type="continuationSeparator" w:id="0">
    <w:p w:rsidR="00A24A97" w:rsidRDefault="00A2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umanst521 BT">
    <w:altName w:val="Lucida Sans Unico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A24A97" w:rsidRPr="00D04809" w:rsidTr="00D04809">
      <w:tc>
        <w:tcPr>
          <w:tcW w:w="1250" w:type="pct"/>
          <w:tcBorders>
            <w:top w:val="nil"/>
            <w:left w:val="nil"/>
            <w:bottom w:val="nil"/>
            <w:right w:val="nil"/>
          </w:tcBorders>
          <w:noWrap/>
          <w:vAlign w:val="center"/>
        </w:tcPr>
        <w:p w:rsidR="00A24A97" w:rsidRPr="00D04809" w:rsidRDefault="00A24A97"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gg</w:t>
          </w:r>
          <w:r w:rsidRPr="00D04809">
            <w:rPr>
              <w:rStyle w:val="PageNumber"/>
              <w:rFonts w:cs="Arial"/>
            </w:rPr>
            <w:fldChar w:fldCharType="end"/>
          </w:r>
        </w:p>
      </w:tc>
      <w:tc>
        <w:tcPr>
          <w:tcW w:w="3750" w:type="pct"/>
          <w:tcBorders>
            <w:top w:val="nil"/>
            <w:left w:val="nil"/>
            <w:bottom w:val="nil"/>
            <w:right w:val="nil"/>
          </w:tcBorders>
          <w:noWrap/>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5D0898">
            <w:rPr>
              <w:rFonts w:cs="Arial"/>
              <w:i w:val="0"/>
              <w:szCs w:val="24"/>
            </w:rPr>
            <w:t>Deltares</w:t>
          </w:r>
          <w:r w:rsidRPr="00D04809">
            <w:rPr>
              <w:rFonts w:cs="Arial"/>
              <w:i w:val="0"/>
              <w:szCs w:val="24"/>
            </w:rPr>
            <w:fldChar w:fldCharType="end"/>
          </w:r>
        </w:p>
      </w:tc>
    </w:tr>
  </w:tbl>
  <w:p w:rsidR="00A24A97" w:rsidRDefault="00A24A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Default="00A24A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2325"/>
      <w:gridCol w:w="6974"/>
    </w:tblGrid>
    <w:tr w:rsidR="00A24A97" w:rsidRPr="00D04809" w:rsidTr="00D04809">
      <w:tc>
        <w:tcPr>
          <w:tcW w:w="1250" w:type="pct"/>
          <w:tcBorders>
            <w:top w:val="nil"/>
            <w:left w:val="nil"/>
            <w:bottom w:val="nil"/>
            <w:right w:val="nil"/>
          </w:tcBorders>
          <w:noWrap/>
          <w:vAlign w:val="center"/>
        </w:tcPr>
        <w:p w:rsidR="00A24A97" w:rsidRPr="00D04809" w:rsidRDefault="00A24A97" w:rsidP="00D04809">
          <w:pPr>
            <w:pStyle w:val="Footer"/>
            <w:tabs>
              <w:tab w:val="num" w:pos="1209"/>
            </w:tabs>
            <w:overflowPunct w:val="0"/>
            <w:autoSpaceDE w:val="0"/>
            <w:autoSpaceDN w:val="0"/>
            <w:spacing w:after="120"/>
            <w:ind w:left="1209" w:hanging="360"/>
            <w:rPr>
              <w:rFonts w:cs="Arial"/>
              <w:szCs w:val="24"/>
            </w:rPr>
          </w:pPr>
          <w:r w:rsidRPr="00D04809">
            <w:rPr>
              <w:rStyle w:val="PageNumber"/>
              <w:rFonts w:cs="Arial"/>
            </w:rPr>
            <w:fldChar w:fldCharType="begin"/>
          </w:r>
          <w:r w:rsidRPr="00D04809">
            <w:rPr>
              <w:rStyle w:val="PageNumber"/>
              <w:rFonts w:cs="Arial"/>
            </w:rPr>
            <w:instrText xml:space="preserve"> PAGE </w:instrText>
          </w:r>
          <w:r w:rsidRPr="00D04809">
            <w:rPr>
              <w:rStyle w:val="PageNumber"/>
              <w:rFonts w:cs="Arial"/>
            </w:rPr>
            <w:fldChar w:fldCharType="separate"/>
          </w:r>
          <w:r w:rsidRPr="00D04809">
            <w:rPr>
              <w:rStyle w:val="PageNumber"/>
              <w:rFonts w:cs="Arial"/>
            </w:rPr>
            <w:t>xxxiii</w:t>
          </w:r>
          <w:r w:rsidRPr="00D04809">
            <w:rPr>
              <w:rStyle w:val="PageNumber"/>
              <w:rFonts w:cs="Arial"/>
            </w:rPr>
            <w:fldChar w:fldCharType="end"/>
          </w:r>
        </w:p>
      </w:tc>
      <w:tc>
        <w:tcPr>
          <w:tcW w:w="3750" w:type="pct"/>
          <w:tcBorders>
            <w:top w:val="nil"/>
            <w:left w:val="nil"/>
            <w:bottom w:val="nil"/>
            <w:right w:val="nil"/>
          </w:tcBorders>
          <w:noWrap/>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Style w:val="PageNumber"/>
              <w:rFonts w:cs="Arial"/>
              <w:i w:val="0"/>
            </w:rPr>
          </w:pPr>
          <w:r w:rsidRPr="00D04809">
            <w:rPr>
              <w:rFonts w:cs="Arial"/>
              <w:i w:val="0"/>
              <w:szCs w:val="24"/>
            </w:rPr>
            <w:fldChar w:fldCharType="begin"/>
          </w:r>
          <w:r w:rsidRPr="00D04809">
            <w:rPr>
              <w:rFonts w:cs="Arial"/>
              <w:i w:val="0"/>
              <w:szCs w:val="24"/>
            </w:rPr>
            <w:instrText xml:space="preserve"> DOCPROPERTY  propCompany  \* MERGEFORMAT </w:instrText>
          </w:r>
          <w:r w:rsidRPr="00D04809">
            <w:rPr>
              <w:rFonts w:cs="Arial"/>
              <w:i w:val="0"/>
              <w:szCs w:val="24"/>
            </w:rPr>
            <w:fldChar w:fldCharType="separate"/>
          </w:r>
          <w:r w:rsidR="005D0898">
            <w:rPr>
              <w:rFonts w:cs="Arial"/>
              <w:i w:val="0"/>
              <w:szCs w:val="24"/>
            </w:rPr>
            <w:t>Deltares</w:t>
          </w:r>
          <w:r w:rsidRPr="00D04809">
            <w:rPr>
              <w:rFonts w:cs="Arial"/>
              <w:i w:val="0"/>
              <w:szCs w:val="24"/>
            </w:rPr>
            <w:fldChar w:fldCharType="end"/>
          </w:r>
        </w:p>
      </w:tc>
    </w:tr>
  </w:tbl>
  <w:p w:rsidR="00A24A97" w:rsidRDefault="00A24A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8274"/>
      <w:gridCol w:w="1025"/>
    </w:tblGrid>
    <w:tr w:rsidR="00A24A97" w:rsidTr="00D04809">
      <w:trPr>
        <w:jc w:val="right"/>
      </w:trPr>
      <w:tc>
        <w:tcPr>
          <w:tcW w:w="4449" w:type="pct"/>
          <w:tcBorders>
            <w:top w:val="nil"/>
            <w:left w:val="nil"/>
            <w:bottom w:val="nil"/>
            <w:right w:val="nil"/>
          </w:tcBorders>
          <w:noWrap/>
          <w:vAlign w:val="center"/>
        </w:tcPr>
        <w:p w:rsidR="00A24A97" w:rsidRPr="00D04809" w:rsidRDefault="008673CF" w:rsidP="00D04809">
          <w:pPr>
            <w:pStyle w:val="Footer"/>
            <w:overflowPunct w:val="0"/>
            <w:autoSpaceDE w:val="0"/>
            <w:autoSpaceDN w:val="0"/>
            <w:rPr>
              <w:rFonts w:cs="Arial"/>
              <w:szCs w:val="24"/>
              <w:lang w:val="de-DE"/>
            </w:rPr>
          </w:pPr>
          <w:hyperlink r:id="rId1" w:history="1">
            <w:r w:rsidR="00A24A97">
              <w:rPr>
                <w:rStyle w:val="Hyperlink"/>
                <w:rFonts w:cs="Arial"/>
                <w:szCs w:val="24"/>
                <w:lang w:val="de-DE"/>
              </w:rPr>
              <w:t>https://repos.deltares.nl/repos/FailureMechanisms/FailureMechanisms/DikesOvertopping/trunk/doc</w:t>
            </w:r>
          </w:hyperlink>
        </w:p>
      </w:tc>
      <w:tc>
        <w:tcPr>
          <w:tcW w:w="551" w:type="pct"/>
          <w:tcBorders>
            <w:top w:val="nil"/>
            <w:left w:val="nil"/>
            <w:bottom w:val="nil"/>
            <w:right w:val="nil"/>
          </w:tcBorders>
          <w:noWrap/>
          <w:vAlign w:val="center"/>
        </w:tcPr>
        <w:p w:rsidR="00A24A97" w:rsidRPr="00D04809" w:rsidRDefault="00A24A97" w:rsidP="00D04809">
          <w:pPr>
            <w:pStyle w:val="HeaderBase"/>
            <w:overflowPunct w:val="0"/>
            <w:autoSpaceDE w:val="0"/>
            <w:autoSpaceDN w:val="0"/>
            <w:jc w:val="right"/>
            <w:rPr>
              <w:rFonts w:cs="Arial"/>
              <w:i w:val="0"/>
              <w:szCs w:val="24"/>
            </w:rPr>
          </w:pPr>
          <w:r w:rsidRPr="00D04809">
            <w:rPr>
              <w:rStyle w:val="PageNumber"/>
              <w:rFonts w:cs="Arial"/>
              <w:i w:val="0"/>
            </w:rPr>
            <w:fldChar w:fldCharType="begin"/>
          </w:r>
          <w:r w:rsidRPr="00D04809">
            <w:rPr>
              <w:rStyle w:val="PageNumber"/>
              <w:rFonts w:cs="Arial"/>
              <w:i w:val="0"/>
            </w:rPr>
            <w:instrText xml:space="preserve"> PAGE  \* Arabic </w:instrText>
          </w:r>
          <w:r w:rsidRPr="00D04809">
            <w:rPr>
              <w:rStyle w:val="PageNumber"/>
              <w:rFonts w:cs="Arial"/>
              <w:i w:val="0"/>
            </w:rPr>
            <w:fldChar w:fldCharType="separate"/>
          </w:r>
          <w:r w:rsidR="008673CF">
            <w:rPr>
              <w:rStyle w:val="PageNumber"/>
              <w:rFonts w:cs="Arial"/>
              <w:i w:val="0"/>
            </w:rPr>
            <w:t>2</w:t>
          </w:r>
          <w:r w:rsidRPr="00D04809">
            <w:rPr>
              <w:rStyle w:val="PageNumber"/>
              <w:rFonts w:cs="Arial"/>
              <w:i w:val="0"/>
            </w:rPr>
            <w:fldChar w:fldCharType="end"/>
          </w:r>
        </w:p>
      </w:tc>
    </w:tr>
  </w:tbl>
  <w:p w:rsidR="00A24A97" w:rsidRPr="00BF163F" w:rsidRDefault="00A24A97" w:rsidP="00BF163F">
    <w:pPr>
      <w:pStyle w:val="FooterOdd"/>
      <w:rPr>
        <w:rStyle w:val="PageNumber"/>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A97" w:rsidRDefault="00A24A97">
      <w:r>
        <w:separator/>
      </w:r>
    </w:p>
  </w:footnote>
  <w:footnote w:type="continuationSeparator" w:id="0">
    <w:p w:rsidR="00A24A97" w:rsidRDefault="00A24A97">
      <w:r>
        <w:continuationSeparator/>
      </w:r>
    </w:p>
  </w:footnote>
  <w:footnote w:id="1">
    <w:p w:rsidR="00A24A97" w:rsidRPr="008E302B" w:rsidRDefault="00A24A97">
      <w:pPr>
        <w:pStyle w:val="FootnoteText"/>
        <w:rPr>
          <w:lang w:val="en-GB"/>
        </w:rPr>
      </w:pPr>
      <w:r>
        <w:rPr>
          <w:rStyle w:val="FootnoteReference"/>
        </w:rPr>
        <w:footnoteRef/>
      </w:r>
      <w:r w:rsidRPr="008E302B">
        <w:rPr>
          <w:lang w:val="en-GB"/>
        </w:rPr>
        <w:t xml:space="preserve"> A dynamic link library (DLL) is a collection of small programs, any of which can be called when needed by a larger program that is running in the computer</w:t>
      </w:r>
    </w:p>
  </w:footnote>
  <w:footnote w:id="2">
    <w:p w:rsidR="00491181" w:rsidRPr="00491181" w:rsidRDefault="00491181">
      <w:pPr>
        <w:pStyle w:val="FootnoteText"/>
        <w:rPr>
          <w:lang w:val="en-GB"/>
        </w:rPr>
      </w:pPr>
      <w:r>
        <w:rPr>
          <w:rStyle w:val="FootnoteReference"/>
        </w:rPr>
        <w:footnoteRef/>
      </w:r>
      <w:r w:rsidRPr="00491181">
        <w:rPr>
          <w:lang w:val="en-GB"/>
        </w:rPr>
        <w:t xml:space="preserve"> </w:t>
      </w:r>
      <w:r>
        <w:rPr>
          <w:lang w:val="en-US"/>
        </w:rPr>
        <w:t xml:space="preserve">A struct is a </w:t>
      </w:r>
      <w:r w:rsidRPr="00491181">
        <w:rPr>
          <w:rStyle w:val="st"/>
          <w:lang w:val="en-GB"/>
        </w:rPr>
        <w:t>physically grouped list of variables to be placed under one name in a block of memory</w:t>
      </w:r>
    </w:p>
  </w:footnote>
  <w:footnote w:id="3">
    <w:p w:rsidR="00A24A97" w:rsidRPr="00EA366B" w:rsidRDefault="00A24A97" w:rsidP="002448A9">
      <w:pPr>
        <w:pStyle w:val="FootnoteText"/>
        <w:rPr>
          <w:lang w:val="en-US"/>
        </w:rPr>
      </w:pPr>
      <w:r>
        <w:rPr>
          <w:rStyle w:val="FootnoteReference"/>
        </w:rPr>
        <w:footnoteRef/>
      </w:r>
      <w:r w:rsidRPr="00EA366B">
        <w:rPr>
          <w:lang w:val="en-GB"/>
        </w:rPr>
        <w:t xml:space="preserve"> </w:t>
      </w:r>
      <w:r>
        <w:rPr>
          <w:lang w:val="en-US"/>
        </w:rPr>
        <w:t>Z-function: limit state function. Z &lt; 0 means failure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6A0BF6" w:rsidRDefault="00A24A97" w:rsidP="006A0BF6">
    <w:pPr>
      <w:pStyle w:val="Header"/>
      <w:ind w:left="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r>
      <w:rPr>
        <w:i w:val="0"/>
        <w:lang w:eastAsia="zh-CN"/>
      </w:rPr>
      <w:drawing>
        <wp:anchor distT="0" distB="0" distL="114300" distR="114300" simplePos="0" relativeHeight="251657728" behindDoc="0" locked="0" layoutInCell="1" allowOverlap="1">
          <wp:simplePos x="0" y="0"/>
          <wp:positionH relativeFrom="page">
            <wp:posOffset>0</wp:posOffset>
          </wp:positionH>
          <wp:positionV relativeFrom="page">
            <wp:posOffset>0</wp:posOffset>
          </wp:positionV>
          <wp:extent cx="7562850" cy="10692130"/>
          <wp:effectExtent l="0" t="0" r="0" b="0"/>
          <wp:wrapNone/>
          <wp:docPr id="16" name="Picture 16"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D45D48" w:rsidRDefault="00A24A97" w:rsidP="00D45D48">
    <w:pPr>
      <w:pStyle w:val="Header"/>
      <w:ind w:left="0"/>
      <w:rPr>
        <w:i w:val="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A97" w:rsidRPr="00EB1B96" w:rsidRDefault="00A24A97" w:rsidP="00EB1B96">
    <w:pPr>
      <w:pStyle w:val="Header"/>
      <w:ind w:left="0"/>
      <w:rPr>
        <w:i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tblLayout w:type="fixed"/>
      <w:tblCellMar>
        <w:left w:w="0" w:type="dxa"/>
        <w:right w:w="0" w:type="dxa"/>
      </w:tblCellMar>
      <w:tblLook w:val="01E0" w:firstRow="1" w:lastRow="1" w:firstColumn="1" w:lastColumn="1" w:noHBand="0" w:noVBand="0"/>
    </w:tblPr>
    <w:tblGrid>
      <w:gridCol w:w="3079"/>
      <w:gridCol w:w="3110"/>
      <w:gridCol w:w="3110"/>
    </w:tblGrid>
    <w:tr w:rsidR="00A24A97" w:rsidTr="00D04809">
      <w:tc>
        <w:tcPr>
          <w:tcW w:w="1650"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5D0898">
            <w:rPr>
              <w:rFonts w:cs="Arial"/>
              <w:b/>
              <w:bCs/>
              <w:szCs w:val="24"/>
              <w:lang w:val="en-US"/>
            </w:rPr>
            <w:t>Error! Reference source not found.</w:t>
          </w:r>
          <w:r w:rsidRPr="00D04809">
            <w:rPr>
              <w:rFonts w:cs="Arial"/>
              <w:szCs w:val="24"/>
            </w:rPr>
            <w:fldChar w:fldCharType="end"/>
          </w:r>
        </w:p>
      </w:tc>
      <w:tc>
        <w:tcPr>
          <w:tcW w:w="1667"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5D0898">
            <w:rPr>
              <w:rFonts w:cs="Arial"/>
              <w:szCs w:val="24"/>
            </w:rPr>
            <w:t>1206004</w:t>
          </w:r>
          <w:r w:rsidRPr="00D04809">
            <w:rPr>
              <w:rFonts w:cs="Arial"/>
              <w:szCs w:val="24"/>
            </w:rPr>
            <w:fldChar w:fldCharType="end"/>
          </w:r>
        </w:p>
      </w:tc>
      <w:tc>
        <w:tcPr>
          <w:tcW w:w="1667" w:type="pct"/>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DOCPROPERTY  Title  \* MERGEFORMAT </w:instrText>
          </w:r>
          <w:r w:rsidRPr="00D04809">
            <w:rPr>
              <w:rFonts w:cs="Arial"/>
              <w:szCs w:val="24"/>
            </w:rPr>
            <w:fldChar w:fldCharType="separate"/>
          </w:r>
          <w:r w:rsidR="005D0898">
            <w:rPr>
              <w:rFonts w:cs="Arial"/>
              <w:szCs w:val="24"/>
            </w:rPr>
            <w:t>WTI2017  Failure Mechanisms - Dikes Overtopping Kernel</w:t>
          </w:r>
          <w:r w:rsidRPr="00D04809">
            <w:rPr>
              <w:rFonts w:cs="Arial"/>
              <w:szCs w:val="24"/>
            </w:rPr>
            <w:fldChar w:fldCharType="end"/>
          </w:r>
        </w:p>
      </w:tc>
    </w:tr>
    <w:tr w:rsidR="00A24A97" w:rsidTr="00D04809">
      <w:tc>
        <w:tcPr>
          <w:tcW w:w="1650"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lef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5D0898">
            <w:rPr>
              <w:rFonts w:cs="Arial"/>
              <w:szCs w:val="24"/>
            </w:rPr>
            <w:t>title</w:t>
          </w:r>
          <w:r w:rsidRPr="00D04809">
            <w:rPr>
              <w:rFonts w:cs="Arial"/>
              <w:szCs w:val="24"/>
            </w:rPr>
            <w:fldChar w:fldCharType="end"/>
          </w:r>
        </w:p>
      </w:tc>
      <w:tc>
        <w:tcPr>
          <w:tcW w:w="1667" w:type="pct"/>
          <w:tcBorders>
            <w:bottom w:val="single" w:sz="4" w:space="0" w:color="auto"/>
          </w:tcBorders>
          <w:noWrap/>
          <w:tcMar>
            <w:left w:w="0" w:type="dxa"/>
            <w:right w:w="0" w:type="dxa"/>
          </w:tcMar>
          <w:vAlign w:val="center"/>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p>
      </w:tc>
    </w:tr>
  </w:tbl>
  <w:p w:rsidR="00A24A97" w:rsidRDefault="00A24A97" w:rsidP="005A4592">
    <w:pPr>
      <w:pStyle w:val="HeaderBas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99" w:type="dxa"/>
      <w:jc w:val="right"/>
      <w:tblLayout w:type="fixed"/>
      <w:tblCellMar>
        <w:left w:w="0" w:type="dxa"/>
        <w:right w:w="0" w:type="dxa"/>
      </w:tblCellMar>
      <w:tblLook w:val="01E0" w:firstRow="1" w:lastRow="1" w:firstColumn="1" w:lastColumn="1" w:noHBand="0" w:noVBand="0"/>
    </w:tblPr>
    <w:tblGrid>
      <w:gridCol w:w="3766"/>
      <w:gridCol w:w="2433"/>
      <w:gridCol w:w="3100"/>
    </w:tblGrid>
    <w:tr w:rsidR="00A24A97" w:rsidTr="00FD05AD">
      <w:trPr>
        <w:cantSplit/>
        <w:jc w:val="right"/>
      </w:trPr>
      <w:tc>
        <w:tcPr>
          <w:tcW w:w="2025" w:type="pct"/>
          <w:noWrap/>
          <w:tcMar>
            <w:left w:w="28" w:type="dxa"/>
            <w:right w:w="28" w:type="dxa"/>
          </w:tcMar>
          <w:vAlign w:val="center"/>
        </w:tcPr>
        <w:p w:rsidR="00A24A97" w:rsidRPr="00E97337" w:rsidRDefault="00A24A97" w:rsidP="005B413D">
          <w:pPr>
            <w:pStyle w:val="HeaderBase"/>
            <w:overflowPunct w:val="0"/>
            <w:autoSpaceDE w:val="0"/>
            <w:autoSpaceDN w:val="0"/>
            <w:jc w:val="left"/>
            <w:rPr>
              <w:rFonts w:cs="Arial"/>
              <w:szCs w:val="24"/>
            </w:rPr>
          </w:pPr>
          <w:r w:rsidRPr="00D04809">
            <w:rPr>
              <w:rFonts w:cs="Arial"/>
              <w:szCs w:val="24"/>
            </w:rPr>
            <w:fldChar w:fldCharType="begin"/>
          </w:r>
          <w:r w:rsidRPr="00E97337">
            <w:rPr>
              <w:rFonts w:cs="Arial"/>
              <w:szCs w:val="24"/>
            </w:rPr>
            <w:instrText xml:space="preserve"> DOCPROPERTY  Title  \* MERGEFORMAT </w:instrText>
          </w:r>
          <w:r w:rsidRPr="00D04809">
            <w:rPr>
              <w:rFonts w:cs="Arial"/>
              <w:szCs w:val="24"/>
            </w:rPr>
            <w:fldChar w:fldCharType="separate"/>
          </w:r>
          <w:r w:rsidR="005D0898">
            <w:rPr>
              <w:rFonts w:cs="Arial"/>
              <w:szCs w:val="24"/>
            </w:rPr>
            <w:t>WTI2017  Failure Mechanisms - Dikes Overtopping Kernel</w:t>
          </w:r>
          <w:r w:rsidRPr="00D04809">
            <w:rPr>
              <w:rFonts w:cs="Arial"/>
              <w:szCs w:val="24"/>
            </w:rPr>
            <w:fldChar w:fldCharType="end"/>
          </w:r>
        </w:p>
      </w:tc>
      <w:tc>
        <w:tcPr>
          <w:tcW w:w="1308" w:type="pct"/>
          <w:noWrap/>
          <w:tcMar>
            <w:left w:w="28" w:type="dxa"/>
            <w:right w:w="28" w:type="dxa"/>
          </w:tcMar>
          <w:vAlign w:val="center"/>
        </w:tcPr>
        <w:p w:rsidR="00A24A97" w:rsidRPr="00D04809" w:rsidRDefault="00A24A97" w:rsidP="00D04809">
          <w:pPr>
            <w:pStyle w:val="HeaderBase"/>
            <w:overflowPunct w:val="0"/>
            <w:autoSpaceDE w:val="0"/>
            <w:autoSpaceDN w:val="0"/>
            <w:jc w:val="center"/>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5D0898">
            <w:rPr>
              <w:rFonts w:cs="Arial"/>
              <w:szCs w:val="24"/>
            </w:rPr>
            <w:t>Technical Design</w:t>
          </w:r>
          <w:r w:rsidRPr="00D04809">
            <w:rPr>
              <w:rFonts w:cs="Arial"/>
              <w:szCs w:val="24"/>
            </w:rPr>
            <w:fldChar w:fldCharType="end"/>
          </w:r>
        </w:p>
      </w:tc>
      <w:tc>
        <w:tcPr>
          <w:tcW w:w="1667" w:type="pct"/>
          <w:noWrap/>
          <w:tcMar>
            <w:left w:w="28" w:type="dxa"/>
            <w:right w:w="28" w:type="dxa"/>
          </w:tcMar>
          <w:vAlign w:val="center"/>
        </w:tcPr>
        <w:p w:rsidR="00A24A97" w:rsidRPr="00D04809" w:rsidRDefault="00A24A97" w:rsidP="00274F8F">
          <w:pPr>
            <w:pStyle w:val="HeaderBase"/>
            <w:overflowPunct w:val="0"/>
            <w:autoSpaceDE w:val="0"/>
            <w:autoSpaceDN w:val="0"/>
            <w:jc w:val="center"/>
            <w:rPr>
              <w:rFonts w:cs="Arial"/>
              <w:szCs w:val="24"/>
            </w:rPr>
          </w:pPr>
          <w:r w:rsidRPr="00D04809">
            <w:rPr>
              <w:rFonts w:cs="Arial"/>
              <w:szCs w:val="24"/>
            </w:rPr>
            <w:t xml:space="preserve">Version </w:t>
          </w:r>
          <w:r>
            <w:rPr>
              <w:rFonts w:cs="Arial"/>
              <w:szCs w:val="24"/>
            </w:rPr>
            <w:t>1.2</w:t>
          </w:r>
          <w:r w:rsidRPr="00D04809">
            <w:rPr>
              <w:rFonts w:cs="Arial"/>
              <w:szCs w:val="24"/>
            </w:rPr>
            <w:t xml:space="preserve">, </w:t>
          </w:r>
          <w:r>
            <w:rPr>
              <w:rFonts w:cs="Arial"/>
              <w:szCs w:val="24"/>
            </w:rPr>
            <w:fldChar w:fldCharType="begin"/>
          </w:r>
          <w:r>
            <w:rPr>
              <w:rFonts w:cs="Arial"/>
              <w:szCs w:val="24"/>
            </w:rPr>
            <w:instrText xml:space="preserve"> DATE  \@ "dd MMMM yyyy"  \* MERGEFORMAT </w:instrText>
          </w:r>
          <w:r>
            <w:rPr>
              <w:rFonts w:cs="Arial"/>
              <w:szCs w:val="24"/>
            </w:rPr>
            <w:fldChar w:fldCharType="separate"/>
          </w:r>
          <w:r w:rsidR="00B2341E">
            <w:rPr>
              <w:rFonts w:cs="Arial"/>
              <w:szCs w:val="24"/>
            </w:rPr>
            <w:t>24 October 2017</w:t>
          </w:r>
          <w:r>
            <w:rPr>
              <w:rFonts w:cs="Arial"/>
              <w:szCs w:val="24"/>
            </w:rPr>
            <w:fldChar w:fldCharType="end"/>
          </w:r>
        </w:p>
      </w:tc>
    </w:tr>
    <w:tr w:rsidR="00A24A97" w:rsidTr="00FD05AD">
      <w:trPr>
        <w:cantSplit/>
        <w:jc w:val="right"/>
      </w:trPr>
      <w:tc>
        <w:tcPr>
          <w:tcW w:w="2025"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left"/>
            <w:rPr>
              <w:rFonts w:cs="Arial"/>
              <w:szCs w:val="24"/>
            </w:rPr>
          </w:pPr>
        </w:p>
      </w:tc>
      <w:tc>
        <w:tcPr>
          <w:tcW w:w="1308"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center"/>
            <w:rPr>
              <w:rFonts w:cs="Arial"/>
              <w:szCs w:val="24"/>
            </w:rPr>
          </w:pPr>
        </w:p>
      </w:tc>
      <w:tc>
        <w:tcPr>
          <w:tcW w:w="1667" w:type="pct"/>
          <w:tcBorders>
            <w:bottom w:val="single" w:sz="4" w:space="0" w:color="auto"/>
          </w:tcBorders>
          <w:noWrap/>
          <w:tcMar>
            <w:left w:w="28" w:type="dxa"/>
            <w:right w:w="28" w:type="dxa"/>
          </w:tcMar>
          <w:vAlign w:val="center"/>
        </w:tcPr>
        <w:p w:rsidR="00A24A97" w:rsidRPr="00D04809" w:rsidRDefault="00A24A97" w:rsidP="00D04809">
          <w:pPr>
            <w:pStyle w:val="HeaderBase"/>
            <w:overflowPunct w:val="0"/>
            <w:autoSpaceDE w:val="0"/>
            <w:autoSpaceDN w:val="0"/>
            <w:jc w:val="right"/>
            <w:rPr>
              <w:rFonts w:cs="Arial"/>
              <w:szCs w:val="24"/>
            </w:rPr>
          </w:pPr>
          <w:r w:rsidRPr="00D04809">
            <w:rPr>
              <w:rFonts w:cs="Arial"/>
              <w:szCs w:val="24"/>
            </w:rPr>
            <w:fldChar w:fldCharType="begin"/>
          </w:r>
          <w:r w:rsidRPr="00D04809">
            <w:rPr>
              <w:rFonts w:cs="Arial"/>
              <w:szCs w:val="24"/>
            </w:rPr>
            <w:instrText xml:space="preserve"> REF Concept \* Charformat \* MERGEFORMAT </w:instrText>
          </w:r>
          <w:r w:rsidRPr="00D04809">
            <w:rPr>
              <w:rFonts w:cs="Arial"/>
              <w:szCs w:val="24"/>
            </w:rPr>
            <w:fldChar w:fldCharType="end"/>
          </w:r>
        </w:p>
      </w:tc>
    </w:tr>
  </w:tbl>
  <w:p w:rsidR="00A24A97" w:rsidRPr="006F0857" w:rsidRDefault="00A24A97" w:rsidP="006F4769">
    <w:pPr>
      <w:pStyle w:val="Header"/>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5" w:type="dxa"/>
      <w:tblInd w:w="-1260" w:type="dxa"/>
      <w:tblLayout w:type="fixed"/>
      <w:tblLook w:val="01E0" w:firstRow="1" w:lastRow="1" w:firstColumn="1" w:lastColumn="1" w:noHBand="0" w:noVBand="0"/>
    </w:tblPr>
    <w:tblGrid>
      <w:gridCol w:w="3215"/>
      <w:gridCol w:w="3215"/>
      <w:gridCol w:w="3215"/>
    </w:tblGrid>
    <w:tr w:rsidR="00A24A97" w:rsidTr="00D04809">
      <w:tc>
        <w:tcPr>
          <w:tcW w:w="3196" w:type="dxa"/>
        </w:tcPr>
        <w:p w:rsidR="00A24A97" w:rsidRPr="00D04809" w:rsidRDefault="00A24A97"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propTitle  \* MERGEFORMAT </w:instrText>
          </w:r>
          <w:r w:rsidRPr="00D04809">
            <w:rPr>
              <w:rFonts w:cs="Arial"/>
              <w:szCs w:val="24"/>
            </w:rPr>
            <w:fldChar w:fldCharType="separate"/>
          </w:r>
          <w:r w:rsidR="005D0898">
            <w:rPr>
              <w:rFonts w:cs="Arial"/>
              <w:szCs w:val="24"/>
            </w:rPr>
            <w:t>Title</w:t>
          </w:r>
          <w:r w:rsidRPr="00D04809">
            <w:rPr>
              <w:rFonts w:cs="Arial"/>
              <w:szCs w:val="24"/>
            </w:rPr>
            <w:fldChar w:fldCharType="end"/>
          </w:r>
        </w:p>
      </w:tc>
      <w:tc>
        <w:tcPr>
          <w:tcW w:w="3197" w:type="dxa"/>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propPRojectID  \* MERGEFORMAT </w:instrText>
          </w:r>
          <w:r w:rsidRPr="00D04809">
            <w:rPr>
              <w:rFonts w:cs="Arial"/>
              <w:szCs w:val="24"/>
            </w:rPr>
            <w:fldChar w:fldCharType="separate"/>
          </w:r>
          <w:r w:rsidR="005D0898">
            <w:rPr>
              <w:rFonts w:cs="Arial"/>
              <w:szCs w:val="24"/>
            </w:rPr>
            <w:t>1206004</w:t>
          </w:r>
          <w:r w:rsidRPr="00D04809">
            <w:rPr>
              <w:rFonts w:cs="Arial"/>
              <w:szCs w:val="24"/>
            </w:rPr>
            <w:fldChar w:fldCharType="end"/>
          </w:r>
        </w:p>
      </w:tc>
      <w:tc>
        <w:tcPr>
          <w:tcW w:w="3197" w:type="dxa"/>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r w:rsidRPr="00D04809">
            <w:rPr>
              <w:rFonts w:cs="Arial"/>
              <w:szCs w:val="24"/>
            </w:rPr>
            <w:fldChar w:fldCharType="begin"/>
          </w:r>
          <w:r w:rsidRPr="00D04809">
            <w:rPr>
              <w:rFonts w:cs="Arial"/>
              <w:szCs w:val="24"/>
            </w:rPr>
            <w:instrText xml:space="preserve"> REF  wlDate  \* MERGEFORMAT </w:instrText>
          </w:r>
          <w:r w:rsidRPr="00D04809">
            <w:rPr>
              <w:rFonts w:cs="Arial"/>
              <w:szCs w:val="24"/>
            </w:rPr>
            <w:fldChar w:fldCharType="separate"/>
          </w:r>
          <w:r w:rsidR="005D0898">
            <w:rPr>
              <w:rFonts w:cs="Arial"/>
              <w:b/>
              <w:bCs/>
              <w:szCs w:val="24"/>
              <w:lang w:val="en-US"/>
            </w:rPr>
            <w:t>Error! Reference source not found.</w:t>
          </w:r>
          <w:r w:rsidRPr="00D04809">
            <w:rPr>
              <w:rFonts w:cs="Arial"/>
              <w:szCs w:val="24"/>
            </w:rPr>
            <w:fldChar w:fldCharType="end"/>
          </w:r>
        </w:p>
      </w:tc>
    </w:tr>
    <w:tr w:rsidR="00A24A97" w:rsidTr="00D04809">
      <w:tc>
        <w:tcPr>
          <w:tcW w:w="3196"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rPr>
              <w:rFonts w:cs="Arial"/>
              <w:szCs w:val="24"/>
            </w:rPr>
          </w:pPr>
          <w:r w:rsidRPr="00D04809">
            <w:rPr>
              <w:rFonts w:cs="Arial"/>
              <w:szCs w:val="24"/>
            </w:rPr>
            <w:fldChar w:fldCharType="begin"/>
          </w:r>
          <w:r w:rsidRPr="00D04809">
            <w:rPr>
              <w:rFonts w:cs="Arial"/>
              <w:szCs w:val="24"/>
            </w:rPr>
            <w:instrText xml:space="preserve"> DOCPROPERTY  propSubTitle1  \* MERGEFORMAT </w:instrText>
          </w:r>
          <w:r w:rsidRPr="00D04809">
            <w:rPr>
              <w:rFonts w:cs="Arial"/>
              <w:szCs w:val="24"/>
            </w:rPr>
            <w:fldChar w:fldCharType="separate"/>
          </w:r>
          <w:r w:rsidR="005D0898">
            <w:rPr>
              <w:rFonts w:cs="Arial"/>
              <w:szCs w:val="24"/>
            </w:rPr>
            <w:t>Technical Design</w:t>
          </w:r>
          <w:r w:rsidRPr="00D04809">
            <w:rPr>
              <w:rFonts w:cs="Arial"/>
              <w:szCs w:val="24"/>
            </w:rPr>
            <w:fldChar w:fldCharType="end"/>
          </w:r>
        </w:p>
      </w:tc>
      <w:tc>
        <w:tcPr>
          <w:tcW w:w="3197"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jc w:val="center"/>
            <w:rPr>
              <w:rFonts w:cs="Arial"/>
              <w:szCs w:val="24"/>
            </w:rPr>
          </w:pPr>
          <w:r w:rsidRPr="00D04809">
            <w:rPr>
              <w:rFonts w:cs="Arial"/>
              <w:szCs w:val="24"/>
            </w:rPr>
            <w:fldChar w:fldCharType="begin"/>
          </w:r>
          <w:r w:rsidRPr="00D04809">
            <w:rPr>
              <w:rFonts w:cs="Arial"/>
              <w:szCs w:val="24"/>
            </w:rPr>
            <w:instrText xml:space="preserve"> DOCPROPERTY  PROPSUBTITLE2  \* MERGEFORMAT </w:instrText>
          </w:r>
          <w:r w:rsidRPr="00D04809">
            <w:rPr>
              <w:rFonts w:cs="Arial"/>
              <w:szCs w:val="24"/>
            </w:rPr>
            <w:fldChar w:fldCharType="separate"/>
          </w:r>
          <w:r w:rsidR="005D0898">
            <w:rPr>
              <w:rFonts w:cs="Arial"/>
              <w:szCs w:val="24"/>
            </w:rPr>
            <w:t>title</w:t>
          </w:r>
          <w:r w:rsidRPr="00D04809">
            <w:rPr>
              <w:rFonts w:cs="Arial"/>
              <w:szCs w:val="24"/>
            </w:rPr>
            <w:fldChar w:fldCharType="end"/>
          </w:r>
        </w:p>
      </w:tc>
      <w:tc>
        <w:tcPr>
          <w:tcW w:w="3197" w:type="dxa"/>
          <w:tcBorders>
            <w:bottom w:val="single" w:sz="4" w:space="0" w:color="auto"/>
          </w:tcBorders>
        </w:tcPr>
        <w:p w:rsidR="00A24A97" w:rsidRPr="00D04809" w:rsidRDefault="00A24A97" w:rsidP="00D04809">
          <w:pPr>
            <w:pStyle w:val="HeaderBase"/>
            <w:tabs>
              <w:tab w:val="num" w:pos="1209"/>
            </w:tabs>
            <w:overflowPunct w:val="0"/>
            <w:autoSpaceDE w:val="0"/>
            <w:autoSpaceDN w:val="0"/>
            <w:spacing w:after="120"/>
            <w:ind w:left="1209" w:hanging="360"/>
            <w:jc w:val="right"/>
            <w:rPr>
              <w:rFonts w:cs="Arial"/>
              <w:szCs w:val="24"/>
            </w:rPr>
          </w:pPr>
        </w:p>
      </w:tc>
    </w:tr>
  </w:tbl>
  <w:p w:rsidR="00A24A97" w:rsidRDefault="00A24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2525394"/>
    <w:lvl w:ilvl="0">
      <w:numFmt w:val="bullet"/>
      <w:lvlText w:val="*"/>
      <w:lvlJc w:val="left"/>
    </w:lvl>
  </w:abstractNum>
  <w:abstractNum w:abstractNumId="1">
    <w:nsid w:val="00736A01"/>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2">
    <w:nsid w:val="03080B69"/>
    <w:multiLevelType w:val="multilevel"/>
    <w:tmpl w:val="5A7A7194"/>
    <w:lvl w:ilvl="0">
      <w:start w:val="1"/>
      <w:numFmt w:val="decimal"/>
      <w:lvlRestart w:val="0"/>
      <w:lvlText w:val="REQ %1"/>
      <w:lvlJc w:val="right"/>
      <w:pPr>
        <w:tabs>
          <w:tab w:val="num" w:pos="0"/>
        </w:tabs>
        <w:ind w:left="0" w:hanging="255"/>
      </w:pPr>
      <w:rPr>
        <w:rFonts w:hint="default"/>
      </w:rPr>
    </w:lvl>
    <w:lvl w:ilvl="1">
      <w:start w:val="1"/>
      <w:numFmt w:val="lowerLetter"/>
      <w:lvlText w:val="REQ %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1020"/>
        </w:tabs>
        <w:ind w:left="1020" w:firstLine="0"/>
      </w:pPr>
      <w:rPr>
        <w:rFonts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3">
    <w:nsid w:val="03B56CF7"/>
    <w:multiLevelType w:val="multilevel"/>
    <w:tmpl w:val="3CCCAA70"/>
    <w:lvl w:ilvl="0">
      <w:start w:val="1"/>
      <w:numFmt w:val="bullet"/>
      <w:lvlRestart w:val="0"/>
      <w:pStyle w:val="ListBullet"/>
      <w:lvlText w:val="•"/>
      <w:lvlJc w:val="left"/>
      <w:pPr>
        <w:tabs>
          <w:tab w:val="num" w:pos="510"/>
        </w:tabs>
        <w:ind w:left="510" w:hanging="510"/>
      </w:pPr>
    </w:lvl>
    <w:lvl w:ilvl="1">
      <w:start w:val="1"/>
      <w:numFmt w:val="bullet"/>
      <w:pStyle w:val="ListBullet2"/>
      <w:lvlText w:val="▪"/>
      <w:lvlJc w:val="left"/>
      <w:pPr>
        <w:tabs>
          <w:tab w:val="num" w:pos="1020"/>
        </w:tabs>
        <w:ind w:left="1020" w:hanging="510"/>
      </w:pPr>
    </w:lvl>
    <w:lvl w:ilvl="2">
      <w:start w:val="1"/>
      <w:numFmt w:val="bullet"/>
      <w:pStyle w:val="ListBullet3"/>
      <w:lvlText w:val="–"/>
      <w:lvlJc w:val="left"/>
      <w:pPr>
        <w:tabs>
          <w:tab w:val="num" w:pos="1020"/>
        </w:tabs>
        <w:ind w:left="1020" w:hanging="510"/>
      </w:pPr>
    </w:lvl>
    <w:lvl w:ilvl="3">
      <w:start w:val="1"/>
      <w:numFmt w:val="none"/>
      <w:pStyle w:val="ListBullet4"/>
      <w:lvlText w:val=""/>
      <w:lvlJc w:val="left"/>
      <w:pPr>
        <w:tabs>
          <w:tab w:val="num" w:pos="1020"/>
        </w:tabs>
        <w:ind w:left="1020" w:firstLine="0"/>
      </w:pPr>
    </w:lvl>
    <w:lvl w:ilvl="4">
      <w:start w:val="1"/>
      <w:numFmt w:val="none"/>
      <w:pStyle w:val="ListBullet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4">
    <w:nsid w:val="03D36D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7EF09E0"/>
    <w:multiLevelType w:val="hybridMultilevel"/>
    <w:tmpl w:val="1AEAD4C2"/>
    <w:lvl w:ilvl="0" w:tplc="5C2EE684">
      <w:start w:val="1"/>
      <w:numFmt w:val="decimal"/>
      <w:lvlText w:val="%1."/>
      <w:lvlJc w:val="left"/>
      <w:pPr>
        <w:tabs>
          <w:tab w:val="num" w:pos="720"/>
        </w:tabs>
        <w:ind w:left="720" w:hanging="360"/>
      </w:pPr>
    </w:lvl>
    <w:lvl w:ilvl="1" w:tplc="D172A0C8" w:tentative="1">
      <w:start w:val="1"/>
      <w:numFmt w:val="lowerLetter"/>
      <w:lvlText w:val="%2."/>
      <w:lvlJc w:val="left"/>
      <w:pPr>
        <w:tabs>
          <w:tab w:val="num" w:pos="1440"/>
        </w:tabs>
        <w:ind w:left="1440" w:hanging="360"/>
      </w:pPr>
    </w:lvl>
    <w:lvl w:ilvl="2" w:tplc="B6768146" w:tentative="1">
      <w:start w:val="1"/>
      <w:numFmt w:val="lowerRoman"/>
      <w:lvlText w:val="%3."/>
      <w:lvlJc w:val="right"/>
      <w:pPr>
        <w:tabs>
          <w:tab w:val="num" w:pos="2160"/>
        </w:tabs>
        <w:ind w:left="2160" w:hanging="180"/>
      </w:pPr>
    </w:lvl>
    <w:lvl w:ilvl="3" w:tplc="DFE84344" w:tentative="1">
      <w:start w:val="1"/>
      <w:numFmt w:val="decimal"/>
      <w:lvlText w:val="%4."/>
      <w:lvlJc w:val="left"/>
      <w:pPr>
        <w:tabs>
          <w:tab w:val="num" w:pos="2880"/>
        </w:tabs>
        <w:ind w:left="2880" w:hanging="360"/>
      </w:pPr>
    </w:lvl>
    <w:lvl w:ilvl="4" w:tplc="FB6E3D06" w:tentative="1">
      <w:start w:val="1"/>
      <w:numFmt w:val="lowerLetter"/>
      <w:lvlText w:val="%5."/>
      <w:lvlJc w:val="left"/>
      <w:pPr>
        <w:tabs>
          <w:tab w:val="num" w:pos="3600"/>
        </w:tabs>
        <w:ind w:left="3600" w:hanging="360"/>
      </w:pPr>
    </w:lvl>
    <w:lvl w:ilvl="5" w:tplc="636E1210" w:tentative="1">
      <w:start w:val="1"/>
      <w:numFmt w:val="lowerRoman"/>
      <w:lvlText w:val="%6."/>
      <w:lvlJc w:val="right"/>
      <w:pPr>
        <w:tabs>
          <w:tab w:val="num" w:pos="4320"/>
        </w:tabs>
        <w:ind w:left="4320" w:hanging="180"/>
      </w:pPr>
    </w:lvl>
    <w:lvl w:ilvl="6" w:tplc="69CC19FE" w:tentative="1">
      <w:start w:val="1"/>
      <w:numFmt w:val="decimal"/>
      <w:lvlText w:val="%7."/>
      <w:lvlJc w:val="left"/>
      <w:pPr>
        <w:tabs>
          <w:tab w:val="num" w:pos="5040"/>
        </w:tabs>
        <w:ind w:left="5040" w:hanging="360"/>
      </w:pPr>
    </w:lvl>
    <w:lvl w:ilvl="7" w:tplc="7C86AA2A" w:tentative="1">
      <w:start w:val="1"/>
      <w:numFmt w:val="lowerLetter"/>
      <w:lvlText w:val="%8."/>
      <w:lvlJc w:val="left"/>
      <w:pPr>
        <w:tabs>
          <w:tab w:val="num" w:pos="5760"/>
        </w:tabs>
        <w:ind w:left="5760" w:hanging="360"/>
      </w:pPr>
    </w:lvl>
    <w:lvl w:ilvl="8" w:tplc="96E456A8" w:tentative="1">
      <w:start w:val="1"/>
      <w:numFmt w:val="lowerRoman"/>
      <w:lvlText w:val="%9."/>
      <w:lvlJc w:val="right"/>
      <w:pPr>
        <w:tabs>
          <w:tab w:val="num" w:pos="6480"/>
        </w:tabs>
        <w:ind w:left="6480" w:hanging="180"/>
      </w:pPr>
    </w:lvl>
  </w:abstractNum>
  <w:abstractNum w:abstractNumId="6">
    <w:nsid w:val="094308F2"/>
    <w:multiLevelType w:val="hybridMultilevel"/>
    <w:tmpl w:val="C1A2F71C"/>
    <w:lvl w:ilvl="0" w:tplc="0CC2CF4E">
      <w:start w:val="1"/>
      <w:numFmt w:val="bullet"/>
      <w:lvlText w:val=""/>
      <w:lvlJc w:val="left"/>
      <w:pPr>
        <w:tabs>
          <w:tab w:val="num" w:pos="720"/>
        </w:tabs>
        <w:ind w:left="720" w:hanging="360"/>
      </w:pPr>
      <w:rPr>
        <w:rFonts w:ascii="Symbol" w:hAnsi="Symbol" w:hint="default"/>
      </w:rPr>
    </w:lvl>
    <w:lvl w:ilvl="1" w:tplc="94BA2614" w:tentative="1">
      <w:start w:val="1"/>
      <w:numFmt w:val="bullet"/>
      <w:lvlText w:val="o"/>
      <w:lvlJc w:val="left"/>
      <w:pPr>
        <w:tabs>
          <w:tab w:val="num" w:pos="1440"/>
        </w:tabs>
        <w:ind w:left="1440" w:hanging="360"/>
      </w:pPr>
      <w:rPr>
        <w:rFonts w:ascii="Courier New" w:hAnsi="Courier New" w:cs="Courier New" w:hint="default"/>
      </w:rPr>
    </w:lvl>
    <w:lvl w:ilvl="2" w:tplc="39FCD6EA" w:tentative="1">
      <w:start w:val="1"/>
      <w:numFmt w:val="bullet"/>
      <w:lvlText w:val=""/>
      <w:lvlJc w:val="left"/>
      <w:pPr>
        <w:tabs>
          <w:tab w:val="num" w:pos="2160"/>
        </w:tabs>
        <w:ind w:left="2160" w:hanging="360"/>
      </w:pPr>
      <w:rPr>
        <w:rFonts w:ascii="Wingdings" w:hAnsi="Wingdings" w:hint="default"/>
      </w:rPr>
    </w:lvl>
    <w:lvl w:ilvl="3" w:tplc="8D2E98A0" w:tentative="1">
      <w:start w:val="1"/>
      <w:numFmt w:val="bullet"/>
      <w:lvlText w:val=""/>
      <w:lvlJc w:val="left"/>
      <w:pPr>
        <w:tabs>
          <w:tab w:val="num" w:pos="2880"/>
        </w:tabs>
        <w:ind w:left="2880" w:hanging="360"/>
      </w:pPr>
      <w:rPr>
        <w:rFonts w:ascii="Symbol" w:hAnsi="Symbol" w:hint="default"/>
      </w:rPr>
    </w:lvl>
    <w:lvl w:ilvl="4" w:tplc="9A74BD58" w:tentative="1">
      <w:start w:val="1"/>
      <w:numFmt w:val="bullet"/>
      <w:lvlText w:val="o"/>
      <w:lvlJc w:val="left"/>
      <w:pPr>
        <w:tabs>
          <w:tab w:val="num" w:pos="3600"/>
        </w:tabs>
        <w:ind w:left="3600" w:hanging="360"/>
      </w:pPr>
      <w:rPr>
        <w:rFonts w:ascii="Courier New" w:hAnsi="Courier New" w:cs="Courier New" w:hint="default"/>
      </w:rPr>
    </w:lvl>
    <w:lvl w:ilvl="5" w:tplc="7B920E00" w:tentative="1">
      <w:start w:val="1"/>
      <w:numFmt w:val="bullet"/>
      <w:lvlText w:val=""/>
      <w:lvlJc w:val="left"/>
      <w:pPr>
        <w:tabs>
          <w:tab w:val="num" w:pos="4320"/>
        </w:tabs>
        <w:ind w:left="4320" w:hanging="360"/>
      </w:pPr>
      <w:rPr>
        <w:rFonts w:ascii="Wingdings" w:hAnsi="Wingdings" w:hint="default"/>
      </w:rPr>
    </w:lvl>
    <w:lvl w:ilvl="6" w:tplc="72549A30" w:tentative="1">
      <w:start w:val="1"/>
      <w:numFmt w:val="bullet"/>
      <w:lvlText w:val=""/>
      <w:lvlJc w:val="left"/>
      <w:pPr>
        <w:tabs>
          <w:tab w:val="num" w:pos="5040"/>
        </w:tabs>
        <w:ind w:left="5040" w:hanging="360"/>
      </w:pPr>
      <w:rPr>
        <w:rFonts w:ascii="Symbol" w:hAnsi="Symbol" w:hint="default"/>
      </w:rPr>
    </w:lvl>
    <w:lvl w:ilvl="7" w:tplc="A2A2AFCE" w:tentative="1">
      <w:start w:val="1"/>
      <w:numFmt w:val="bullet"/>
      <w:lvlText w:val="o"/>
      <w:lvlJc w:val="left"/>
      <w:pPr>
        <w:tabs>
          <w:tab w:val="num" w:pos="5760"/>
        </w:tabs>
        <w:ind w:left="5760" w:hanging="360"/>
      </w:pPr>
      <w:rPr>
        <w:rFonts w:ascii="Courier New" w:hAnsi="Courier New" w:cs="Courier New" w:hint="default"/>
      </w:rPr>
    </w:lvl>
    <w:lvl w:ilvl="8" w:tplc="E75E92A2" w:tentative="1">
      <w:start w:val="1"/>
      <w:numFmt w:val="bullet"/>
      <w:lvlText w:val=""/>
      <w:lvlJc w:val="left"/>
      <w:pPr>
        <w:tabs>
          <w:tab w:val="num" w:pos="6480"/>
        </w:tabs>
        <w:ind w:left="6480" w:hanging="360"/>
      </w:pPr>
      <w:rPr>
        <w:rFonts w:ascii="Wingdings" w:hAnsi="Wingdings" w:hint="default"/>
      </w:rPr>
    </w:lvl>
  </w:abstractNum>
  <w:abstractNum w:abstractNumId="7">
    <w:nsid w:val="0BB12F00"/>
    <w:multiLevelType w:val="hybridMultilevel"/>
    <w:tmpl w:val="DF3CA5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EC55D2C"/>
    <w:multiLevelType w:val="multilevel"/>
    <w:tmpl w:val="6298F500"/>
    <w:styleLink w:val="Huisstijl-LijstNummering"/>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9">
    <w:nsid w:val="0FD059CC"/>
    <w:multiLevelType w:val="multilevel"/>
    <w:tmpl w:val="B9F69B64"/>
    <w:lvl w:ilvl="0">
      <w:start w:val="1"/>
      <w:numFmt w:val="decimal"/>
      <w:lvlText w:val="CNS %1"/>
      <w:lvlJc w:val="right"/>
      <w:pPr>
        <w:tabs>
          <w:tab w:val="num" w:pos="0"/>
        </w:tabs>
        <w:ind w:left="0" w:hanging="255"/>
      </w:pPr>
      <w:rPr>
        <w:rFonts w:hint="default"/>
        <w:b w:val="0"/>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10">
    <w:nsid w:val="10D3313B"/>
    <w:multiLevelType w:val="hybridMultilevel"/>
    <w:tmpl w:val="53960A84"/>
    <w:lvl w:ilvl="0" w:tplc="944A8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8D107C"/>
    <w:multiLevelType w:val="hybridMultilevel"/>
    <w:tmpl w:val="9ABCAED8"/>
    <w:lvl w:ilvl="0" w:tplc="61AA120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D6583"/>
    <w:multiLevelType w:val="multilevel"/>
    <w:tmpl w:val="89D061E4"/>
    <w:lvl w:ilvl="0">
      <w:start w:val="1"/>
      <w:numFmt w:val="decimal"/>
      <w:pStyle w:val="Heading1"/>
      <w:lvlText w:val="%1"/>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vanish w:val="0"/>
        <w:color w:val="000000"/>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Text w:val=""/>
      <w:lvlJc w:val="left"/>
      <w:pPr>
        <w:tabs>
          <w:tab w:val="num" w:pos="720"/>
        </w:tabs>
        <w:ind w:left="720" w:hanging="720"/>
      </w:pPr>
      <w:rPr>
        <w:rFonts w:hint="default"/>
      </w:rPr>
    </w:lvl>
    <w:lvl w:ilvl="4">
      <w:start w:val="1"/>
      <w:numFmt w:val="none"/>
      <w:lvlRestart w:val="0"/>
      <w:suff w:val="nothing"/>
      <w:lvlText w:val=""/>
      <w:lvlJc w:val="left"/>
      <w:pPr>
        <w:ind w:left="720" w:hanging="720"/>
      </w:pPr>
      <w:rPr>
        <w:rFonts w:hint="default"/>
      </w:rPr>
    </w:lvl>
    <w:lvl w:ilvl="5">
      <w:start w:val="1"/>
      <w:numFmt w:val="upperLetter"/>
      <w:lvlRestart w:val="0"/>
      <w:pStyle w:val="Heading6"/>
      <w:lvlText w:val="%6"/>
      <w:lvlJc w:val="left"/>
      <w:pPr>
        <w:tabs>
          <w:tab w:val="num" w:pos="720"/>
        </w:tabs>
        <w:ind w:left="720" w:hanging="720"/>
      </w:pPr>
      <w:rPr>
        <w:rFonts w:hint="default"/>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720" w:hanging="720"/>
      </w:pPr>
      <w:rPr>
        <w:rFonts w:hint="default"/>
      </w:rPr>
    </w:lvl>
    <w:lvl w:ilvl="8">
      <w:start w:val="1"/>
      <w:numFmt w:val="none"/>
      <w:lvlText w:val=""/>
      <w:lvlJc w:val="left"/>
      <w:pPr>
        <w:tabs>
          <w:tab w:val="num" w:pos="720"/>
        </w:tabs>
        <w:ind w:left="731" w:hanging="731"/>
      </w:pPr>
      <w:rPr>
        <w:rFonts w:hint="default"/>
      </w:rPr>
    </w:lvl>
  </w:abstractNum>
  <w:abstractNum w:abstractNumId="13">
    <w:nsid w:val="13874B4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15D70142"/>
    <w:multiLevelType w:val="hybridMultilevel"/>
    <w:tmpl w:val="169CCE42"/>
    <w:name w:val="dBulletedList"/>
    <w:lvl w:ilvl="0" w:tplc="242E5946">
      <w:start w:val="1"/>
      <w:numFmt w:val="decimal"/>
      <w:lvlText w:val="REQ %1."/>
      <w:lvlJc w:val="left"/>
      <w:pPr>
        <w:tabs>
          <w:tab w:val="num" w:pos="851"/>
        </w:tabs>
        <w:ind w:left="851" w:hanging="851"/>
      </w:pPr>
      <w:rPr>
        <w:rFonts w:hint="default"/>
      </w:rPr>
    </w:lvl>
    <w:lvl w:ilvl="1" w:tplc="31A62D80">
      <w:start w:val="1"/>
      <w:numFmt w:val="lowerLetter"/>
      <w:lvlText w:val="%2."/>
      <w:lvlJc w:val="left"/>
      <w:pPr>
        <w:tabs>
          <w:tab w:val="num" w:pos="1440"/>
        </w:tabs>
        <w:ind w:left="1440" w:hanging="360"/>
      </w:pPr>
    </w:lvl>
    <w:lvl w:ilvl="2" w:tplc="E1AAF4FC" w:tentative="1">
      <w:start w:val="1"/>
      <w:numFmt w:val="lowerRoman"/>
      <w:lvlText w:val="%3."/>
      <w:lvlJc w:val="right"/>
      <w:pPr>
        <w:tabs>
          <w:tab w:val="num" w:pos="2160"/>
        </w:tabs>
        <w:ind w:left="2160" w:hanging="180"/>
      </w:pPr>
    </w:lvl>
    <w:lvl w:ilvl="3" w:tplc="EDB61266" w:tentative="1">
      <w:start w:val="1"/>
      <w:numFmt w:val="decimal"/>
      <w:lvlText w:val="%4."/>
      <w:lvlJc w:val="left"/>
      <w:pPr>
        <w:tabs>
          <w:tab w:val="num" w:pos="2880"/>
        </w:tabs>
        <w:ind w:left="2880" w:hanging="360"/>
      </w:pPr>
    </w:lvl>
    <w:lvl w:ilvl="4" w:tplc="1FF42E5C" w:tentative="1">
      <w:start w:val="1"/>
      <w:numFmt w:val="lowerLetter"/>
      <w:lvlText w:val="%5."/>
      <w:lvlJc w:val="left"/>
      <w:pPr>
        <w:tabs>
          <w:tab w:val="num" w:pos="3600"/>
        </w:tabs>
        <w:ind w:left="3600" w:hanging="360"/>
      </w:pPr>
    </w:lvl>
    <w:lvl w:ilvl="5" w:tplc="F58EF626" w:tentative="1">
      <w:start w:val="1"/>
      <w:numFmt w:val="lowerRoman"/>
      <w:lvlText w:val="%6."/>
      <w:lvlJc w:val="right"/>
      <w:pPr>
        <w:tabs>
          <w:tab w:val="num" w:pos="4320"/>
        </w:tabs>
        <w:ind w:left="4320" w:hanging="180"/>
      </w:pPr>
    </w:lvl>
    <w:lvl w:ilvl="6" w:tplc="D908897A" w:tentative="1">
      <w:start w:val="1"/>
      <w:numFmt w:val="decimal"/>
      <w:lvlText w:val="%7."/>
      <w:lvlJc w:val="left"/>
      <w:pPr>
        <w:tabs>
          <w:tab w:val="num" w:pos="5040"/>
        </w:tabs>
        <w:ind w:left="5040" w:hanging="360"/>
      </w:pPr>
    </w:lvl>
    <w:lvl w:ilvl="7" w:tplc="8DF46522" w:tentative="1">
      <w:start w:val="1"/>
      <w:numFmt w:val="lowerLetter"/>
      <w:lvlText w:val="%8."/>
      <w:lvlJc w:val="left"/>
      <w:pPr>
        <w:tabs>
          <w:tab w:val="num" w:pos="5760"/>
        </w:tabs>
        <w:ind w:left="5760" w:hanging="360"/>
      </w:pPr>
    </w:lvl>
    <w:lvl w:ilvl="8" w:tplc="65FE4152" w:tentative="1">
      <w:start w:val="1"/>
      <w:numFmt w:val="lowerRoman"/>
      <w:lvlText w:val="%9."/>
      <w:lvlJc w:val="right"/>
      <w:pPr>
        <w:tabs>
          <w:tab w:val="num" w:pos="6480"/>
        </w:tabs>
        <w:ind w:left="6480" w:hanging="180"/>
      </w:pPr>
    </w:lvl>
  </w:abstractNum>
  <w:abstractNum w:abstractNumId="15">
    <w:nsid w:val="170137C1"/>
    <w:multiLevelType w:val="hybridMultilevel"/>
    <w:tmpl w:val="275EBE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775CC9"/>
    <w:multiLevelType w:val="hybridMultilevel"/>
    <w:tmpl w:val="E35823FC"/>
    <w:lvl w:ilvl="0" w:tplc="CBBC6A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81C27CC"/>
    <w:multiLevelType w:val="hybridMultilevel"/>
    <w:tmpl w:val="D0F0379C"/>
    <w:lvl w:ilvl="0" w:tplc="3D5AF736">
      <w:start w:val="1"/>
      <w:numFmt w:val="bullet"/>
      <w:lvlText w:val=""/>
      <w:lvlJc w:val="left"/>
      <w:pPr>
        <w:tabs>
          <w:tab w:val="num" w:pos="1077"/>
        </w:tabs>
        <w:ind w:left="1077" w:hanging="357"/>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261745"/>
    <w:multiLevelType w:val="multilevel"/>
    <w:tmpl w:val="E87A2FF2"/>
    <w:lvl w:ilvl="0">
      <w:start w:val="1"/>
      <w:numFmt w:val="decimal"/>
      <w:lvlRestart w:val="0"/>
      <w:pStyle w:val="ListNumber"/>
      <w:lvlText w:val="%1"/>
      <w:lvlJc w:val="left"/>
      <w:pPr>
        <w:tabs>
          <w:tab w:val="num" w:pos="510"/>
        </w:tabs>
        <w:ind w:left="510" w:hanging="510"/>
      </w:pPr>
    </w:lvl>
    <w:lvl w:ilvl="1">
      <w:start w:val="1"/>
      <w:numFmt w:val="decimal"/>
      <w:pStyle w:val="ListNumber2"/>
      <w:lvlText w:val="%1.%2"/>
      <w:lvlJc w:val="left"/>
      <w:pPr>
        <w:tabs>
          <w:tab w:val="num" w:pos="510"/>
        </w:tabs>
        <w:ind w:left="510" w:hanging="510"/>
      </w:pPr>
    </w:lvl>
    <w:lvl w:ilvl="2">
      <w:start w:val="1"/>
      <w:numFmt w:val="lowerLetter"/>
      <w:pStyle w:val="ListNumber3"/>
      <w:lvlText w:val="%3"/>
      <w:lvlJc w:val="left"/>
      <w:pPr>
        <w:tabs>
          <w:tab w:val="num" w:pos="1020"/>
        </w:tabs>
        <w:ind w:left="1020" w:hanging="510"/>
      </w:pPr>
    </w:lvl>
    <w:lvl w:ilvl="3">
      <w:start w:val="1"/>
      <w:numFmt w:val="none"/>
      <w:pStyle w:val="ListNumber4"/>
      <w:lvlText w:val=""/>
      <w:lvlJc w:val="left"/>
      <w:pPr>
        <w:tabs>
          <w:tab w:val="num" w:pos="1020"/>
        </w:tabs>
        <w:ind w:left="1020" w:firstLine="0"/>
      </w:pPr>
    </w:lvl>
    <w:lvl w:ilvl="4">
      <w:start w:val="1"/>
      <w:numFmt w:val="none"/>
      <w:pStyle w:val="ListNumber5"/>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9">
    <w:nsid w:val="1B1F3A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1F7D2F4D"/>
    <w:multiLevelType w:val="hybridMultilevel"/>
    <w:tmpl w:val="A32C7BD4"/>
    <w:lvl w:ilvl="0" w:tplc="CFA0A2F0">
      <w:start w:val="1"/>
      <w:numFmt w:val="bullet"/>
      <w:lvlText w:val=""/>
      <w:lvlJc w:val="left"/>
      <w:pPr>
        <w:tabs>
          <w:tab w:val="num" w:pos="720"/>
        </w:tabs>
        <w:ind w:left="720" w:hanging="360"/>
      </w:pPr>
      <w:rPr>
        <w:rFonts w:ascii="Symbol" w:hAnsi="Symbol" w:hint="default"/>
      </w:rPr>
    </w:lvl>
    <w:lvl w:ilvl="1" w:tplc="5830C35A" w:tentative="1">
      <w:start w:val="1"/>
      <w:numFmt w:val="bullet"/>
      <w:lvlText w:val="o"/>
      <w:lvlJc w:val="left"/>
      <w:pPr>
        <w:tabs>
          <w:tab w:val="num" w:pos="1440"/>
        </w:tabs>
        <w:ind w:left="1440" w:hanging="360"/>
      </w:pPr>
      <w:rPr>
        <w:rFonts w:ascii="Courier New" w:hAnsi="Courier New" w:cs="Courier New" w:hint="default"/>
      </w:rPr>
    </w:lvl>
    <w:lvl w:ilvl="2" w:tplc="EE5CFE68" w:tentative="1">
      <w:start w:val="1"/>
      <w:numFmt w:val="bullet"/>
      <w:lvlText w:val=""/>
      <w:lvlJc w:val="left"/>
      <w:pPr>
        <w:tabs>
          <w:tab w:val="num" w:pos="2160"/>
        </w:tabs>
        <w:ind w:left="2160" w:hanging="360"/>
      </w:pPr>
      <w:rPr>
        <w:rFonts w:ascii="Wingdings" w:hAnsi="Wingdings" w:hint="default"/>
      </w:rPr>
    </w:lvl>
    <w:lvl w:ilvl="3" w:tplc="A366E9FE" w:tentative="1">
      <w:start w:val="1"/>
      <w:numFmt w:val="bullet"/>
      <w:lvlText w:val=""/>
      <w:lvlJc w:val="left"/>
      <w:pPr>
        <w:tabs>
          <w:tab w:val="num" w:pos="2880"/>
        </w:tabs>
        <w:ind w:left="2880" w:hanging="360"/>
      </w:pPr>
      <w:rPr>
        <w:rFonts w:ascii="Symbol" w:hAnsi="Symbol" w:hint="default"/>
      </w:rPr>
    </w:lvl>
    <w:lvl w:ilvl="4" w:tplc="3C90AE00" w:tentative="1">
      <w:start w:val="1"/>
      <w:numFmt w:val="bullet"/>
      <w:lvlText w:val="o"/>
      <w:lvlJc w:val="left"/>
      <w:pPr>
        <w:tabs>
          <w:tab w:val="num" w:pos="3600"/>
        </w:tabs>
        <w:ind w:left="3600" w:hanging="360"/>
      </w:pPr>
      <w:rPr>
        <w:rFonts w:ascii="Courier New" w:hAnsi="Courier New" w:cs="Courier New" w:hint="default"/>
      </w:rPr>
    </w:lvl>
    <w:lvl w:ilvl="5" w:tplc="EBBE6B12" w:tentative="1">
      <w:start w:val="1"/>
      <w:numFmt w:val="bullet"/>
      <w:lvlText w:val=""/>
      <w:lvlJc w:val="left"/>
      <w:pPr>
        <w:tabs>
          <w:tab w:val="num" w:pos="4320"/>
        </w:tabs>
        <w:ind w:left="4320" w:hanging="360"/>
      </w:pPr>
      <w:rPr>
        <w:rFonts w:ascii="Wingdings" w:hAnsi="Wingdings" w:hint="default"/>
      </w:rPr>
    </w:lvl>
    <w:lvl w:ilvl="6" w:tplc="1AEAE51A" w:tentative="1">
      <w:start w:val="1"/>
      <w:numFmt w:val="bullet"/>
      <w:lvlText w:val=""/>
      <w:lvlJc w:val="left"/>
      <w:pPr>
        <w:tabs>
          <w:tab w:val="num" w:pos="5040"/>
        </w:tabs>
        <w:ind w:left="5040" w:hanging="360"/>
      </w:pPr>
      <w:rPr>
        <w:rFonts w:ascii="Symbol" w:hAnsi="Symbol" w:hint="default"/>
      </w:rPr>
    </w:lvl>
    <w:lvl w:ilvl="7" w:tplc="D1F432DE" w:tentative="1">
      <w:start w:val="1"/>
      <w:numFmt w:val="bullet"/>
      <w:lvlText w:val="o"/>
      <w:lvlJc w:val="left"/>
      <w:pPr>
        <w:tabs>
          <w:tab w:val="num" w:pos="5760"/>
        </w:tabs>
        <w:ind w:left="5760" w:hanging="360"/>
      </w:pPr>
      <w:rPr>
        <w:rFonts w:ascii="Courier New" w:hAnsi="Courier New" w:cs="Courier New" w:hint="default"/>
      </w:rPr>
    </w:lvl>
    <w:lvl w:ilvl="8" w:tplc="EA5A204C" w:tentative="1">
      <w:start w:val="1"/>
      <w:numFmt w:val="bullet"/>
      <w:lvlText w:val=""/>
      <w:lvlJc w:val="left"/>
      <w:pPr>
        <w:tabs>
          <w:tab w:val="num" w:pos="6480"/>
        </w:tabs>
        <w:ind w:left="6480" w:hanging="360"/>
      </w:pPr>
      <w:rPr>
        <w:rFonts w:ascii="Wingdings" w:hAnsi="Wingdings" w:hint="default"/>
      </w:rPr>
    </w:lvl>
  </w:abstractNum>
  <w:abstractNum w:abstractNumId="21">
    <w:nsid w:val="1FA83AE3"/>
    <w:multiLevelType w:val="multilevel"/>
    <w:tmpl w:val="9AEE3C04"/>
    <w:lvl w:ilvl="0">
      <w:start w:val="1"/>
      <w:numFmt w:val="decimal"/>
      <w:lvlRestart w:val="0"/>
      <w:lvlText w:val="%1"/>
      <w:lvlJc w:val="left"/>
      <w:pPr>
        <w:tabs>
          <w:tab w:val="num" w:pos="510"/>
        </w:tabs>
        <w:ind w:left="510" w:hanging="51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bullet"/>
      <w:lvlText w:val=""/>
      <w:lvlJc w:val="left"/>
      <w:pPr>
        <w:tabs>
          <w:tab w:val="num" w:pos="1380"/>
        </w:tabs>
        <w:ind w:left="1380" w:hanging="360"/>
      </w:pPr>
      <w:rPr>
        <w:rFonts w:ascii="Symbol" w:hAnsi="Symbol" w:hint="default"/>
      </w:rPr>
    </w:lvl>
    <w:lvl w:ilvl="4">
      <w:start w:val="1"/>
      <w:numFmt w:val="none"/>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22">
    <w:nsid w:val="32675349"/>
    <w:multiLevelType w:val="hybridMultilevel"/>
    <w:tmpl w:val="8A1862C8"/>
    <w:lvl w:ilvl="0" w:tplc="841EE526">
      <w:start w:val="1"/>
      <w:numFmt w:val="bullet"/>
      <w:pStyle w:val="Tnormal"/>
      <w:lvlText w:val="–"/>
      <w:lvlJc w:val="left"/>
      <w:pPr>
        <w:tabs>
          <w:tab w:val="num" w:pos="794"/>
        </w:tabs>
        <w:ind w:left="794" w:hanging="397"/>
      </w:pPr>
      <w:rPr>
        <w:rFonts w:ascii="Times New Roman" w:hAnsi="Times New Roman" w:cs="Times New Roman" w:hint="default"/>
        <w:sz w:val="24"/>
        <w:szCs w:val="24"/>
      </w:rPr>
    </w:lvl>
    <w:lvl w:ilvl="1" w:tplc="A3AC8DFA" w:tentative="1">
      <w:start w:val="1"/>
      <w:numFmt w:val="bullet"/>
      <w:lvlText w:val="o"/>
      <w:lvlJc w:val="left"/>
      <w:pPr>
        <w:tabs>
          <w:tab w:val="num" w:pos="1440"/>
        </w:tabs>
        <w:ind w:left="1440" w:hanging="360"/>
      </w:pPr>
      <w:rPr>
        <w:rFonts w:ascii="Courier New" w:hAnsi="Courier New" w:hint="default"/>
      </w:rPr>
    </w:lvl>
    <w:lvl w:ilvl="2" w:tplc="1BB2CF7A" w:tentative="1">
      <w:start w:val="1"/>
      <w:numFmt w:val="bullet"/>
      <w:lvlText w:val=""/>
      <w:lvlJc w:val="left"/>
      <w:pPr>
        <w:tabs>
          <w:tab w:val="num" w:pos="2160"/>
        </w:tabs>
        <w:ind w:left="2160" w:hanging="360"/>
      </w:pPr>
      <w:rPr>
        <w:rFonts w:ascii="Wingdings" w:hAnsi="Wingdings" w:hint="default"/>
      </w:rPr>
    </w:lvl>
    <w:lvl w:ilvl="3" w:tplc="14AA3A72" w:tentative="1">
      <w:start w:val="1"/>
      <w:numFmt w:val="bullet"/>
      <w:lvlText w:val=""/>
      <w:lvlJc w:val="left"/>
      <w:pPr>
        <w:tabs>
          <w:tab w:val="num" w:pos="2880"/>
        </w:tabs>
        <w:ind w:left="2880" w:hanging="360"/>
      </w:pPr>
      <w:rPr>
        <w:rFonts w:ascii="Symbol" w:hAnsi="Symbol" w:hint="default"/>
      </w:rPr>
    </w:lvl>
    <w:lvl w:ilvl="4" w:tplc="9D4CF40C" w:tentative="1">
      <w:start w:val="1"/>
      <w:numFmt w:val="bullet"/>
      <w:lvlText w:val="o"/>
      <w:lvlJc w:val="left"/>
      <w:pPr>
        <w:tabs>
          <w:tab w:val="num" w:pos="3600"/>
        </w:tabs>
        <w:ind w:left="3600" w:hanging="360"/>
      </w:pPr>
      <w:rPr>
        <w:rFonts w:ascii="Courier New" w:hAnsi="Courier New" w:hint="default"/>
      </w:rPr>
    </w:lvl>
    <w:lvl w:ilvl="5" w:tplc="23B07038" w:tentative="1">
      <w:start w:val="1"/>
      <w:numFmt w:val="bullet"/>
      <w:lvlText w:val=""/>
      <w:lvlJc w:val="left"/>
      <w:pPr>
        <w:tabs>
          <w:tab w:val="num" w:pos="4320"/>
        </w:tabs>
        <w:ind w:left="4320" w:hanging="360"/>
      </w:pPr>
      <w:rPr>
        <w:rFonts w:ascii="Wingdings" w:hAnsi="Wingdings" w:hint="default"/>
      </w:rPr>
    </w:lvl>
    <w:lvl w:ilvl="6" w:tplc="6E4E47C6" w:tentative="1">
      <w:start w:val="1"/>
      <w:numFmt w:val="bullet"/>
      <w:lvlText w:val=""/>
      <w:lvlJc w:val="left"/>
      <w:pPr>
        <w:tabs>
          <w:tab w:val="num" w:pos="5040"/>
        </w:tabs>
        <w:ind w:left="5040" w:hanging="360"/>
      </w:pPr>
      <w:rPr>
        <w:rFonts w:ascii="Symbol" w:hAnsi="Symbol" w:hint="default"/>
      </w:rPr>
    </w:lvl>
    <w:lvl w:ilvl="7" w:tplc="0D4A2C2C" w:tentative="1">
      <w:start w:val="1"/>
      <w:numFmt w:val="bullet"/>
      <w:lvlText w:val="o"/>
      <w:lvlJc w:val="left"/>
      <w:pPr>
        <w:tabs>
          <w:tab w:val="num" w:pos="5760"/>
        </w:tabs>
        <w:ind w:left="5760" w:hanging="360"/>
      </w:pPr>
      <w:rPr>
        <w:rFonts w:ascii="Courier New" w:hAnsi="Courier New" w:hint="default"/>
      </w:rPr>
    </w:lvl>
    <w:lvl w:ilvl="8" w:tplc="0E66C7DC" w:tentative="1">
      <w:start w:val="1"/>
      <w:numFmt w:val="bullet"/>
      <w:lvlText w:val=""/>
      <w:lvlJc w:val="left"/>
      <w:pPr>
        <w:tabs>
          <w:tab w:val="num" w:pos="6480"/>
        </w:tabs>
        <w:ind w:left="6480" w:hanging="360"/>
      </w:pPr>
      <w:rPr>
        <w:rFonts w:ascii="Wingdings" w:hAnsi="Wingdings" w:hint="default"/>
      </w:rPr>
    </w:lvl>
  </w:abstractNum>
  <w:abstractNum w:abstractNumId="23">
    <w:nsid w:val="3275749D"/>
    <w:multiLevelType w:val="hybridMultilevel"/>
    <w:tmpl w:val="D4C8A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815CD6"/>
    <w:multiLevelType w:val="hybridMultilevel"/>
    <w:tmpl w:val="ADC6060C"/>
    <w:lvl w:ilvl="0" w:tplc="3D5AF736">
      <w:start w:val="1"/>
      <w:numFmt w:val="bullet"/>
      <w:lvlText w:val=""/>
      <w:lvlJc w:val="left"/>
      <w:pPr>
        <w:tabs>
          <w:tab w:val="num" w:pos="457"/>
        </w:tabs>
        <w:ind w:left="457" w:hanging="357"/>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5">
    <w:nsid w:val="363F4FC8"/>
    <w:multiLevelType w:val="hybridMultilevel"/>
    <w:tmpl w:val="D2E64C96"/>
    <w:lvl w:ilvl="0" w:tplc="8DD21468">
      <w:start w:val="1"/>
      <w:numFmt w:val="decimal"/>
      <w:lvlText w:val="%1."/>
      <w:lvlJc w:val="left"/>
      <w:pPr>
        <w:tabs>
          <w:tab w:val="num" w:pos="514"/>
        </w:tabs>
        <w:ind w:left="514" w:hanging="360"/>
      </w:pPr>
      <w:rPr>
        <w:rFonts w:hint="default"/>
      </w:rPr>
    </w:lvl>
    <w:lvl w:ilvl="1" w:tplc="3A4E564C" w:tentative="1">
      <w:start w:val="1"/>
      <w:numFmt w:val="lowerLetter"/>
      <w:lvlText w:val="%2."/>
      <w:lvlJc w:val="left"/>
      <w:pPr>
        <w:tabs>
          <w:tab w:val="num" w:pos="1494"/>
        </w:tabs>
        <w:ind w:left="1494" w:hanging="360"/>
      </w:pPr>
    </w:lvl>
    <w:lvl w:ilvl="2" w:tplc="0F162F5A" w:tentative="1">
      <w:start w:val="1"/>
      <w:numFmt w:val="lowerRoman"/>
      <w:lvlText w:val="%3."/>
      <w:lvlJc w:val="right"/>
      <w:pPr>
        <w:tabs>
          <w:tab w:val="num" w:pos="2214"/>
        </w:tabs>
        <w:ind w:left="2214" w:hanging="180"/>
      </w:pPr>
    </w:lvl>
    <w:lvl w:ilvl="3" w:tplc="F1B65FBE" w:tentative="1">
      <w:start w:val="1"/>
      <w:numFmt w:val="decimal"/>
      <w:lvlText w:val="%4."/>
      <w:lvlJc w:val="left"/>
      <w:pPr>
        <w:tabs>
          <w:tab w:val="num" w:pos="2934"/>
        </w:tabs>
        <w:ind w:left="2934" w:hanging="360"/>
      </w:pPr>
    </w:lvl>
    <w:lvl w:ilvl="4" w:tplc="697E873E" w:tentative="1">
      <w:start w:val="1"/>
      <w:numFmt w:val="lowerLetter"/>
      <w:lvlText w:val="%5."/>
      <w:lvlJc w:val="left"/>
      <w:pPr>
        <w:tabs>
          <w:tab w:val="num" w:pos="3654"/>
        </w:tabs>
        <w:ind w:left="3654" w:hanging="360"/>
      </w:pPr>
    </w:lvl>
    <w:lvl w:ilvl="5" w:tplc="F03268AC" w:tentative="1">
      <w:start w:val="1"/>
      <w:numFmt w:val="lowerRoman"/>
      <w:lvlText w:val="%6."/>
      <w:lvlJc w:val="right"/>
      <w:pPr>
        <w:tabs>
          <w:tab w:val="num" w:pos="4374"/>
        </w:tabs>
        <w:ind w:left="4374" w:hanging="180"/>
      </w:pPr>
    </w:lvl>
    <w:lvl w:ilvl="6" w:tplc="1C8C7714" w:tentative="1">
      <w:start w:val="1"/>
      <w:numFmt w:val="decimal"/>
      <w:lvlText w:val="%7."/>
      <w:lvlJc w:val="left"/>
      <w:pPr>
        <w:tabs>
          <w:tab w:val="num" w:pos="5094"/>
        </w:tabs>
        <w:ind w:left="5094" w:hanging="360"/>
      </w:pPr>
    </w:lvl>
    <w:lvl w:ilvl="7" w:tplc="C074C63C" w:tentative="1">
      <w:start w:val="1"/>
      <w:numFmt w:val="lowerLetter"/>
      <w:lvlText w:val="%8."/>
      <w:lvlJc w:val="left"/>
      <w:pPr>
        <w:tabs>
          <w:tab w:val="num" w:pos="5814"/>
        </w:tabs>
        <w:ind w:left="5814" w:hanging="360"/>
      </w:pPr>
    </w:lvl>
    <w:lvl w:ilvl="8" w:tplc="A51EDF60" w:tentative="1">
      <w:start w:val="1"/>
      <w:numFmt w:val="lowerRoman"/>
      <w:lvlText w:val="%9."/>
      <w:lvlJc w:val="right"/>
      <w:pPr>
        <w:tabs>
          <w:tab w:val="num" w:pos="6534"/>
        </w:tabs>
        <w:ind w:left="6534" w:hanging="180"/>
      </w:pPr>
    </w:lvl>
  </w:abstractNum>
  <w:abstractNum w:abstractNumId="26">
    <w:nsid w:val="37950E67"/>
    <w:multiLevelType w:val="multilevel"/>
    <w:tmpl w:val="C0E45D04"/>
    <w:lvl w:ilvl="0">
      <w:start w:val="1"/>
      <w:numFmt w:val="decimal"/>
      <w:lvlText w:val="REQ %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387D5626"/>
    <w:multiLevelType w:val="hybridMultilevel"/>
    <w:tmpl w:val="714E6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905551"/>
    <w:multiLevelType w:val="multilevel"/>
    <w:tmpl w:val="94DE8EFE"/>
    <w:lvl w:ilvl="0">
      <w:start w:val="1"/>
      <w:numFmt w:val="bullet"/>
      <w:lvlText w:val=""/>
      <w:lvlJc w:val="left"/>
      <w:pPr>
        <w:tabs>
          <w:tab w:val="num" w:pos="1211"/>
        </w:tabs>
        <w:ind w:left="1211" w:hanging="360"/>
      </w:pPr>
      <w:rPr>
        <w:rFonts w:ascii="Symbol" w:hAnsi="Symbol" w:hint="default"/>
      </w:rPr>
    </w:lvl>
    <w:lvl w:ilvl="1">
      <w:start w:val="1"/>
      <w:numFmt w:val="decimal"/>
      <w:lvlText w:val="REQ %2"/>
      <w:lvlJc w:val="left"/>
      <w:pPr>
        <w:tabs>
          <w:tab w:val="num" w:pos="1361"/>
        </w:tabs>
        <w:ind w:left="1361" w:hanging="510"/>
      </w:pPr>
      <w:rPr>
        <w:rFonts w:hint="default"/>
      </w:rPr>
    </w:lvl>
    <w:lvl w:ilvl="2">
      <w:start w:val="1"/>
      <w:numFmt w:val="decimal"/>
      <w:lvlText w:val="%1.%2.%3"/>
      <w:lvlJc w:val="left"/>
      <w:pPr>
        <w:tabs>
          <w:tab w:val="num" w:pos="1588"/>
        </w:tabs>
        <w:ind w:left="1588" w:hanging="737"/>
      </w:pPr>
      <w:rPr>
        <w:rFonts w:hint="default"/>
      </w:rPr>
    </w:lvl>
    <w:lvl w:ilvl="3">
      <w:start w:val="1"/>
      <w:numFmt w:val="none"/>
      <w:lvlText w:val=""/>
      <w:lvlJc w:val="left"/>
      <w:pPr>
        <w:tabs>
          <w:tab w:val="num" w:pos="1871"/>
        </w:tabs>
        <w:ind w:left="1871" w:firstLine="0"/>
      </w:pPr>
      <w:rPr>
        <w:rFonts w:hint="default"/>
      </w:rPr>
    </w:lvl>
    <w:lvl w:ilvl="4">
      <w:start w:val="1"/>
      <w:numFmt w:val="none"/>
      <w:suff w:val="nothing"/>
      <w:lvlText w:val=""/>
      <w:lvlJc w:val="left"/>
      <w:pPr>
        <w:ind w:left="1871" w:firstLine="0"/>
      </w:pPr>
      <w:rPr>
        <w:rFonts w:hint="default"/>
      </w:rPr>
    </w:lvl>
    <w:lvl w:ilvl="5">
      <w:start w:val="1"/>
      <w:numFmt w:val="none"/>
      <w:suff w:val="nothing"/>
      <w:lvlText w:val=""/>
      <w:lvlJc w:val="left"/>
      <w:pPr>
        <w:ind w:left="1871" w:firstLine="0"/>
      </w:pPr>
      <w:rPr>
        <w:rFonts w:hint="default"/>
      </w:rPr>
    </w:lvl>
    <w:lvl w:ilvl="6">
      <w:start w:val="1"/>
      <w:numFmt w:val="none"/>
      <w:suff w:val="nothing"/>
      <w:lvlText w:val=""/>
      <w:lvlJc w:val="left"/>
      <w:pPr>
        <w:ind w:left="1871" w:firstLine="0"/>
      </w:pPr>
      <w:rPr>
        <w:rFonts w:hint="default"/>
      </w:rPr>
    </w:lvl>
    <w:lvl w:ilvl="7">
      <w:start w:val="1"/>
      <w:numFmt w:val="none"/>
      <w:suff w:val="nothing"/>
      <w:lvlText w:val=""/>
      <w:lvlJc w:val="left"/>
      <w:pPr>
        <w:ind w:left="1871" w:firstLine="0"/>
      </w:pPr>
      <w:rPr>
        <w:rFonts w:hint="default"/>
      </w:rPr>
    </w:lvl>
    <w:lvl w:ilvl="8">
      <w:start w:val="1"/>
      <w:numFmt w:val="none"/>
      <w:suff w:val="nothing"/>
      <w:lvlText w:val=""/>
      <w:lvlJc w:val="left"/>
      <w:pPr>
        <w:ind w:left="1871" w:firstLine="0"/>
      </w:pPr>
      <w:rPr>
        <w:rFonts w:hint="default"/>
      </w:rPr>
    </w:lvl>
  </w:abstractNum>
  <w:abstractNum w:abstractNumId="29">
    <w:nsid w:val="401D5DAA"/>
    <w:multiLevelType w:val="hybridMultilevel"/>
    <w:tmpl w:val="11D2F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6865898"/>
    <w:multiLevelType w:val="hybridMultilevel"/>
    <w:tmpl w:val="F9D022A0"/>
    <w:name w:val="dNumberedList"/>
    <w:lvl w:ilvl="0" w:tplc="944A83A0">
      <w:start w:val="1"/>
      <w:numFmt w:val="decimal"/>
      <w:lvlText w:val="%1."/>
      <w:lvlJc w:val="left"/>
      <w:pPr>
        <w:tabs>
          <w:tab w:val="num" w:pos="774"/>
        </w:tabs>
        <w:ind w:left="774" w:hanging="360"/>
      </w:pPr>
      <w:rPr>
        <w:rFonts w:hint="default"/>
      </w:rPr>
    </w:lvl>
    <w:lvl w:ilvl="1" w:tplc="3D5AF736">
      <w:start w:val="1"/>
      <w:numFmt w:val="bullet"/>
      <w:lvlText w:val=""/>
      <w:lvlJc w:val="left"/>
      <w:pPr>
        <w:tabs>
          <w:tab w:val="num" w:pos="1491"/>
        </w:tabs>
        <w:ind w:left="1491" w:hanging="357"/>
      </w:pPr>
      <w:rPr>
        <w:rFonts w:ascii="Symbol" w:hAnsi="Symbol" w:hint="default"/>
      </w:rPr>
    </w:lvl>
    <w:lvl w:ilvl="2" w:tplc="FFFFFFFF" w:tentative="1">
      <w:start w:val="1"/>
      <w:numFmt w:val="lowerRoman"/>
      <w:lvlText w:val="%3."/>
      <w:lvlJc w:val="right"/>
      <w:pPr>
        <w:tabs>
          <w:tab w:val="num" w:pos="2214"/>
        </w:tabs>
        <w:ind w:left="2214" w:hanging="180"/>
      </w:pPr>
    </w:lvl>
    <w:lvl w:ilvl="3" w:tplc="FFFFFFFF" w:tentative="1">
      <w:start w:val="1"/>
      <w:numFmt w:val="decimal"/>
      <w:lvlText w:val="%4."/>
      <w:lvlJc w:val="left"/>
      <w:pPr>
        <w:tabs>
          <w:tab w:val="num" w:pos="2934"/>
        </w:tabs>
        <w:ind w:left="2934" w:hanging="360"/>
      </w:pPr>
    </w:lvl>
    <w:lvl w:ilvl="4" w:tplc="FFFFFFFF" w:tentative="1">
      <w:start w:val="1"/>
      <w:numFmt w:val="lowerLetter"/>
      <w:lvlText w:val="%5."/>
      <w:lvlJc w:val="left"/>
      <w:pPr>
        <w:tabs>
          <w:tab w:val="num" w:pos="3654"/>
        </w:tabs>
        <w:ind w:left="3654" w:hanging="360"/>
      </w:pPr>
    </w:lvl>
    <w:lvl w:ilvl="5" w:tplc="FFFFFFFF" w:tentative="1">
      <w:start w:val="1"/>
      <w:numFmt w:val="lowerRoman"/>
      <w:lvlText w:val="%6."/>
      <w:lvlJc w:val="right"/>
      <w:pPr>
        <w:tabs>
          <w:tab w:val="num" w:pos="4374"/>
        </w:tabs>
        <w:ind w:left="4374" w:hanging="180"/>
      </w:pPr>
    </w:lvl>
    <w:lvl w:ilvl="6" w:tplc="FFFFFFFF" w:tentative="1">
      <w:start w:val="1"/>
      <w:numFmt w:val="decimal"/>
      <w:lvlText w:val="%7."/>
      <w:lvlJc w:val="left"/>
      <w:pPr>
        <w:tabs>
          <w:tab w:val="num" w:pos="5094"/>
        </w:tabs>
        <w:ind w:left="5094" w:hanging="360"/>
      </w:pPr>
    </w:lvl>
    <w:lvl w:ilvl="7" w:tplc="FFFFFFFF" w:tentative="1">
      <w:start w:val="1"/>
      <w:numFmt w:val="lowerLetter"/>
      <w:lvlText w:val="%8."/>
      <w:lvlJc w:val="left"/>
      <w:pPr>
        <w:tabs>
          <w:tab w:val="num" w:pos="5814"/>
        </w:tabs>
        <w:ind w:left="5814" w:hanging="360"/>
      </w:pPr>
    </w:lvl>
    <w:lvl w:ilvl="8" w:tplc="FFFFFFFF" w:tentative="1">
      <w:start w:val="1"/>
      <w:numFmt w:val="lowerRoman"/>
      <w:lvlText w:val="%9."/>
      <w:lvlJc w:val="right"/>
      <w:pPr>
        <w:tabs>
          <w:tab w:val="num" w:pos="6534"/>
        </w:tabs>
        <w:ind w:left="6534" w:hanging="180"/>
      </w:pPr>
    </w:lvl>
  </w:abstractNum>
  <w:abstractNum w:abstractNumId="31">
    <w:nsid w:val="4D2A0FAB"/>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E7F2CB4"/>
    <w:multiLevelType w:val="hybridMultilevel"/>
    <w:tmpl w:val="517A48E4"/>
    <w:name w:val="dNumberedList2"/>
    <w:lvl w:ilvl="0" w:tplc="944A83A0">
      <w:start w:val="1"/>
      <w:numFmt w:val="decimal"/>
      <w:lvlText w:val="%1."/>
      <w:lvlJc w:val="left"/>
      <w:pPr>
        <w:tabs>
          <w:tab w:val="num" w:pos="774"/>
        </w:tabs>
        <w:ind w:left="774"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33">
    <w:nsid w:val="544D5C9A"/>
    <w:multiLevelType w:val="hybridMultilevel"/>
    <w:tmpl w:val="6E94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50B608C"/>
    <w:multiLevelType w:val="hybridMultilevel"/>
    <w:tmpl w:val="4E28C24C"/>
    <w:lvl w:ilvl="0" w:tplc="944A83A0">
      <w:start w:val="1"/>
      <w:numFmt w:val="bullet"/>
      <w:pStyle w:val="Bullet"/>
      <w:lvlText w:val=""/>
      <w:lvlJc w:val="left"/>
      <w:pPr>
        <w:tabs>
          <w:tab w:val="num" w:pos="1418"/>
        </w:tabs>
        <w:ind w:left="1418" w:hanging="567"/>
      </w:pPr>
      <w:rPr>
        <w:rFonts w:ascii="Symbol" w:hAnsi="Symbol" w:cs="Times New Roman" w:hint="default"/>
        <w:sz w:val="20"/>
        <w:szCs w:val="20"/>
      </w:rPr>
    </w:lvl>
    <w:lvl w:ilvl="1" w:tplc="04090019" w:tentative="1">
      <w:start w:val="1"/>
      <w:numFmt w:val="bullet"/>
      <w:lvlText w:val="o"/>
      <w:lvlJc w:val="left"/>
      <w:pPr>
        <w:tabs>
          <w:tab w:val="num" w:pos="2291"/>
        </w:tabs>
        <w:ind w:left="2291" w:hanging="360"/>
      </w:pPr>
      <w:rPr>
        <w:rFonts w:ascii="Courier New" w:hAnsi="Courier New" w:hint="default"/>
      </w:rPr>
    </w:lvl>
    <w:lvl w:ilvl="2" w:tplc="0409001B" w:tentative="1">
      <w:start w:val="1"/>
      <w:numFmt w:val="bullet"/>
      <w:lvlText w:val=""/>
      <w:lvlJc w:val="left"/>
      <w:pPr>
        <w:tabs>
          <w:tab w:val="num" w:pos="3011"/>
        </w:tabs>
        <w:ind w:left="3011" w:hanging="360"/>
      </w:pPr>
      <w:rPr>
        <w:rFonts w:ascii="Wingdings" w:hAnsi="Wingdings" w:hint="default"/>
      </w:rPr>
    </w:lvl>
    <w:lvl w:ilvl="3" w:tplc="0409000F" w:tentative="1">
      <w:start w:val="1"/>
      <w:numFmt w:val="bullet"/>
      <w:lvlText w:val=""/>
      <w:lvlJc w:val="left"/>
      <w:pPr>
        <w:tabs>
          <w:tab w:val="num" w:pos="3731"/>
        </w:tabs>
        <w:ind w:left="3731" w:hanging="360"/>
      </w:pPr>
      <w:rPr>
        <w:rFonts w:ascii="Symbol" w:hAnsi="Symbol" w:hint="default"/>
      </w:rPr>
    </w:lvl>
    <w:lvl w:ilvl="4" w:tplc="04090019" w:tentative="1">
      <w:start w:val="1"/>
      <w:numFmt w:val="bullet"/>
      <w:lvlText w:val="o"/>
      <w:lvlJc w:val="left"/>
      <w:pPr>
        <w:tabs>
          <w:tab w:val="num" w:pos="4451"/>
        </w:tabs>
        <w:ind w:left="4451" w:hanging="360"/>
      </w:pPr>
      <w:rPr>
        <w:rFonts w:ascii="Courier New" w:hAnsi="Courier New" w:hint="default"/>
      </w:rPr>
    </w:lvl>
    <w:lvl w:ilvl="5" w:tplc="0409001B" w:tentative="1">
      <w:start w:val="1"/>
      <w:numFmt w:val="bullet"/>
      <w:lvlText w:val=""/>
      <w:lvlJc w:val="left"/>
      <w:pPr>
        <w:tabs>
          <w:tab w:val="num" w:pos="5171"/>
        </w:tabs>
        <w:ind w:left="5171" w:hanging="360"/>
      </w:pPr>
      <w:rPr>
        <w:rFonts w:ascii="Wingdings" w:hAnsi="Wingdings" w:hint="default"/>
      </w:rPr>
    </w:lvl>
    <w:lvl w:ilvl="6" w:tplc="0409000F" w:tentative="1">
      <w:start w:val="1"/>
      <w:numFmt w:val="bullet"/>
      <w:lvlText w:val=""/>
      <w:lvlJc w:val="left"/>
      <w:pPr>
        <w:tabs>
          <w:tab w:val="num" w:pos="5891"/>
        </w:tabs>
        <w:ind w:left="5891" w:hanging="360"/>
      </w:pPr>
      <w:rPr>
        <w:rFonts w:ascii="Symbol" w:hAnsi="Symbol" w:hint="default"/>
      </w:rPr>
    </w:lvl>
    <w:lvl w:ilvl="7" w:tplc="04090019" w:tentative="1">
      <w:start w:val="1"/>
      <w:numFmt w:val="bullet"/>
      <w:lvlText w:val="o"/>
      <w:lvlJc w:val="left"/>
      <w:pPr>
        <w:tabs>
          <w:tab w:val="num" w:pos="6611"/>
        </w:tabs>
        <w:ind w:left="6611" w:hanging="360"/>
      </w:pPr>
      <w:rPr>
        <w:rFonts w:ascii="Courier New" w:hAnsi="Courier New" w:hint="default"/>
      </w:rPr>
    </w:lvl>
    <w:lvl w:ilvl="8" w:tplc="0409001B" w:tentative="1">
      <w:start w:val="1"/>
      <w:numFmt w:val="bullet"/>
      <w:lvlText w:val=""/>
      <w:lvlJc w:val="left"/>
      <w:pPr>
        <w:tabs>
          <w:tab w:val="num" w:pos="7331"/>
        </w:tabs>
        <w:ind w:left="7331" w:hanging="360"/>
      </w:pPr>
      <w:rPr>
        <w:rFonts w:ascii="Wingdings" w:hAnsi="Wingdings" w:hint="default"/>
      </w:rPr>
    </w:lvl>
  </w:abstractNum>
  <w:abstractNum w:abstractNumId="35">
    <w:nsid w:val="56194094"/>
    <w:multiLevelType w:val="hybridMultilevel"/>
    <w:tmpl w:val="6590C004"/>
    <w:lvl w:ilvl="0" w:tplc="6EEA8266">
      <w:start w:val="1"/>
      <w:numFmt w:val="bullet"/>
      <w:lvlText w:val=""/>
      <w:lvlJc w:val="left"/>
      <w:pPr>
        <w:tabs>
          <w:tab w:val="num" w:pos="1080"/>
        </w:tabs>
        <w:ind w:left="1080" w:hanging="360"/>
      </w:pPr>
      <w:rPr>
        <w:rFonts w:ascii="Symbol" w:hAnsi="Symbol" w:hint="default"/>
      </w:rPr>
    </w:lvl>
    <w:lvl w:ilvl="1" w:tplc="FA867624" w:tentative="1">
      <w:start w:val="1"/>
      <w:numFmt w:val="bullet"/>
      <w:lvlText w:val="o"/>
      <w:lvlJc w:val="left"/>
      <w:pPr>
        <w:tabs>
          <w:tab w:val="num" w:pos="1800"/>
        </w:tabs>
        <w:ind w:left="1800" w:hanging="360"/>
      </w:pPr>
      <w:rPr>
        <w:rFonts w:ascii="Courier New" w:hAnsi="Courier New" w:cs="Courier New" w:hint="default"/>
      </w:rPr>
    </w:lvl>
    <w:lvl w:ilvl="2" w:tplc="D5385A06" w:tentative="1">
      <w:start w:val="1"/>
      <w:numFmt w:val="bullet"/>
      <w:lvlText w:val=""/>
      <w:lvlJc w:val="left"/>
      <w:pPr>
        <w:tabs>
          <w:tab w:val="num" w:pos="2520"/>
        </w:tabs>
        <w:ind w:left="2520" w:hanging="360"/>
      </w:pPr>
      <w:rPr>
        <w:rFonts w:ascii="Wingdings" w:hAnsi="Wingdings" w:hint="default"/>
      </w:rPr>
    </w:lvl>
    <w:lvl w:ilvl="3" w:tplc="30D01490" w:tentative="1">
      <w:start w:val="1"/>
      <w:numFmt w:val="bullet"/>
      <w:lvlText w:val=""/>
      <w:lvlJc w:val="left"/>
      <w:pPr>
        <w:tabs>
          <w:tab w:val="num" w:pos="3240"/>
        </w:tabs>
        <w:ind w:left="3240" w:hanging="360"/>
      </w:pPr>
      <w:rPr>
        <w:rFonts w:ascii="Symbol" w:hAnsi="Symbol" w:hint="default"/>
      </w:rPr>
    </w:lvl>
    <w:lvl w:ilvl="4" w:tplc="29A61C30" w:tentative="1">
      <w:start w:val="1"/>
      <w:numFmt w:val="bullet"/>
      <w:lvlText w:val="o"/>
      <w:lvlJc w:val="left"/>
      <w:pPr>
        <w:tabs>
          <w:tab w:val="num" w:pos="3960"/>
        </w:tabs>
        <w:ind w:left="3960" w:hanging="360"/>
      </w:pPr>
      <w:rPr>
        <w:rFonts w:ascii="Courier New" w:hAnsi="Courier New" w:cs="Courier New" w:hint="default"/>
      </w:rPr>
    </w:lvl>
    <w:lvl w:ilvl="5" w:tplc="AAFE3CD6" w:tentative="1">
      <w:start w:val="1"/>
      <w:numFmt w:val="bullet"/>
      <w:lvlText w:val=""/>
      <w:lvlJc w:val="left"/>
      <w:pPr>
        <w:tabs>
          <w:tab w:val="num" w:pos="4680"/>
        </w:tabs>
        <w:ind w:left="4680" w:hanging="360"/>
      </w:pPr>
      <w:rPr>
        <w:rFonts w:ascii="Wingdings" w:hAnsi="Wingdings" w:hint="default"/>
      </w:rPr>
    </w:lvl>
    <w:lvl w:ilvl="6" w:tplc="6028381E" w:tentative="1">
      <w:start w:val="1"/>
      <w:numFmt w:val="bullet"/>
      <w:lvlText w:val=""/>
      <w:lvlJc w:val="left"/>
      <w:pPr>
        <w:tabs>
          <w:tab w:val="num" w:pos="5400"/>
        </w:tabs>
        <w:ind w:left="5400" w:hanging="360"/>
      </w:pPr>
      <w:rPr>
        <w:rFonts w:ascii="Symbol" w:hAnsi="Symbol" w:hint="default"/>
      </w:rPr>
    </w:lvl>
    <w:lvl w:ilvl="7" w:tplc="5CF6B692" w:tentative="1">
      <w:start w:val="1"/>
      <w:numFmt w:val="bullet"/>
      <w:lvlText w:val="o"/>
      <w:lvlJc w:val="left"/>
      <w:pPr>
        <w:tabs>
          <w:tab w:val="num" w:pos="6120"/>
        </w:tabs>
        <w:ind w:left="6120" w:hanging="360"/>
      </w:pPr>
      <w:rPr>
        <w:rFonts w:ascii="Courier New" w:hAnsi="Courier New" w:cs="Courier New" w:hint="default"/>
      </w:rPr>
    </w:lvl>
    <w:lvl w:ilvl="8" w:tplc="99BAF9B0" w:tentative="1">
      <w:start w:val="1"/>
      <w:numFmt w:val="bullet"/>
      <w:lvlText w:val=""/>
      <w:lvlJc w:val="left"/>
      <w:pPr>
        <w:tabs>
          <w:tab w:val="num" w:pos="6840"/>
        </w:tabs>
        <w:ind w:left="6840" w:hanging="360"/>
      </w:pPr>
      <w:rPr>
        <w:rFonts w:ascii="Wingdings" w:hAnsi="Wingdings" w:hint="default"/>
      </w:rPr>
    </w:lvl>
  </w:abstractNum>
  <w:abstractNum w:abstractNumId="36">
    <w:nsid w:val="59C94D32"/>
    <w:multiLevelType w:val="hybridMultilevel"/>
    <w:tmpl w:val="9572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BAC2791"/>
    <w:multiLevelType w:val="hybridMultilevel"/>
    <w:tmpl w:val="533C9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C2C5270"/>
    <w:multiLevelType w:val="hybridMultilevel"/>
    <w:tmpl w:val="A6663146"/>
    <w:lvl w:ilvl="0" w:tplc="0409000F">
      <w:start w:val="1"/>
      <w:numFmt w:val="bullet"/>
      <w:lvlText w:val=""/>
      <w:lvlJc w:val="left"/>
      <w:pPr>
        <w:tabs>
          <w:tab w:val="num" w:pos="1208"/>
        </w:tabs>
        <w:ind w:left="1208" w:hanging="357"/>
      </w:pPr>
      <w:rPr>
        <w:rFonts w:ascii="Symbol" w:hAnsi="Symbol" w:hint="default"/>
      </w:r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9">
    <w:nsid w:val="618B68A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nsid w:val="63086D48"/>
    <w:multiLevelType w:val="hybridMultilevel"/>
    <w:tmpl w:val="F5F8E8DC"/>
    <w:lvl w:ilvl="0" w:tplc="7B226E5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3736FC7"/>
    <w:multiLevelType w:val="hybridMultilevel"/>
    <w:tmpl w:val="104EE5AA"/>
    <w:lvl w:ilvl="0" w:tplc="5810E83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4E4E19"/>
    <w:multiLevelType w:val="multilevel"/>
    <w:tmpl w:val="5EB0E070"/>
    <w:lvl w:ilvl="0">
      <w:start w:val="1"/>
      <w:numFmt w:val="decimal"/>
      <w:lvlText w:val="REQ %1."/>
      <w:lvlJc w:val="left"/>
      <w:pPr>
        <w:tabs>
          <w:tab w:val="num" w:pos="1265"/>
        </w:tabs>
        <w:ind w:left="1265" w:hanging="851"/>
      </w:pPr>
      <w:rPr>
        <w:rFonts w:hint="default"/>
      </w:rPr>
    </w:lvl>
    <w:lvl w:ilvl="1">
      <w:start w:val="1"/>
      <w:numFmt w:val="bullet"/>
      <w:lvlText w:val=""/>
      <w:lvlJc w:val="left"/>
      <w:pPr>
        <w:tabs>
          <w:tab w:val="num" w:pos="1491"/>
        </w:tabs>
        <w:ind w:left="1491" w:hanging="357"/>
      </w:pPr>
      <w:rPr>
        <w:rFonts w:ascii="Symbol" w:hAnsi="Symbol" w:hint="default"/>
      </w:rPr>
    </w:lvl>
    <w:lvl w:ilvl="2">
      <w:start w:val="1"/>
      <w:numFmt w:val="lowerRoman"/>
      <w:lvlText w:val="%3."/>
      <w:lvlJc w:val="right"/>
      <w:pPr>
        <w:tabs>
          <w:tab w:val="num" w:pos="2214"/>
        </w:tabs>
        <w:ind w:left="2214" w:hanging="180"/>
      </w:pPr>
    </w:lvl>
    <w:lvl w:ilvl="3">
      <w:start w:val="1"/>
      <w:numFmt w:val="decimal"/>
      <w:lvlText w:val="%4."/>
      <w:lvlJc w:val="left"/>
      <w:pPr>
        <w:tabs>
          <w:tab w:val="num" w:pos="2934"/>
        </w:tabs>
        <w:ind w:left="2934" w:hanging="360"/>
      </w:pPr>
    </w:lvl>
    <w:lvl w:ilvl="4">
      <w:start w:val="1"/>
      <w:numFmt w:val="lowerLetter"/>
      <w:lvlText w:val="%5."/>
      <w:lvlJc w:val="left"/>
      <w:pPr>
        <w:tabs>
          <w:tab w:val="num" w:pos="3654"/>
        </w:tabs>
        <w:ind w:left="3654" w:hanging="360"/>
      </w:pPr>
    </w:lvl>
    <w:lvl w:ilvl="5">
      <w:start w:val="1"/>
      <w:numFmt w:val="lowerRoman"/>
      <w:lvlText w:val="%6."/>
      <w:lvlJc w:val="right"/>
      <w:pPr>
        <w:tabs>
          <w:tab w:val="num" w:pos="4374"/>
        </w:tabs>
        <w:ind w:left="4374" w:hanging="180"/>
      </w:pPr>
    </w:lvl>
    <w:lvl w:ilvl="6">
      <w:start w:val="1"/>
      <w:numFmt w:val="decimal"/>
      <w:lvlText w:val="%7."/>
      <w:lvlJc w:val="left"/>
      <w:pPr>
        <w:tabs>
          <w:tab w:val="num" w:pos="5094"/>
        </w:tabs>
        <w:ind w:left="5094" w:hanging="360"/>
      </w:pPr>
    </w:lvl>
    <w:lvl w:ilvl="7">
      <w:start w:val="1"/>
      <w:numFmt w:val="lowerLetter"/>
      <w:lvlText w:val="%8."/>
      <w:lvlJc w:val="left"/>
      <w:pPr>
        <w:tabs>
          <w:tab w:val="num" w:pos="5814"/>
        </w:tabs>
        <w:ind w:left="5814" w:hanging="360"/>
      </w:pPr>
    </w:lvl>
    <w:lvl w:ilvl="8">
      <w:start w:val="1"/>
      <w:numFmt w:val="lowerRoman"/>
      <w:lvlText w:val="%9."/>
      <w:lvlJc w:val="right"/>
      <w:pPr>
        <w:tabs>
          <w:tab w:val="num" w:pos="6534"/>
        </w:tabs>
        <w:ind w:left="6534" w:hanging="180"/>
      </w:pPr>
    </w:lvl>
  </w:abstractNum>
  <w:abstractNum w:abstractNumId="43">
    <w:nsid w:val="78E64FEF"/>
    <w:multiLevelType w:val="multilevel"/>
    <w:tmpl w:val="49326D10"/>
    <w:lvl w:ilvl="0">
      <w:start w:val="1"/>
      <w:numFmt w:val="decimal"/>
      <w:pStyle w:val="AppendixH1FC2015"/>
      <w:lvlText w:val="Appendix %1 : "/>
      <w:lvlJc w:val="left"/>
      <w:pPr>
        <w:tabs>
          <w:tab w:val="num" w:pos="432"/>
        </w:tabs>
        <w:ind w:left="432" w:hanging="432"/>
      </w:pPr>
      <w:rPr>
        <w:rFonts w:hint="default"/>
      </w:rPr>
    </w:lvl>
    <w:lvl w:ilvl="1">
      <w:start w:val="1"/>
      <w:numFmt w:val="decimal"/>
      <w:pStyle w:val="AppendixH2FC2015"/>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AC36330"/>
    <w:multiLevelType w:val="hybridMultilevel"/>
    <w:tmpl w:val="CD72127C"/>
    <w:lvl w:ilvl="0" w:tplc="8BDAAA6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ACC2752"/>
    <w:multiLevelType w:val="hybridMultilevel"/>
    <w:tmpl w:val="81DC5874"/>
    <w:lvl w:ilvl="0" w:tplc="CE589AF0">
      <w:start w:val="7"/>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2B624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nsid w:val="7D6E4889"/>
    <w:multiLevelType w:val="multilevel"/>
    <w:tmpl w:val="CED42BD4"/>
    <w:lvl w:ilvl="0">
      <w:start w:val="1"/>
      <w:numFmt w:val="upperLetter"/>
      <w:pStyle w:val="App1"/>
      <w:suff w:val="space"/>
      <w:lvlText w:val="Appendix %1 -"/>
      <w:lvlJc w:val="left"/>
      <w:pPr>
        <w:ind w:left="851" w:hanging="851"/>
      </w:pPr>
      <w:rPr>
        <w:rFonts w:hint="default"/>
      </w:rPr>
    </w:lvl>
    <w:lvl w:ilvl="1">
      <w:start w:val="1"/>
      <w:numFmt w:val="decimal"/>
      <w:pStyle w:val="App2"/>
      <w:lvlText w:val="%1.%2"/>
      <w:lvlJc w:val="left"/>
      <w:pPr>
        <w:tabs>
          <w:tab w:val="num" w:pos="851"/>
        </w:tabs>
        <w:ind w:left="851" w:hanging="851"/>
      </w:pPr>
      <w:rPr>
        <w:rFonts w:hint="default"/>
      </w:rPr>
    </w:lvl>
    <w:lvl w:ilvl="2">
      <w:start w:val="1"/>
      <w:numFmt w:val="decimal"/>
      <w:pStyle w:val="App3"/>
      <w:lvlText w:val="%1.%2.%3"/>
      <w:lvlJc w:val="left"/>
      <w:pPr>
        <w:tabs>
          <w:tab w:val="num" w:pos="851"/>
        </w:tabs>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8">
    <w:nsid w:val="7E6C459F"/>
    <w:multiLevelType w:val="hybridMultilevel"/>
    <w:tmpl w:val="4E30E264"/>
    <w:lvl w:ilvl="0" w:tplc="944A83A0">
      <w:start w:val="1"/>
      <w:numFmt w:val="decimal"/>
      <w:lvlText w:val="%1."/>
      <w:lvlJc w:val="left"/>
      <w:pPr>
        <w:tabs>
          <w:tab w:val="num" w:pos="460"/>
        </w:tabs>
        <w:ind w:left="4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
  </w:num>
  <w:num w:numId="3">
    <w:abstractNumId w:val="22"/>
  </w:num>
  <w:num w:numId="4">
    <w:abstractNumId w:val="47"/>
  </w:num>
  <w:num w:numId="5">
    <w:abstractNumId w:val="34"/>
  </w:num>
  <w:num w:numId="6">
    <w:abstractNumId w:val="0"/>
    <w:lvlOverride w:ilvl="0">
      <w:lvl w:ilvl="0">
        <w:numFmt w:val="bullet"/>
        <w:lvlText w:val="•"/>
        <w:legacy w:legacy="1" w:legacySpace="0" w:legacyIndent="0"/>
        <w:lvlJc w:val="left"/>
        <w:rPr>
          <w:rFonts w:ascii="Arial" w:hAnsi="Arial" w:cs="Arial" w:hint="default"/>
          <w:sz w:val="36"/>
        </w:rPr>
      </w:lvl>
    </w:lvlOverride>
  </w:num>
  <w:num w:numId="7">
    <w:abstractNumId w:val="18"/>
  </w:num>
  <w:num w:numId="8">
    <w:abstractNumId w:val="21"/>
  </w:num>
  <w:num w:numId="9">
    <w:abstractNumId w:val="28"/>
  </w:num>
  <w:num w:numId="10">
    <w:abstractNumId w:val="14"/>
  </w:num>
  <w:num w:numId="11">
    <w:abstractNumId w:val="8"/>
  </w:num>
  <w:num w:numId="12">
    <w:abstractNumId w:val="38"/>
  </w:num>
  <w:num w:numId="13">
    <w:abstractNumId w:val="43"/>
  </w:num>
  <w:num w:numId="14">
    <w:abstractNumId w:val="5"/>
  </w:num>
  <w:num w:numId="15">
    <w:abstractNumId w:val="2"/>
  </w:num>
  <w:num w:numId="16">
    <w:abstractNumId w:val="35"/>
  </w:num>
  <w:num w:numId="17">
    <w:abstractNumId w:val="9"/>
  </w:num>
  <w:num w:numId="18">
    <w:abstractNumId w:val="6"/>
  </w:num>
  <w:num w:numId="19">
    <w:abstractNumId w:val="25"/>
  </w:num>
  <w:num w:numId="20">
    <w:abstractNumId w:val="30"/>
  </w:num>
  <w:num w:numId="21">
    <w:abstractNumId w:val="46"/>
  </w:num>
  <w:num w:numId="22">
    <w:abstractNumId w:val="39"/>
  </w:num>
  <w:num w:numId="23">
    <w:abstractNumId w:val="19"/>
  </w:num>
  <w:num w:numId="24">
    <w:abstractNumId w:val="4"/>
  </w:num>
  <w:num w:numId="25">
    <w:abstractNumId w:val="13"/>
  </w:num>
  <w:num w:numId="26">
    <w:abstractNumId w:val="23"/>
  </w:num>
  <w:num w:numId="27">
    <w:abstractNumId w:val="48"/>
  </w:num>
  <w:num w:numId="28">
    <w:abstractNumId w:val="24"/>
  </w:num>
  <w:num w:numId="29">
    <w:abstractNumId w:val="16"/>
  </w:num>
  <w:num w:numId="30">
    <w:abstractNumId w:val="44"/>
  </w:num>
  <w:num w:numId="31">
    <w:abstractNumId w:val="15"/>
  </w:num>
  <w:num w:numId="32">
    <w:abstractNumId w:val="10"/>
  </w:num>
  <w:num w:numId="33">
    <w:abstractNumId w:val="26"/>
  </w:num>
  <w:num w:numId="34">
    <w:abstractNumId w:val="17"/>
  </w:num>
  <w:num w:numId="35">
    <w:abstractNumId w:val="12"/>
  </w:num>
  <w:num w:numId="36">
    <w:abstractNumId w:val="12"/>
  </w:num>
  <w:num w:numId="37">
    <w:abstractNumId w:val="42"/>
  </w:num>
  <w:num w:numId="38">
    <w:abstractNumId w:val="32"/>
  </w:num>
  <w:num w:numId="39">
    <w:abstractNumId w:val="1"/>
  </w:num>
  <w:num w:numId="40">
    <w:abstractNumId w:val="40"/>
  </w:num>
  <w:num w:numId="41">
    <w:abstractNumId w:val="41"/>
  </w:num>
  <w:num w:numId="42">
    <w:abstractNumId w:val="45"/>
  </w:num>
  <w:num w:numId="43">
    <w:abstractNumId w:val="11"/>
  </w:num>
  <w:num w:numId="44">
    <w:abstractNumId w:val="7"/>
  </w:num>
  <w:num w:numId="45">
    <w:abstractNumId w:val="37"/>
  </w:num>
  <w:num w:numId="46">
    <w:abstractNumId w:val="36"/>
  </w:num>
  <w:num w:numId="47">
    <w:abstractNumId w:val="27"/>
  </w:num>
  <w:num w:numId="48">
    <w:abstractNumId w:val="31"/>
  </w:num>
  <w:num w:numId="49">
    <w:abstractNumId w:val="33"/>
  </w:num>
  <w:num w:numId="50">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05"/>
  <w:displayHorizontalDrawingGridEvery w:val="0"/>
  <w:displayVerticalDrawingGridEvery w:val="0"/>
  <w:noPunctuationKerning/>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HasPartner" w:val="False"/>
    <w:docVar w:name="BreakType" w:val="2"/>
    <w:docVar w:name="Classified" w:val="0"/>
    <w:docVar w:name="DocStatus" w:val="2"/>
    <w:docVar w:name="DocType" w:val="0"/>
    <w:docVar w:name="Expiry" w:val="0"/>
    <w:docVar w:name="Fixed" w:val="4"/>
    <w:docVar w:name="frmPgNr" w:val="0"/>
  </w:docVars>
  <w:rsids>
    <w:rsidRoot w:val="00CF12A1"/>
    <w:rsid w:val="000004A2"/>
    <w:rsid w:val="00001159"/>
    <w:rsid w:val="0000139D"/>
    <w:rsid w:val="00001DE3"/>
    <w:rsid w:val="00001DE4"/>
    <w:rsid w:val="0000294C"/>
    <w:rsid w:val="000049C2"/>
    <w:rsid w:val="00004B9B"/>
    <w:rsid w:val="000109D1"/>
    <w:rsid w:val="00010A5E"/>
    <w:rsid w:val="00010C28"/>
    <w:rsid w:val="00011207"/>
    <w:rsid w:val="00012B7D"/>
    <w:rsid w:val="00013980"/>
    <w:rsid w:val="000151B4"/>
    <w:rsid w:val="00015C74"/>
    <w:rsid w:val="0001635E"/>
    <w:rsid w:val="00017D8E"/>
    <w:rsid w:val="00020163"/>
    <w:rsid w:val="00020DC3"/>
    <w:rsid w:val="00020F59"/>
    <w:rsid w:val="000215E6"/>
    <w:rsid w:val="000222D7"/>
    <w:rsid w:val="000231A4"/>
    <w:rsid w:val="00024307"/>
    <w:rsid w:val="000248CC"/>
    <w:rsid w:val="00024CA6"/>
    <w:rsid w:val="000254D3"/>
    <w:rsid w:val="00025623"/>
    <w:rsid w:val="000268ED"/>
    <w:rsid w:val="00026A19"/>
    <w:rsid w:val="00026ACF"/>
    <w:rsid w:val="0002709B"/>
    <w:rsid w:val="00027260"/>
    <w:rsid w:val="00027848"/>
    <w:rsid w:val="00030B64"/>
    <w:rsid w:val="00032F10"/>
    <w:rsid w:val="00033869"/>
    <w:rsid w:val="00033B12"/>
    <w:rsid w:val="00034074"/>
    <w:rsid w:val="00034531"/>
    <w:rsid w:val="00035107"/>
    <w:rsid w:val="000352D7"/>
    <w:rsid w:val="00035ABF"/>
    <w:rsid w:val="00036500"/>
    <w:rsid w:val="00036B6C"/>
    <w:rsid w:val="00036BE8"/>
    <w:rsid w:val="00036CCD"/>
    <w:rsid w:val="000400C9"/>
    <w:rsid w:val="00041494"/>
    <w:rsid w:val="00041FEE"/>
    <w:rsid w:val="00042540"/>
    <w:rsid w:val="0004285A"/>
    <w:rsid w:val="00042DFF"/>
    <w:rsid w:val="0004378F"/>
    <w:rsid w:val="0004411F"/>
    <w:rsid w:val="000445BD"/>
    <w:rsid w:val="00044A1C"/>
    <w:rsid w:val="0004546D"/>
    <w:rsid w:val="00045A84"/>
    <w:rsid w:val="0004695E"/>
    <w:rsid w:val="00050F59"/>
    <w:rsid w:val="00051F2C"/>
    <w:rsid w:val="00052244"/>
    <w:rsid w:val="00052348"/>
    <w:rsid w:val="00054957"/>
    <w:rsid w:val="00055080"/>
    <w:rsid w:val="00055A6F"/>
    <w:rsid w:val="00055CF4"/>
    <w:rsid w:val="00055F42"/>
    <w:rsid w:val="00056A3B"/>
    <w:rsid w:val="00057B78"/>
    <w:rsid w:val="0006019E"/>
    <w:rsid w:val="00060C42"/>
    <w:rsid w:val="0006112B"/>
    <w:rsid w:val="0006140C"/>
    <w:rsid w:val="00062E2E"/>
    <w:rsid w:val="0006358F"/>
    <w:rsid w:val="000636C7"/>
    <w:rsid w:val="000640CA"/>
    <w:rsid w:val="00065F67"/>
    <w:rsid w:val="0006720B"/>
    <w:rsid w:val="00067C60"/>
    <w:rsid w:val="00071943"/>
    <w:rsid w:val="000719D1"/>
    <w:rsid w:val="000721D9"/>
    <w:rsid w:val="0007249B"/>
    <w:rsid w:val="00072AC2"/>
    <w:rsid w:val="00073A7A"/>
    <w:rsid w:val="00074E91"/>
    <w:rsid w:val="00075070"/>
    <w:rsid w:val="00075FDC"/>
    <w:rsid w:val="0007608B"/>
    <w:rsid w:val="0007749E"/>
    <w:rsid w:val="00077B99"/>
    <w:rsid w:val="00081A36"/>
    <w:rsid w:val="000825BA"/>
    <w:rsid w:val="00082D0B"/>
    <w:rsid w:val="0008303A"/>
    <w:rsid w:val="00084727"/>
    <w:rsid w:val="00084940"/>
    <w:rsid w:val="00085B69"/>
    <w:rsid w:val="0008601A"/>
    <w:rsid w:val="000867B5"/>
    <w:rsid w:val="0008775B"/>
    <w:rsid w:val="00087909"/>
    <w:rsid w:val="0009032D"/>
    <w:rsid w:val="00090E6D"/>
    <w:rsid w:val="00092368"/>
    <w:rsid w:val="00093B9D"/>
    <w:rsid w:val="00094376"/>
    <w:rsid w:val="00095E12"/>
    <w:rsid w:val="000965AC"/>
    <w:rsid w:val="00097037"/>
    <w:rsid w:val="000A07BC"/>
    <w:rsid w:val="000A0BA2"/>
    <w:rsid w:val="000A1148"/>
    <w:rsid w:val="000A1532"/>
    <w:rsid w:val="000A23AE"/>
    <w:rsid w:val="000A26CB"/>
    <w:rsid w:val="000A299A"/>
    <w:rsid w:val="000A2BA2"/>
    <w:rsid w:val="000A2EA3"/>
    <w:rsid w:val="000A4D02"/>
    <w:rsid w:val="000A5284"/>
    <w:rsid w:val="000A59E4"/>
    <w:rsid w:val="000A653D"/>
    <w:rsid w:val="000A66B3"/>
    <w:rsid w:val="000A70B0"/>
    <w:rsid w:val="000A71DD"/>
    <w:rsid w:val="000B006B"/>
    <w:rsid w:val="000B14CA"/>
    <w:rsid w:val="000B3ABE"/>
    <w:rsid w:val="000B3C3B"/>
    <w:rsid w:val="000B403F"/>
    <w:rsid w:val="000B408D"/>
    <w:rsid w:val="000B4543"/>
    <w:rsid w:val="000B50FD"/>
    <w:rsid w:val="000B567F"/>
    <w:rsid w:val="000B5CDF"/>
    <w:rsid w:val="000B6D35"/>
    <w:rsid w:val="000B6F20"/>
    <w:rsid w:val="000B7BAF"/>
    <w:rsid w:val="000C1C08"/>
    <w:rsid w:val="000C2273"/>
    <w:rsid w:val="000C233E"/>
    <w:rsid w:val="000C2D9F"/>
    <w:rsid w:val="000C3089"/>
    <w:rsid w:val="000C36D0"/>
    <w:rsid w:val="000C4298"/>
    <w:rsid w:val="000C488F"/>
    <w:rsid w:val="000C513F"/>
    <w:rsid w:val="000C5337"/>
    <w:rsid w:val="000C53F4"/>
    <w:rsid w:val="000C553E"/>
    <w:rsid w:val="000C6488"/>
    <w:rsid w:val="000C7428"/>
    <w:rsid w:val="000D0366"/>
    <w:rsid w:val="000D0F3D"/>
    <w:rsid w:val="000D1195"/>
    <w:rsid w:val="000D1DA5"/>
    <w:rsid w:val="000D2057"/>
    <w:rsid w:val="000D29EC"/>
    <w:rsid w:val="000D307D"/>
    <w:rsid w:val="000D42A4"/>
    <w:rsid w:val="000D4BE0"/>
    <w:rsid w:val="000D72A4"/>
    <w:rsid w:val="000D72FC"/>
    <w:rsid w:val="000D7324"/>
    <w:rsid w:val="000E072C"/>
    <w:rsid w:val="000E0C9A"/>
    <w:rsid w:val="000E0CD8"/>
    <w:rsid w:val="000E11F0"/>
    <w:rsid w:val="000E140B"/>
    <w:rsid w:val="000E14EC"/>
    <w:rsid w:val="000E17BD"/>
    <w:rsid w:val="000E1D32"/>
    <w:rsid w:val="000E4661"/>
    <w:rsid w:val="000E46EC"/>
    <w:rsid w:val="000E4EC8"/>
    <w:rsid w:val="000E567F"/>
    <w:rsid w:val="000E5B0B"/>
    <w:rsid w:val="000E67BB"/>
    <w:rsid w:val="000E6E2C"/>
    <w:rsid w:val="000F0674"/>
    <w:rsid w:val="000F0C6D"/>
    <w:rsid w:val="000F1788"/>
    <w:rsid w:val="000F228F"/>
    <w:rsid w:val="000F2BFB"/>
    <w:rsid w:val="000F4DF9"/>
    <w:rsid w:val="000F694A"/>
    <w:rsid w:val="001002ED"/>
    <w:rsid w:val="00100843"/>
    <w:rsid w:val="00100C36"/>
    <w:rsid w:val="00102C5D"/>
    <w:rsid w:val="0010309B"/>
    <w:rsid w:val="001037B3"/>
    <w:rsid w:val="001043E1"/>
    <w:rsid w:val="001047E9"/>
    <w:rsid w:val="00104AF9"/>
    <w:rsid w:val="0010543E"/>
    <w:rsid w:val="00105612"/>
    <w:rsid w:val="00105892"/>
    <w:rsid w:val="00105F09"/>
    <w:rsid w:val="00110323"/>
    <w:rsid w:val="001117E6"/>
    <w:rsid w:val="00111A7E"/>
    <w:rsid w:val="00115D84"/>
    <w:rsid w:val="00116923"/>
    <w:rsid w:val="0011695E"/>
    <w:rsid w:val="00116AFE"/>
    <w:rsid w:val="00117155"/>
    <w:rsid w:val="001173A3"/>
    <w:rsid w:val="00120D18"/>
    <w:rsid w:val="00120D33"/>
    <w:rsid w:val="00121B41"/>
    <w:rsid w:val="00122B39"/>
    <w:rsid w:val="00122F5E"/>
    <w:rsid w:val="00124336"/>
    <w:rsid w:val="001243E6"/>
    <w:rsid w:val="001252AC"/>
    <w:rsid w:val="0012562D"/>
    <w:rsid w:val="00125FAB"/>
    <w:rsid w:val="0012799B"/>
    <w:rsid w:val="00127C88"/>
    <w:rsid w:val="00130612"/>
    <w:rsid w:val="00130A50"/>
    <w:rsid w:val="00130FAE"/>
    <w:rsid w:val="0013121C"/>
    <w:rsid w:val="00131356"/>
    <w:rsid w:val="0013195B"/>
    <w:rsid w:val="001319E0"/>
    <w:rsid w:val="00131F4E"/>
    <w:rsid w:val="00132857"/>
    <w:rsid w:val="00134627"/>
    <w:rsid w:val="001346AF"/>
    <w:rsid w:val="001346B9"/>
    <w:rsid w:val="001347A3"/>
    <w:rsid w:val="001347CE"/>
    <w:rsid w:val="001349C0"/>
    <w:rsid w:val="00135574"/>
    <w:rsid w:val="00136FCB"/>
    <w:rsid w:val="00137220"/>
    <w:rsid w:val="001374FA"/>
    <w:rsid w:val="00137728"/>
    <w:rsid w:val="00140527"/>
    <w:rsid w:val="00141198"/>
    <w:rsid w:val="001412CA"/>
    <w:rsid w:val="00142194"/>
    <w:rsid w:val="00143701"/>
    <w:rsid w:val="00143AB3"/>
    <w:rsid w:val="00144045"/>
    <w:rsid w:val="00144115"/>
    <w:rsid w:val="00144532"/>
    <w:rsid w:val="00144899"/>
    <w:rsid w:val="0014511A"/>
    <w:rsid w:val="00145461"/>
    <w:rsid w:val="0014559B"/>
    <w:rsid w:val="00145F5F"/>
    <w:rsid w:val="00146601"/>
    <w:rsid w:val="001467D5"/>
    <w:rsid w:val="00146BB9"/>
    <w:rsid w:val="001479D3"/>
    <w:rsid w:val="0015430B"/>
    <w:rsid w:val="0015498F"/>
    <w:rsid w:val="001553CB"/>
    <w:rsid w:val="00155F7A"/>
    <w:rsid w:val="001561A5"/>
    <w:rsid w:val="0015664F"/>
    <w:rsid w:val="0016084A"/>
    <w:rsid w:val="00160C80"/>
    <w:rsid w:val="00160CCD"/>
    <w:rsid w:val="00161E3B"/>
    <w:rsid w:val="00163256"/>
    <w:rsid w:val="0016387E"/>
    <w:rsid w:val="00164F4A"/>
    <w:rsid w:val="00165BC3"/>
    <w:rsid w:val="00165D40"/>
    <w:rsid w:val="001673CE"/>
    <w:rsid w:val="00171124"/>
    <w:rsid w:val="00172967"/>
    <w:rsid w:val="00173C99"/>
    <w:rsid w:val="00173D0E"/>
    <w:rsid w:val="00173EC6"/>
    <w:rsid w:val="00174BF1"/>
    <w:rsid w:val="00174C3C"/>
    <w:rsid w:val="00176FB0"/>
    <w:rsid w:val="00176FB8"/>
    <w:rsid w:val="00177067"/>
    <w:rsid w:val="00180700"/>
    <w:rsid w:val="001821CC"/>
    <w:rsid w:val="00182292"/>
    <w:rsid w:val="001822AB"/>
    <w:rsid w:val="001826A4"/>
    <w:rsid w:val="00182719"/>
    <w:rsid w:val="001835A2"/>
    <w:rsid w:val="00183CCA"/>
    <w:rsid w:val="00184040"/>
    <w:rsid w:val="001843E8"/>
    <w:rsid w:val="00184BCE"/>
    <w:rsid w:val="0018553D"/>
    <w:rsid w:val="00185781"/>
    <w:rsid w:val="0018656C"/>
    <w:rsid w:val="00186B4C"/>
    <w:rsid w:val="00186FE7"/>
    <w:rsid w:val="0018737F"/>
    <w:rsid w:val="00187449"/>
    <w:rsid w:val="00190412"/>
    <w:rsid w:val="0019200A"/>
    <w:rsid w:val="00192263"/>
    <w:rsid w:val="001923FF"/>
    <w:rsid w:val="00192C75"/>
    <w:rsid w:val="00193489"/>
    <w:rsid w:val="001951BA"/>
    <w:rsid w:val="00195DC2"/>
    <w:rsid w:val="001960DD"/>
    <w:rsid w:val="00196619"/>
    <w:rsid w:val="00197FDF"/>
    <w:rsid w:val="001A0A8E"/>
    <w:rsid w:val="001A1A71"/>
    <w:rsid w:val="001A1DE6"/>
    <w:rsid w:val="001A33F7"/>
    <w:rsid w:val="001A3CF5"/>
    <w:rsid w:val="001A3E1E"/>
    <w:rsid w:val="001A47B2"/>
    <w:rsid w:val="001A4E52"/>
    <w:rsid w:val="001A5BA9"/>
    <w:rsid w:val="001A6095"/>
    <w:rsid w:val="001A6558"/>
    <w:rsid w:val="001A6EBF"/>
    <w:rsid w:val="001A6F7B"/>
    <w:rsid w:val="001A7A72"/>
    <w:rsid w:val="001A7AB2"/>
    <w:rsid w:val="001B0768"/>
    <w:rsid w:val="001B0FC1"/>
    <w:rsid w:val="001B2127"/>
    <w:rsid w:val="001B22FF"/>
    <w:rsid w:val="001B25B9"/>
    <w:rsid w:val="001B358E"/>
    <w:rsid w:val="001B3DC8"/>
    <w:rsid w:val="001B4541"/>
    <w:rsid w:val="001B50E1"/>
    <w:rsid w:val="001B671B"/>
    <w:rsid w:val="001B6805"/>
    <w:rsid w:val="001C024D"/>
    <w:rsid w:val="001C0312"/>
    <w:rsid w:val="001C08BA"/>
    <w:rsid w:val="001C1CA3"/>
    <w:rsid w:val="001C202D"/>
    <w:rsid w:val="001C2077"/>
    <w:rsid w:val="001C20D2"/>
    <w:rsid w:val="001C28CD"/>
    <w:rsid w:val="001C2C24"/>
    <w:rsid w:val="001C2DEF"/>
    <w:rsid w:val="001C3305"/>
    <w:rsid w:val="001C3487"/>
    <w:rsid w:val="001C4E2F"/>
    <w:rsid w:val="001C75F0"/>
    <w:rsid w:val="001D0B15"/>
    <w:rsid w:val="001D2242"/>
    <w:rsid w:val="001D23D6"/>
    <w:rsid w:val="001D2F2F"/>
    <w:rsid w:val="001D321D"/>
    <w:rsid w:val="001D34EA"/>
    <w:rsid w:val="001D395E"/>
    <w:rsid w:val="001D448C"/>
    <w:rsid w:val="001D494D"/>
    <w:rsid w:val="001D4A50"/>
    <w:rsid w:val="001D5A70"/>
    <w:rsid w:val="001D6C95"/>
    <w:rsid w:val="001D71BC"/>
    <w:rsid w:val="001D7840"/>
    <w:rsid w:val="001D7846"/>
    <w:rsid w:val="001D78E1"/>
    <w:rsid w:val="001E0F5E"/>
    <w:rsid w:val="001E128F"/>
    <w:rsid w:val="001E19C7"/>
    <w:rsid w:val="001E23A1"/>
    <w:rsid w:val="001E2918"/>
    <w:rsid w:val="001E35E4"/>
    <w:rsid w:val="001E3A1C"/>
    <w:rsid w:val="001E3DAB"/>
    <w:rsid w:val="001E46B9"/>
    <w:rsid w:val="001E48E4"/>
    <w:rsid w:val="001E4DB4"/>
    <w:rsid w:val="001E55FF"/>
    <w:rsid w:val="001E5CAB"/>
    <w:rsid w:val="001E726E"/>
    <w:rsid w:val="001E7825"/>
    <w:rsid w:val="001E7AC5"/>
    <w:rsid w:val="001F0AC8"/>
    <w:rsid w:val="001F0D2F"/>
    <w:rsid w:val="001F1CDB"/>
    <w:rsid w:val="001F2F68"/>
    <w:rsid w:val="001F2FBA"/>
    <w:rsid w:val="001F3FA5"/>
    <w:rsid w:val="001F555D"/>
    <w:rsid w:val="001F55E6"/>
    <w:rsid w:val="001F64A7"/>
    <w:rsid w:val="001F6565"/>
    <w:rsid w:val="001F67A6"/>
    <w:rsid w:val="001F75D5"/>
    <w:rsid w:val="00200361"/>
    <w:rsid w:val="00201266"/>
    <w:rsid w:val="002018CB"/>
    <w:rsid w:val="00203205"/>
    <w:rsid w:val="002039BB"/>
    <w:rsid w:val="00204760"/>
    <w:rsid w:val="0020526C"/>
    <w:rsid w:val="002053B0"/>
    <w:rsid w:val="0020706C"/>
    <w:rsid w:val="0020749E"/>
    <w:rsid w:val="00207706"/>
    <w:rsid w:val="002115BC"/>
    <w:rsid w:val="00212B6C"/>
    <w:rsid w:val="00214342"/>
    <w:rsid w:val="00214A5E"/>
    <w:rsid w:val="00214AC9"/>
    <w:rsid w:val="00215506"/>
    <w:rsid w:val="00215F3E"/>
    <w:rsid w:val="0021631E"/>
    <w:rsid w:val="00216794"/>
    <w:rsid w:val="00216839"/>
    <w:rsid w:val="00216851"/>
    <w:rsid w:val="00216F8F"/>
    <w:rsid w:val="002177A6"/>
    <w:rsid w:val="00217AA7"/>
    <w:rsid w:val="00221118"/>
    <w:rsid w:val="002212F6"/>
    <w:rsid w:val="00222294"/>
    <w:rsid w:val="00223B66"/>
    <w:rsid w:val="00224268"/>
    <w:rsid w:val="00224639"/>
    <w:rsid w:val="00224A6D"/>
    <w:rsid w:val="0022540E"/>
    <w:rsid w:val="00226183"/>
    <w:rsid w:val="002262C8"/>
    <w:rsid w:val="002264AF"/>
    <w:rsid w:val="00227998"/>
    <w:rsid w:val="00227BC2"/>
    <w:rsid w:val="00227BC7"/>
    <w:rsid w:val="00227E3D"/>
    <w:rsid w:val="0023001B"/>
    <w:rsid w:val="00230D5E"/>
    <w:rsid w:val="00231320"/>
    <w:rsid w:val="0023140D"/>
    <w:rsid w:val="00232165"/>
    <w:rsid w:val="00232783"/>
    <w:rsid w:val="00232B18"/>
    <w:rsid w:val="0023305F"/>
    <w:rsid w:val="0023318C"/>
    <w:rsid w:val="002334C7"/>
    <w:rsid w:val="00234005"/>
    <w:rsid w:val="00234F75"/>
    <w:rsid w:val="00235C32"/>
    <w:rsid w:val="00236775"/>
    <w:rsid w:val="002367A1"/>
    <w:rsid w:val="002367F3"/>
    <w:rsid w:val="00237649"/>
    <w:rsid w:val="0024001A"/>
    <w:rsid w:val="00240323"/>
    <w:rsid w:val="0024163A"/>
    <w:rsid w:val="002421B9"/>
    <w:rsid w:val="002424DC"/>
    <w:rsid w:val="00243CE5"/>
    <w:rsid w:val="002448A9"/>
    <w:rsid w:val="0024515F"/>
    <w:rsid w:val="0024557A"/>
    <w:rsid w:val="00245942"/>
    <w:rsid w:val="00245E65"/>
    <w:rsid w:val="00246AD6"/>
    <w:rsid w:val="00246F6D"/>
    <w:rsid w:val="00251FA0"/>
    <w:rsid w:val="0025305E"/>
    <w:rsid w:val="0025310D"/>
    <w:rsid w:val="00253718"/>
    <w:rsid w:val="00253FA8"/>
    <w:rsid w:val="00254179"/>
    <w:rsid w:val="0025434F"/>
    <w:rsid w:val="00254503"/>
    <w:rsid w:val="00255822"/>
    <w:rsid w:val="00256BD6"/>
    <w:rsid w:val="00257421"/>
    <w:rsid w:val="0026007A"/>
    <w:rsid w:val="0026065D"/>
    <w:rsid w:val="00260AC2"/>
    <w:rsid w:val="0026156D"/>
    <w:rsid w:val="00261E7E"/>
    <w:rsid w:val="002627C1"/>
    <w:rsid w:val="0026312B"/>
    <w:rsid w:val="00264ABC"/>
    <w:rsid w:val="002666D7"/>
    <w:rsid w:val="0026703B"/>
    <w:rsid w:val="00270652"/>
    <w:rsid w:val="00270A1D"/>
    <w:rsid w:val="00270E1B"/>
    <w:rsid w:val="00271368"/>
    <w:rsid w:val="0027158D"/>
    <w:rsid w:val="00272269"/>
    <w:rsid w:val="002725AE"/>
    <w:rsid w:val="00272DCA"/>
    <w:rsid w:val="0027380C"/>
    <w:rsid w:val="00274360"/>
    <w:rsid w:val="00274625"/>
    <w:rsid w:val="00274F8F"/>
    <w:rsid w:val="002750CC"/>
    <w:rsid w:val="00275E08"/>
    <w:rsid w:val="00275F76"/>
    <w:rsid w:val="00277AA8"/>
    <w:rsid w:val="00277AE0"/>
    <w:rsid w:val="00280CE8"/>
    <w:rsid w:val="00281530"/>
    <w:rsid w:val="00281D03"/>
    <w:rsid w:val="002826C5"/>
    <w:rsid w:val="00282D34"/>
    <w:rsid w:val="00282F16"/>
    <w:rsid w:val="00282F22"/>
    <w:rsid w:val="00283083"/>
    <w:rsid w:val="0028327D"/>
    <w:rsid w:val="00283318"/>
    <w:rsid w:val="0028339F"/>
    <w:rsid w:val="002833B8"/>
    <w:rsid w:val="00283D85"/>
    <w:rsid w:val="0028420C"/>
    <w:rsid w:val="0028533E"/>
    <w:rsid w:val="0028556D"/>
    <w:rsid w:val="00285B95"/>
    <w:rsid w:val="00285CA5"/>
    <w:rsid w:val="002871D4"/>
    <w:rsid w:val="002904FE"/>
    <w:rsid w:val="00291644"/>
    <w:rsid w:val="00292B81"/>
    <w:rsid w:val="0029373B"/>
    <w:rsid w:val="00293960"/>
    <w:rsid w:val="002940FC"/>
    <w:rsid w:val="002946B9"/>
    <w:rsid w:val="00295249"/>
    <w:rsid w:val="00296D9A"/>
    <w:rsid w:val="00297C2E"/>
    <w:rsid w:val="002A009F"/>
    <w:rsid w:val="002A0D0B"/>
    <w:rsid w:val="002A0E16"/>
    <w:rsid w:val="002A167C"/>
    <w:rsid w:val="002A1E4C"/>
    <w:rsid w:val="002A252D"/>
    <w:rsid w:val="002A3680"/>
    <w:rsid w:val="002A3682"/>
    <w:rsid w:val="002A5736"/>
    <w:rsid w:val="002A5BD0"/>
    <w:rsid w:val="002A5F9B"/>
    <w:rsid w:val="002A6CF0"/>
    <w:rsid w:val="002A7233"/>
    <w:rsid w:val="002A7717"/>
    <w:rsid w:val="002B09A6"/>
    <w:rsid w:val="002B1DB0"/>
    <w:rsid w:val="002B297F"/>
    <w:rsid w:val="002B2EDA"/>
    <w:rsid w:val="002B3E98"/>
    <w:rsid w:val="002B6AAC"/>
    <w:rsid w:val="002C0826"/>
    <w:rsid w:val="002C099B"/>
    <w:rsid w:val="002C0F03"/>
    <w:rsid w:val="002C1B1C"/>
    <w:rsid w:val="002C1B67"/>
    <w:rsid w:val="002C227C"/>
    <w:rsid w:val="002C3550"/>
    <w:rsid w:val="002C4910"/>
    <w:rsid w:val="002C4DEB"/>
    <w:rsid w:val="002C53B0"/>
    <w:rsid w:val="002C5F2C"/>
    <w:rsid w:val="002C74F6"/>
    <w:rsid w:val="002D0310"/>
    <w:rsid w:val="002D11DC"/>
    <w:rsid w:val="002D1A2F"/>
    <w:rsid w:val="002D2684"/>
    <w:rsid w:val="002D2E81"/>
    <w:rsid w:val="002D2F50"/>
    <w:rsid w:val="002D3CDD"/>
    <w:rsid w:val="002D3FF9"/>
    <w:rsid w:val="002D4A67"/>
    <w:rsid w:val="002D4ED5"/>
    <w:rsid w:val="002D4EE8"/>
    <w:rsid w:val="002D55F5"/>
    <w:rsid w:val="002D56EC"/>
    <w:rsid w:val="002D5C1F"/>
    <w:rsid w:val="002D658A"/>
    <w:rsid w:val="002D65E2"/>
    <w:rsid w:val="002D682B"/>
    <w:rsid w:val="002D6B0B"/>
    <w:rsid w:val="002D6F89"/>
    <w:rsid w:val="002D7B2D"/>
    <w:rsid w:val="002D7D58"/>
    <w:rsid w:val="002E15C5"/>
    <w:rsid w:val="002E1FE2"/>
    <w:rsid w:val="002E20D8"/>
    <w:rsid w:val="002E30FD"/>
    <w:rsid w:val="002E3734"/>
    <w:rsid w:val="002E4A58"/>
    <w:rsid w:val="002E5DF9"/>
    <w:rsid w:val="002E6751"/>
    <w:rsid w:val="002F0C44"/>
    <w:rsid w:val="002F112A"/>
    <w:rsid w:val="002F15BA"/>
    <w:rsid w:val="002F29A5"/>
    <w:rsid w:val="002F2B1F"/>
    <w:rsid w:val="002F2E12"/>
    <w:rsid w:val="002F3421"/>
    <w:rsid w:val="002F350C"/>
    <w:rsid w:val="002F6BEF"/>
    <w:rsid w:val="002F6C2C"/>
    <w:rsid w:val="002F6F60"/>
    <w:rsid w:val="002F7510"/>
    <w:rsid w:val="00300519"/>
    <w:rsid w:val="00300FC6"/>
    <w:rsid w:val="00300FD0"/>
    <w:rsid w:val="003014B4"/>
    <w:rsid w:val="0030492E"/>
    <w:rsid w:val="00304A5B"/>
    <w:rsid w:val="00304EC1"/>
    <w:rsid w:val="003064C5"/>
    <w:rsid w:val="00306AC7"/>
    <w:rsid w:val="00306D5B"/>
    <w:rsid w:val="00306FA7"/>
    <w:rsid w:val="003078A2"/>
    <w:rsid w:val="003112D0"/>
    <w:rsid w:val="00311300"/>
    <w:rsid w:val="00312179"/>
    <w:rsid w:val="00312F07"/>
    <w:rsid w:val="003132D7"/>
    <w:rsid w:val="00313ED4"/>
    <w:rsid w:val="003141C8"/>
    <w:rsid w:val="0031557D"/>
    <w:rsid w:val="00315F7A"/>
    <w:rsid w:val="003171A5"/>
    <w:rsid w:val="00320757"/>
    <w:rsid w:val="0032112A"/>
    <w:rsid w:val="00321AF8"/>
    <w:rsid w:val="003226F2"/>
    <w:rsid w:val="00322726"/>
    <w:rsid w:val="003231E0"/>
    <w:rsid w:val="00323C45"/>
    <w:rsid w:val="0032402A"/>
    <w:rsid w:val="0032533B"/>
    <w:rsid w:val="0032716D"/>
    <w:rsid w:val="003271D7"/>
    <w:rsid w:val="00327632"/>
    <w:rsid w:val="00327A2B"/>
    <w:rsid w:val="00330002"/>
    <w:rsid w:val="00330BFF"/>
    <w:rsid w:val="003320EB"/>
    <w:rsid w:val="00332866"/>
    <w:rsid w:val="00334CFF"/>
    <w:rsid w:val="00334D26"/>
    <w:rsid w:val="00334E60"/>
    <w:rsid w:val="003352F4"/>
    <w:rsid w:val="00335305"/>
    <w:rsid w:val="0033565B"/>
    <w:rsid w:val="00336C92"/>
    <w:rsid w:val="0034034B"/>
    <w:rsid w:val="0034177B"/>
    <w:rsid w:val="00341B51"/>
    <w:rsid w:val="003426B2"/>
    <w:rsid w:val="00342897"/>
    <w:rsid w:val="003435AE"/>
    <w:rsid w:val="00343DF8"/>
    <w:rsid w:val="0034474B"/>
    <w:rsid w:val="00344B24"/>
    <w:rsid w:val="00347258"/>
    <w:rsid w:val="00347F9B"/>
    <w:rsid w:val="00347FF7"/>
    <w:rsid w:val="003510A2"/>
    <w:rsid w:val="003515F2"/>
    <w:rsid w:val="00351B10"/>
    <w:rsid w:val="00352087"/>
    <w:rsid w:val="003521A7"/>
    <w:rsid w:val="0035364E"/>
    <w:rsid w:val="00353D31"/>
    <w:rsid w:val="003543E7"/>
    <w:rsid w:val="003552A4"/>
    <w:rsid w:val="0035534D"/>
    <w:rsid w:val="003556C7"/>
    <w:rsid w:val="003566BB"/>
    <w:rsid w:val="00356945"/>
    <w:rsid w:val="00356F0B"/>
    <w:rsid w:val="003579AF"/>
    <w:rsid w:val="00357CC8"/>
    <w:rsid w:val="0036043C"/>
    <w:rsid w:val="003607F3"/>
    <w:rsid w:val="0036098D"/>
    <w:rsid w:val="003609B8"/>
    <w:rsid w:val="00360C93"/>
    <w:rsid w:val="00362AD7"/>
    <w:rsid w:val="00362B88"/>
    <w:rsid w:val="00362E59"/>
    <w:rsid w:val="003636AF"/>
    <w:rsid w:val="003656CE"/>
    <w:rsid w:val="00365A4D"/>
    <w:rsid w:val="00366DE4"/>
    <w:rsid w:val="003677BD"/>
    <w:rsid w:val="0037037C"/>
    <w:rsid w:val="003707AC"/>
    <w:rsid w:val="003707AE"/>
    <w:rsid w:val="00370F12"/>
    <w:rsid w:val="00371482"/>
    <w:rsid w:val="00371BA3"/>
    <w:rsid w:val="00372D84"/>
    <w:rsid w:val="00372FFD"/>
    <w:rsid w:val="0037370D"/>
    <w:rsid w:val="003743E4"/>
    <w:rsid w:val="0037498B"/>
    <w:rsid w:val="00376375"/>
    <w:rsid w:val="00377C4F"/>
    <w:rsid w:val="00380C4E"/>
    <w:rsid w:val="0038183E"/>
    <w:rsid w:val="00381939"/>
    <w:rsid w:val="00381E6D"/>
    <w:rsid w:val="0038239D"/>
    <w:rsid w:val="00385793"/>
    <w:rsid w:val="003861AC"/>
    <w:rsid w:val="00386368"/>
    <w:rsid w:val="0038653E"/>
    <w:rsid w:val="00387017"/>
    <w:rsid w:val="0038774A"/>
    <w:rsid w:val="00390498"/>
    <w:rsid w:val="0039103D"/>
    <w:rsid w:val="0039125A"/>
    <w:rsid w:val="00392A37"/>
    <w:rsid w:val="00392C72"/>
    <w:rsid w:val="00392D12"/>
    <w:rsid w:val="0039371D"/>
    <w:rsid w:val="003947F2"/>
    <w:rsid w:val="0039513F"/>
    <w:rsid w:val="00395647"/>
    <w:rsid w:val="00395F93"/>
    <w:rsid w:val="00396494"/>
    <w:rsid w:val="00396503"/>
    <w:rsid w:val="00397808"/>
    <w:rsid w:val="003A23B1"/>
    <w:rsid w:val="003A25EB"/>
    <w:rsid w:val="003A4C86"/>
    <w:rsid w:val="003A4FB7"/>
    <w:rsid w:val="003A6357"/>
    <w:rsid w:val="003A6B3B"/>
    <w:rsid w:val="003A6DD4"/>
    <w:rsid w:val="003A774D"/>
    <w:rsid w:val="003B01EC"/>
    <w:rsid w:val="003B0249"/>
    <w:rsid w:val="003B0D79"/>
    <w:rsid w:val="003B0EE5"/>
    <w:rsid w:val="003B0F68"/>
    <w:rsid w:val="003B1146"/>
    <w:rsid w:val="003B1A65"/>
    <w:rsid w:val="003B1C8B"/>
    <w:rsid w:val="003B203A"/>
    <w:rsid w:val="003B2043"/>
    <w:rsid w:val="003B318D"/>
    <w:rsid w:val="003B3276"/>
    <w:rsid w:val="003B3591"/>
    <w:rsid w:val="003B3630"/>
    <w:rsid w:val="003B37B4"/>
    <w:rsid w:val="003B4542"/>
    <w:rsid w:val="003B4B23"/>
    <w:rsid w:val="003B4BD6"/>
    <w:rsid w:val="003B57EA"/>
    <w:rsid w:val="003B64D4"/>
    <w:rsid w:val="003B6983"/>
    <w:rsid w:val="003B7382"/>
    <w:rsid w:val="003B7CA1"/>
    <w:rsid w:val="003B7F48"/>
    <w:rsid w:val="003C0571"/>
    <w:rsid w:val="003C063F"/>
    <w:rsid w:val="003C12E7"/>
    <w:rsid w:val="003C14D8"/>
    <w:rsid w:val="003C19D6"/>
    <w:rsid w:val="003C2756"/>
    <w:rsid w:val="003C2CC4"/>
    <w:rsid w:val="003C2CDD"/>
    <w:rsid w:val="003C2FD3"/>
    <w:rsid w:val="003C3296"/>
    <w:rsid w:val="003C36BB"/>
    <w:rsid w:val="003C536F"/>
    <w:rsid w:val="003C5EF7"/>
    <w:rsid w:val="003C669A"/>
    <w:rsid w:val="003C70AB"/>
    <w:rsid w:val="003C719C"/>
    <w:rsid w:val="003C7BA9"/>
    <w:rsid w:val="003D00B1"/>
    <w:rsid w:val="003D05CD"/>
    <w:rsid w:val="003D079D"/>
    <w:rsid w:val="003D1730"/>
    <w:rsid w:val="003D1DCF"/>
    <w:rsid w:val="003D3BBB"/>
    <w:rsid w:val="003D4965"/>
    <w:rsid w:val="003D505F"/>
    <w:rsid w:val="003D5368"/>
    <w:rsid w:val="003D53CD"/>
    <w:rsid w:val="003D5D5C"/>
    <w:rsid w:val="003D602B"/>
    <w:rsid w:val="003D68BF"/>
    <w:rsid w:val="003D6A3A"/>
    <w:rsid w:val="003D71A1"/>
    <w:rsid w:val="003E0065"/>
    <w:rsid w:val="003E12B3"/>
    <w:rsid w:val="003E2EBE"/>
    <w:rsid w:val="003E312A"/>
    <w:rsid w:val="003E3784"/>
    <w:rsid w:val="003E4965"/>
    <w:rsid w:val="003E4979"/>
    <w:rsid w:val="003E4BD6"/>
    <w:rsid w:val="003E4C8D"/>
    <w:rsid w:val="003E5CD4"/>
    <w:rsid w:val="003E5CD5"/>
    <w:rsid w:val="003E75DA"/>
    <w:rsid w:val="003E77CF"/>
    <w:rsid w:val="003E7B10"/>
    <w:rsid w:val="003E7D23"/>
    <w:rsid w:val="003F06E4"/>
    <w:rsid w:val="003F0B8D"/>
    <w:rsid w:val="003F0D32"/>
    <w:rsid w:val="003F145D"/>
    <w:rsid w:val="003F14E3"/>
    <w:rsid w:val="003F2614"/>
    <w:rsid w:val="003F2811"/>
    <w:rsid w:val="003F293A"/>
    <w:rsid w:val="003F3605"/>
    <w:rsid w:val="003F4230"/>
    <w:rsid w:val="003F56EB"/>
    <w:rsid w:val="003F6083"/>
    <w:rsid w:val="003F6879"/>
    <w:rsid w:val="003F7168"/>
    <w:rsid w:val="003F7328"/>
    <w:rsid w:val="004016E8"/>
    <w:rsid w:val="00401C41"/>
    <w:rsid w:val="00401C71"/>
    <w:rsid w:val="00402CA9"/>
    <w:rsid w:val="00403D2E"/>
    <w:rsid w:val="00404861"/>
    <w:rsid w:val="00404B28"/>
    <w:rsid w:val="0040621E"/>
    <w:rsid w:val="00406AD5"/>
    <w:rsid w:val="004076AC"/>
    <w:rsid w:val="0041034E"/>
    <w:rsid w:val="00410354"/>
    <w:rsid w:val="00410CA2"/>
    <w:rsid w:val="00411A26"/>
    <w:rsid w:val="00411A2B"/>
    <w:rsid w:val="00412337"/>
    <w:rsid w:val="0041253C"/>
    <w:rsid w:val="0041280E"/>
    <w:rsid w:val="00412C53"/>
    <w:rsid w:val="004137B0"/>
    <w:rsid w:val="0041387C"/>
    <w:rsid w:val="004143E5"/>
    <w:rsid w:val="00415BFD"/>
    <w:rsid w:val="00415E5A"/>
    <w:rsid w:val="00416985"/>
    <w:rsid w:val="004171A6"/>
    <w:rsid w:val="004172B9"/>
    <w:rsid w:val="00420383"/>
    <w:rsid w:val="004213F0"/>
    <w:rsid w:val="00422166"/>
    <w:rsid w:val="004238A7"/>
    <w:rsid w:val="00423912"/>
    <w:rsid w:val="00424188"/>
    <w:rsid w:val="00424482"/>
    <w:rsid w:val="00424B90"/>
    <w:rsid w:val="00424C96"/>
    <w:rsid w:val="00425985"/>
    <w:rsid w:val="00426E81"/>
    <w:rsid w:val="00427D9A"/>
    <w:rsid w:val="00432C38"/>
    <w:rsid w:val="00433596"/>
    <w:rsid w:val="00433605"/>
    <w:rsid w:val="004336FF"/>
    <w:rsid w:val="00434875"/>
    <w:rsid w:val="00434D01"/>
    <w:rsid w:val="00434F61"/>
    <w:rsid w:val="00435112"/>
    <w:rsid w:val="004354A8"/>
    <w:rsid w:val="0043570A"/>
    <w:rsid w:val="00435CCF"/>
    <w:rsid w:val="0043667F"/>
    <w:rsid w:val="00436BD4"/>
    <w:rsid w:val="0043756F"/>
    <w:rsid w:val="004377F5"/>
    <w:rsid w:val="00437B91"/>
    <w:rsid w:val="00437B9D"/>
    <w:rsid w:val="00437C45"/>
    <w:rsid w:val="004411A8"/>
    <w:rsid w:val="00441A5D"/>
    <w:rsid w:val="004421C2"/>
    <w:rsid w:val="00442F8A"/>
    <w:rsid w:val="00443130"/>
    <w:rsid w:val="0044558C"/>
    <w:rsid w:val="00445973"/>
    <w:rsid w:val="00445A74"/>
    <w:rsid w:val="00445EA6"/>
    <w:rsid w:val="0044683E"/>
    <w:rsid w:val="00446C25"/>
    <w:rsid w:val="00447598"/>
    <w:rsid w:val="004526DC"/>
    <w:rsid w:val="00452D84"/>
    <w:rsid w:val="00454399"/>
    <w:rsid w:val="0045522B"/>
    <w:rsid w:val="0045545F"/>
    <w:rsid w:val="004559B1"/>
    <w:rsid w:val="00455F0C"/>
    <w:rsid w:val="00457486"/>
    <w:rsid w:val="00460448"/>
    <w:rsid w:val="0046155B"/>
    <w:rsid w:val="0046158B"/>
    <w:rsid w:val="00461676"/>
    <w:rsid w:val="004618A9"/>
    <w:rsid w:val="00462E53"/>
    <w:rsid w:val="0046378D"/>
    <w:rsid w:val="004637FE"/>
    <w:rsid w:val="00463826"/>
    <w:rsid w:val="0046419C"/>
    <w:rsid w:val="00464760"/>
    <w:rsid w:val="00464F08"/>
    <w:rsid w:val="00465C5D"/>
    <w:rsid w:val="004663B5"/>
    <w:rsid w:val="00467918"/>
    <w:rsid w:val="00470E13"/>
    <w:rsid w:val="0047114B"/>
    <w:rsid w:val="0047347A"/>
    <w:rsid w:val="0047408A"/>
    <w:rsid w:val="00474778"/>
    <w:rsid w:val="00474DCF"/>
    <w:rsid w:val="0047521D"/>
    <w:rsid w:val="0047547D"/>
    <w:rsid w:val="00475E91"/>
    <w:rsid w:val="0047676C"/>
    <w:rsid w:val="00476CEE"/>
    <w:rsid w:val="00477808"/>
    <w:rsid w:val="00481874"/>
    <w:rsid w:val="00484E33"/>
    <w:rsid w:val="0048605F"/>
    <w:rsid w:val="0048625C"/>
    <w:rsid w:val="00486ABA"/>
    <w:rsid w:val="004877CA"/>
    <w:rsid w:val="00487A2A"/>
    <w:rsid w:val="00487AC1"/>
    <w:rsid w:val="00487D17"/>
    <w:rsid w:val="00490209"/>
    <w:rsid w:val="0049084F"/>
    <w:rsid w:val="004909A0"/>
    <w:rsid w:val="00491181"/>
    <w:rsid w:val="00492739"/>
    <w:rsid w:val="00492DFE"/>
    <w:rsid w:val="004933E3"/>
    <w:rsid w:val="00493C37"/>
    <w:rsid w:val="0049406F"/>
    <w:rsid w:val="004958F5"/>
    <w:rsid w:val="00495C47"/>
    <w:rsid w:val="00496356"/>
    <w:rsid w:val="00496F3F"/>
    <w:rsid w:val="00497145"/>
    <w:rsid w:val="00497392"/>
    <w:rsid w:val="004A07D6"/>
    <w:rsid w:val="004A07E7"/>
    <w:rsid w:val="004A0A0D"/>
    <w:rsid w:val="004A176A"/>
    <w:rsid w:val="004A209A"/>
    <w:rsid w:val="004A2A27"/>
    <w:rsid w:val="004A3406"/>
    <w:rsid w:val="004A381E"/>
    <w:rsid w:val="004A4C52"/>
    <w:rsid w:val="004A51F4"/>
    <w:rsid w:val="004A56BC"/>
    <w:rsid w:val="004A6400"/>
    <w:rsid w:val="004B1039"/>
    <w:rsid w:val="004B11D4"/>
    <w:rsid w:val="004B2556"/>
    <w:rsid w:val="004B2B39"/>
    <w:rsid w:val="004B2F2B"/>
    <w:rsid w:val="004B31BC"/>
    <w:rsid w:val="004B358D"/>
    <w:rsid w:val="004B4934"/>
    <w:rsid w:val="004B6719"/>
    <w:rsid w:val="004C043E"/>
    <w:rsid w:val="004C1417"/>
    <w:rsid w:val="004C21A8"/>
    <w:rsid w:val="004C240E"/>
    <w:rsid w:val="004C29B4"/>
    <w:rsid w:val="004C2E7C"/>
    <w:rsid w:val="004C346A"/>
    <w:rsid w:val="004C3968"/>
    <w:rsid w:val="004C4889"/>
    <w:rsid w:val="004C494F"/>
    <w:rsid w:val="004C519E"/>
    <w:rsid w:val="004C6423"/>
    <w:rsid w:val="004C68C3"/>
    <w:rsid w:val="004C6ABA"/>
    <w:rsid w:val="004C76A3"/>
    <w:rsid w:val="004D01DD"/>
    <w:rsid w:val="004D0DC9"/>
    <w:rsid w:val="004D0DD8"/>
    <w:rsid w:val="004D0EA0"/>
    <w:rsid w:val="004D29A1"/>
    <w:rsid w:val="004D36BC"/>
    <w:rsid w:val="004D4153"/>
    <w:rsid w:val="004D45CE"/>
    <w:rsid w:val="004D6AD7"/>
    <w:rsid w:val="004D7109"/>
    <w:rsid w:val="004D73F2"/>
    <w:rsid w:val="004D7990"/>
    <w:rsid w:val="004D7A43"/>
    <w:rsid w:val="004D7E7A"/>
    <w:rsid w:val="004E0079"/>
    <w:rsid w:val="004E023D"/>
    <w:rsid w:val="004E1D3D"/>
    <w:rsid w:val="004E20F5"/>
    <w:rsid w:val="004E3580"/>
    <w:rsid w:val="004E45DB"/>
    <w:rsid w:val="004E4C51"/>
    <w:rsid w:val="004E582D"/>
    <w:rsid w:val="004E5A31"/>
    <w:rsid w:val="004E5FD4"/>
    <w:rsid w:val="004E67EE"/>
    <w:rsid w:val="004E6D51"/>
    <w:rsid w:val="004F0CCF"/>
    <w:rsid w:val="004F0DD7"/>
    <w:rsid w:val="004F10E0"/>
    <w:rsid w:val="004F1584"/>
    <w:rsid w:val="004F1B33"/>
    <w:rsid w:val="004F3B8A"/>
    <w:rsid w:val="004F415C"/>
    <w:rsid w:val="004F68FC"/>
    <w:rsid w:val="004F6AA0"/>
    <w:rsid w:val="004F6C5F"/>
    <w:rsid w:val="00500AA0"/>
    <w:rsid w:val="005018E3"/>
    <w:rsid w:val="00501BB9"/>
    <w:rsid w:val="00501F9C"/>
    <w:rsid w:val="005025AD"/>
    <w:rsid w:val="005030C1"/>
    <w:rsid w:val="00503AC2"/>
    <w:rsid w:val="00504006"/>
    <w:rsid w:val="00505F25"/>
    <w:rsid w:val="0050607A"/>
    <w:rsid w:val="005067C0"/>
    <w:rsid w:val="00506F5F"/>
    <w:rsid w:val="00506FD0"/>
    <w:rsid w:val="00510381"/>
    <w:rsid w:val="00510BDB"/>
    <w:rsid w:val="0051125E"/>
    <w:rsid w:val="00512987"/>
    <w:rsid w:val="00512A96"/>
    <w:rsid w:val="005137C7"/>
    <w:rsid w:val="005138BC"/>
    <w:rsid w:val="005143A8"/>
    <w:rsid w:val="00514AC1"/>
    <w:rsid w:val="00514CBC"/>
    <w:rsid w:val="005151E5"/>
    <w:rsid w:val="005173D2"/>
    <w:rsid w:val="00521E91"/>
    <w:rsid w:val="00522222"/>
    <w:rsid w:val="00524FB6"/>
    <w:rsid w:val="00525087"/>
    <w:rsid w:val="005251E3"/>
    <w:rsid w:val="00526174"/>
    <w:rsid w:val="00526641"/>
    <w:rsid w:val="00526AAF"/>
    <w:rsid w:val="00527FF2"/>
    <w:rsid w:val="00530046"/>
    <w:rsid w:val="0053057F"/>
    <w:rsid w:val="005322BC"/>
    <w:rsid w:val="005326A6"/>
    <w:rsid w:val="00532843"/>
    <w:rsid w:val="00534131"/>
    <w:rsid w:val="00534BC5"/>
    <w:rsid w:val="00534CCA"/>
    <w:rsid w:val="005352D8"/>
    <w:rsid w:val="005360F3"/>
    <w:rsid w:val="005365E1"/>
    <w:rsid w:val="00537443"/>
    <w:rsid w:val="005405FC"/>
    <w:rsid w:val="00540EB9"/>
    <w:rsid w:val="005412F8"/>
    <w:rsid w:val="00541440"/>
    <w:rsid w:val="00541D50"/>
    <w:rsid w:val="00543340"/>
    <w:rsid w:val="00545288"/>
    <w:rsid w:val="00545C43"/>
    <w:rsid w:val="005463CE"/>
    <w:rsid w:val="00546F51"/>
    <w:rsid w:val="00547188"/>
    <w:rsid w:val="0054798B"/>
    <w:rsid w:val="005500B8"/>
    <w:rsid w:val="00550C58"/>
    <w:rsid w:val="00550CC1"/>
    <w:rsid w:val="0055155D"/>
    <w:rsid w:val="00551AF3"/>
    <w:rsid w:val="00552279"/>
    <w:rsid w:val="00552D4B"/>
    <w:rsid w:val="00552E23"/>
    <w:rsid w:val="00552E86"/>
    <w:rsid w:val="005537D9"/>
    <w:rsid w:val="00554770"/>
    <w:rsid w:val="00554A9A"/>
    <w:rsid w:val="00554C71"/>
    <w:rsid w:val="00555638"/>
    <w:rsid w:val="00557C66"/>
    <w:rsid w:val="005604E8"/>
    <w:rsid w:val="005605EC"/>
    <w:rsid w:val="00560FFD"/>
    <w:rsid w:val="00561662"/>
    <w:rsid w:val="00561C2A"/>
    <w:rsid w:val="00562D37"/>
    <w:rsid w:val="00564385"/>
    <w:rsid w:val="0056510A"/>
    <w:rsid w:val="0056568D"/>
    <w:rsid w:val="005656D5"/>
    <w:rsid w:val="00565730"/>
    <w:rsid w:val="00565B18"/>
    <w:rsid w:val="00566919"/>
    <w:rsid w:val="00567421"/>
    <w:rsid w:val="00567EF4"/>
    <w:rsid w:val="00570B0F"/>
    <w:rsid w:val="00571F9B"/>
    <w:rsid w:val="0057283F"/>
    <w:rsid w:val="005730D5"/>
    <w:rsid w:val="005733FB"/>
    <w:rsid w:val="005741C5"/>
    <w:rsid w:val="00574680"/>
    <w:rsid w:val="00574686"/>
    <w:rsid w:val="00574F92"/>
    <w:rsid w:val="00575D03"/>
    <w:rsid w:val="0057637B"/>
    <w:rsid w:val="00576903"/>
    <w:rsid w:val="00576FDE"/>
    <w:rsid w:val="005808BD"/>
    <w:rsid w:val="00582148"/>
    <w:rsid w:val="005826ED"/>
    <w:rsid w:val="0058556E"/>
    <w:rsid w:val="00585739"/>
    <w:rsid w:val="005870A3"/>
    <w:rsid w:val="005871AA"/>
    <w:rsid w:val="0058789A"/>
    <w:rsid w:val="00587E7A"/>
    <w:rsid w:val="00590B3B"/>
    <w:rsid w:val="00591582"/>
    <w:rsid w:val="005915A2"/>
    <w:rsid w:val="005935EA"/>
    <w:rsid w:val="00593814"/>
    <w:rsid w:val="00593A25"/>
    <w:rsid w:val="00593B44"/>
    <w:rsid w:val="00595B17"/>
    <w:rsid w:val="00595D51"/>
    <w:rsid w:val="00596A12"/>
    <w:rsid w:val="005974EF"/>
    <w:rsid w:val="005978EB"/>
    <w:rsid w:val="00597F7C"/>
    <w:rsid w:val="005A09AB"/>
    <w:rsid w:val="005A1031"/>
    <w:rsid w:val="005A3B11"/>
    <w:rsid w:val="005A3D17"/>
    <w:rsid w:val="005A4592"/>
    <w:rsid w:val="005A4AD4"/>
    <w:rsid w:val="005A59CF"/>
    <w:rsid w:val="005A5B3B"/>
    <w:rsid w:val="005A6858"/>
    <w:rsid w:val="005A6892"/>
    <w:rsid w:val="005A72BA"/>
    <w:rsid w:val="005B0385"/>
    <w:rsid w:val="005B16B6"/>
    <w:rsid w:val="005B23CD"/>
    <w:rsid w:val="005B32B4"/>
    <w:rsid w:val="005B35B3"/>
    <w:rsid w:val="005B413D"/>
    <w:rsid w:val="005B431B"/>
    <w:rsid w:val="005B5B08"/>
    <w:rsid w:val="005B6589"/>
    <w:rsid w:val="005C0B7C"/>
    <w:rsid w:val="005C1D03"/>
    <w:rsid w:val="005C2832"/>
    <w:rsid w:val="005C28DD"/>
    <w:rsid w:val="005C2E63"/>
    <w:rsid w:val="005C5C4B"/>
    <w:rsid w:val="005C5E57"/>
    <w:rsid w:val="005C612A"/>
    <w:rsid w:val="005C644B"/>
    <w:rsid w:val="005C6D06"/>
    <w:rsid w:val="005D0546"/>
    <w:rsid w:val="005D0898"/>
    <w:rsid w:val="005D21F1"/>
    <w:rsid w:val="005D269A"/>
    <w:rsid w:val="005D26D0"/>
    <w:rsid w:val="005D361E"/>
    <w:rsid w:val="005D37DF"/>
    <w:rsid w:val="005D37F0"/>
    <w:rsid w:val="005D3E6B"/>
    <w:rsid w:val="005D6BFD"/>
    <w:rsid w:val="005E04CF"/>
    <w:rsid w:val="005E1268"/>
    <w:rsid w:val="005E23F6"/>
    <w:rsid w:val="005E2909"/>
    <w:rsid w:val="005E3346"/>
    <w:rsid w:val="005E3828"/>
    <w:rsid w:val="005E3A1E"/>
    <w:rsid w:val="005E3EED"/>
    <w:rsid w:val="005E57D7"/>
    <w:rsid w:val="005E6122"/>
    <w:rsid w:val="005E6252"/>
    <w:rsid w:val="005E6B47"/>
    <w:rsid w:val="005E760B"/>
    <w:rsid w:val="005E7FB3"/>
    <w:rsid w:val="005F0BCF"/>
    <w:rsid w:val="005F10BB"/>
    <w:rsid w:val="005F150C"/>
    <w:rsid w:val="005F28A1"/>
    <w:rsid w:val="005F3738"/>
    <w:rsid w:val="005F51B6"/>
    <w:rsid w:val="005F51F2"/>
    <w:rsid w:val="005F5282"/>
    <w:rsid w:val="005F52D6"/>
    <w:rsid w:val="005F54D5"/>
    <w:rsid w:val="005F5FA8"/>
    <w:rsid w:val="005F681A"/>
    <w:rsid w:val="005F693B"/>
    <w:rsid w:val="006005B9"/>
    <w:rsid w:val="00601AED"/>
    <w:rsid w:val="00601E90"/>
    <w:rsid w:val="00603806"/>
    <w:rsid w:val="0060391A"/>
    <w:rsid w:val="006044EB"/>
    <w:rsid w:val="006045B2"/>
    <w:rsid w:val="0060466D"/>
    <w:rsid w:val="00604DEA"/>
    <w:rsid w:val="00605C84"/>
    <w:rsid w:val="00605FB1"/>
    <w:rsid w:val="00606401"/>
    <w:rsid w:val="00607655"/>
    <w:rsid w:val="00607C3A"/>
    <w:rsid w:val="00607DB7"/>
    <w:rsid w:val="00610057"/>
    <w:rsid w:val="006104FA"/>
    <w:rsid w:val="00610625"/>
    <w:rsid w:val="00613075"/>
    <w:rsid w:val="00613779"/>
    <w:rsid w:val="00614066"/>
    <w:rsid w:val="006148E4"/>
    <w:rsid w:val="00614B79"/>
    <w:rsid w:val="006167B2"/>
    <w:rsid w:val="0061712E"/>
    <w:rsid w:val="00617217"/>
    <w:rsid w:val="00617266"/>
    <w:rsid w:val="006173FD"/>
    <w:rsid w:val="00617604"/>
    <w:rsid w:val="006206FB"/>
    <w:rsid w:val="006216EB"/>
    <w:rsid w:val="00621C17"/>
    <w:rsid w:val="006233FB"/>
    <w:rsid w:val="00623533"/>
    <w:rsid w:val="00623C47"/>
    <w:rsid w:val="00623D30"/>
    <w:rsid w:val="00623D73"/>
    <w:rsid w:val="0062489D"/>
    <w:rsid w:val="00624A4F"/>
    <w:rsid w:val="00626428"/>
    <w:rsid w:val="0062645E"/>
    <w:rsid w:val="00630A54"/>
    <w:rsid w:val="00630AB7"/>
    <w:rsid w:val="00630B73"/>
    <w:rsid w:val="00632A70"/>
    <w:rsid w:val="006332F9"/>
    <w:rsid w:val="006333C7"/>
    <w:rsid w:val="00633911"/>
    <w:rsid w:val="0063454C"/>
    <w:rsid w:val="006349DA"/>
    <w:rsid w:val="00636A66"/>
    <w:rsid w:val="00636D10"/>
    <w:rsid w:val="00637331"/>
    <w:rsid w:val="00640621"/>
    <w:rsid w:val="00640F77"/>
    <w:rsid w:val="00641DDD"/>
    <w:rsid w:val="00643320"/>
    <w:rsid w:val="006435E8"/>
    <w:rsid w:val="00644ED4"/>
    <w:rsid w:val="00646F03"/>
    <w:rsid w:val="0064709B"/>
    <w:rsid w:val="006475DC"/>
    <w:rsid w:val="0065038B"/>
    <w:rsid w:val="006503F6"/>
    <w:rsid w:val="00650668"/>
    <w:rsid w:val="006511CB"/>
    <w:rsid w:val="00651419"/>
    <w:rsid w:val="00651BD1"/>
    <w:rsid w:val="00651EC8"/>
    <w:rsid w:val="006521D8"/>
    <w:rsid w:val="00652249"/>
    <w:rsid w:val="00653460"/>
    <w:rsid w:val="00653EE2"/>
    <w:rsid w:val="00654518"/>
    <w:rsid w:val="00654AF3"/>
    <w:rsid w:val="006557A0"/>
    <w:rsid w:val="006558B5"/>
    <w:rsid w:val="006601B0"/>
    <w:rsid w:val="00660284"/>
    <w:rsid w:val="006604C3"/>
    <w:rsid w:val="006610C1"/>
    <w:rsid w:val="00661419"/>
    <w:rsid w:val="00661671"/>
    <w:rsid w:val="00661FA3"/>
    <w:rsid w:val="00663CB2"/>
    <w:rsid w:val="00663FEC"/>
    <w:rsid w:val="006651B8"/>
    <w:rsid w:val="006652CE"/>
    <w:rsid w:val="00665448"/>
    <w:rsid w:val="0066681F"/>
    <w:rsid w:val="00667E40"/>
    <w:rsid w:val="00670837"/>
    <w:rsid w:val="006709CD"/>
    <w:rsid w:val="00672929"/>
    <w:rsid w:val="006735EE"/>
    <w:rsid w:val="00673DEF"/>
    <w:rsid w:val="00675B89"/>
    <w:rsid w:val="00676B54"/>
    <w:rsid w:val="0067721A"/>
    <w:rsid w:val="00680C68"/>
    <w:rsid w:val="006810A7"/>
    <w:rsid w:val="0068114C"/>
    <w:rsid w:val="00682847"/>
    <w:rsid w:val="0068318E"/>
    <w:rsid w:val="00683406"/>
    <w:rsid w:val="00683617"/>
    <w:rsid w:val="00683B47"/>
    <w:rsid w:val="00684E57"/>
    <w:rsid w:val="00684FAD"/>
    <w:rsid w:val="006852ED"/>
    <w:rsid w:val="006854C8"/>
    <w:rsid w:val="0068586A"/>
    <w:rsid w:val="0068596F"/>
    <w:rsid w:val="006859C5"/>
    <w:rsid w:val="00685D9D"/>
    <w:rsid w:val="006866DA"/>
    <w:rsid w:val="006874C8"/>
    <w:rsid w:val="006879C6"/>
    <w:rsid w:val="00687EA3"/>
    <w:rsid w:val="00690353"/>
    <w:rsid w:val="006909E1"/>
    <w:rsid w:val="00692FA9"/>
    <w:rsid w:val="00693548"/>
    <w:rsid w:val="00693EB5"/>
    <w:rsid w:val="00693EE5"/>
    <w:rsid w:val="0069428A"/>
    <w:rsid w:val="00694375"/>
    <w:rsid w:val="006943F7"/>
    <w:rsid w:val="00694CC9"/>
    <w:rsid w:val="006951A5"/>
    <w:rsid w:val="00695B72"/>
    <w:rsid w:val="00696184"/>
    <w:rsid w:val="00697EB6"/>
    <w:rsid w:val="006A03CA"/>
    <w:rsid w:val="006A0BF6"/>
    <w:rsid w:val="006A1292"/>
    <w:rsid w:val="006A13CA"/>
    <w:rsid w:val="006A14AA"/>
    <w:rsid w:val="006A22BB"/>
    <w:rsid w:val="006A29C0"/>
    <w:rsid w:val="006A3192"/>
    <w:rsid w:val="006A3763"/>
    <w:rsid w:val="006A4389"/>
    <w:rsid w:val="006A536E"/>
    <w:rsid w:val="006A631E"/>
    <w:rsid w:val="006A652F"/>
    <w:rsid w:val="006A662D"/>
    <w:rsid w:val="006A7B66"/>
    <w:rsid w:val="006A7FB5"/>
    <w:rsid w:val="006B0E60"/>
    <w:rsid w:val="006B1664"/>
    <w:rsid w:val="006B18E2"/>
    <w:rsid w:val="006B1C19"/>
    <w:rsid w:val="006B286D"/>
    <w:rsid w:val="006B2C70"/>
    <w:rsid w:val="006B32FA"/>
    <w:rsid w:val="006B3C6C"/>
    <w:rsid w:val="006B4F32"/>
    <w:rsid w:val="006B513B"/>
    <w:rsid w:val="006B5A02"/>
    <w:rsid w:val="006B6166"/>
    <w:rsid w:val="006B7858"/>
    <w:rsid w:val="006B7B11"/>
    <w:rsid w:val="006C0165"/>
    <w:rsid w:val="006C15C2"/>
    <w:rsid w:val="006C3122"/>
    <w:rsid w:val="006C3694"/>
    <w:rsid w:val="006C3CE1"/>
    <w:rsid w:val="006C45B9"/>
    <w:rsid w:val="006C4623"/>
    <w:rsid w:val="006C5134"/>
    <w:rsid w:val="006C6522"/>
    <w:rsid w:val="006C752B"/>
    <w:rsid w:val="006C7EE3"/>
    <w:rsid w:val="006D0BEA"/>
    <w:rsid w:val="006D0D3D"/>
    <w:rsid w:val="006D124C"/>
    <w:rsid w:val="006D152D"/>
    <w:rsid w:val="006D35CA"/>
    <w:rsid w:val="006D41BB"/>
    <w:rsid w:val="006D4499"/>
    <w:rsid w:val="006D4BD8"/>
    <w:rsid w:val="006D583F"/>
    <w:rsid w:val="006D5917"/>
    <w:rsid w:val="006D592A"/>
    <w:rsid w:val="006D5A77"/>
    <w:rsid w:val="006D64CC"/>
    <w:rsid w:val="006D66DE"/>
    <w:rsid w:val="006D6815"/>
    <w:rsid w:val="006D68CF"/>
    <w:rsid w:val="006D766F"/>
    <w:rsid w:val="006E0394"/>
    <w:rsid w:val="006E0BD3"/>
    <w:rsid w:val="006E2056"/>
    <w:rsid w:val="006E3B3D"/>
    <w:rsid w:val="006E42E9"/>
    <w:rsid w:val="006E53D7"/>
    <w:rsid w:val="006E54D8"/>
    <w:rsid w:val="006E5A80"/>
    <w:rsid w:val="006E5DBC"/>
    <w:rsid w:val="006E5F19"/>
    <w:rsid w:val="006E7182"/>
    <w:rsid w:val="006E793C"/>
    <w:rsid w:val="006E7F9A"/>
    <w:rsid w:val="006F083F"/>
    <w:rsid w:val="006F0857"/>
    <w:rsid w:val="006F2F08"/>
    <w:rsid w:val="006F41F8"/>
    <w:rsid w:val="006F4769"/>
    <w:rsid w:val="006F506F"/>
    <w:rsid w:val="006F5105"/>
    <w:rsid w:val="006F5A88"/>
    <w:rsid w:val="0070008A"/>
    <w:rsid w:val="00700D92"/>
    <w:rsid w:val="00700EE3"/>
    <w:rsid w:val="00700FB4"/>
    <w:rsid w:val="007017B6"/>
    <w:rsid w:val="007034F3"/>
    <w:rsid w:val="00703A75"/>
    <w:rsid w:val="00704CC3"/>
    <w:rsid w:val="007051FC"/>
    <w:rsid w:val="00706230"/>
    <w:rsid w:val="007067A5"/>
    <w:rsid w:val="007067E2"/>
    <w:rsid w:val="00706A45"/>
    <w:rsid w:val="00707071"/>
    <w:rsid w:val="007103CF"/>
    <w:rsid w:val="007107FC"/>
    <w:rsid w:val="00710A6E"/>
    <w:rsid w:val="00710CEA"/>
    <w:rsid w:val="00712C62"/>
    <w:rsid w:val="00713636"/>
    <w:rsid w:val="007152EC"/>
    <w:rsid w:val="007153AA"/>
    <w:rsid w:val="0071653C"/>
    <w:rsid w:val="00717BEB"/>
    <w:rsid w:val="007201A6"/>
    <w:rsid w:val="00720C32"/>
    <w:rsid w:val="00720CF8"/>
    <w:rsid w:val="007218E4"/>
    <w:rsid w:val="007228CC"/>
    <w:rsid w:val="0072312D"/>
    <w:rsid w:val="0072344F"/>
    <w:rsid w:val="0072358F"/>
    <w:rsid w:val="007237C5"/>
    <w:rsid w:val="007267EC"/>
    <w:rsid w:val="007279F1"/>
    <w:rsid w:val="0073015A"/>
    <w:rsid w:val="00730CBF"/>
    <w:rsid w:val="00732157"/>
    <w:rsid w:val="00732F1D"/>
    <w:rsid w:val="0073322F"/>
    <w:rsid w:val="007339E2"/>
    <w:rsid w:val="00733A99"/>
    <w:rsid w:val="00735599"/>
    <w:rsid w:val="007356CE"/>
    <w:rsid w:val="00735E1E"/>
    <w:rsid w:val="0073656D"/>
    <w:rsid w:val="007365A4"/>
    <w:rsid w:val="007367F9"/>
    <w:rsid w:val="00736AB7"/>
    <w:rsid w:val="00736F56"/>
    <w:rsid w:val="00737223"/>
    <w:rsid w:val="007400E5"/>
    <w:rsid w:val="00740547"/>
    <w:rsid w:val="007418CA"/>
    <w:rsid w:val="00742031"/>
    <w:rsid w:val="0074224B"/>
    <w:rsid w:val="0074234C"/>
    <w:rsid w:val="00744679"/>
    <w:rsid w:val="00745000"/>
    <w:rsid w:val="00745E5C"/>
    <w:rsid w:val="007465B1"/>
    <w:rsid w:val="00746918"/>
    <w:rsid w:val="007469E8"/>
    <w:rsid w:val="00747E57"/>
    <w:rsid w:val="00751EA0"/>
    <w:rsid w:val="00752AD8"/>
    <w:rsid w:val="00753BD4"/>
    <w:rsid w:val="00754164"/>
    <w:rsid w:val="00755B53"/>
    <w:rsid w:val="00756431"/>
    <w:rsid w:val="0075647A"/>
    <w:rsid w:val="00757649"/>
    <w:rsid w:val="00760F83"/>
    <w:rsid w:val="007613F8"/>
    <w:rsid w:val="007616CF"/>
    <w:rsid w:val="00761861"/>
    <w:rsid w:val="00762140"/>
    <w:rsid w:val="00762792"/>
    <w:rsid w:val="00762910"/>
    <w:rsid w:val="00763132"/>
    <w:rsid w:val="00763144"/>
    <w:rsid w:val="007649CE"/>
    <w:rsid w:val="00765766"/>
    <w:rsid w:val="00765B1D"/>
    <w:rsid w:val="00766B45"/>
    <w:rsid w:val="00766BC8"/>
    <w:rsid w:val="0077001C"/>
    <w:rsid w:val="00770518"/>
    <w:rsid w:val="007718BD"/>
    <w:rsid w:val="007721E9"/>
    <w:rsid w:val="00772801"/>
    <w:rsid w:val="0077450E"/>
    <w:rsid w:val="00774A93"/>
    <w:rsid w:val="00775D79"/>
    <w:rsid w:val="00780544"/>
    <w:rsid w:val="007810DA"/>
    <w:rsid w:val="00781222"/>
    <w:rsid w:val="007816AD"/>
    <w:rsid w:val="00781A65"/>
    <w:rsid w:val="00781CE1"/>
    <w:rsid w:val="00781D08"/>
    <w:rsid w:val="00781ECC"/>
    <w:rsid w:val="0078236C"/>
    <w:rsid w:val="00782F27"/>
    <w:rsid w:val="007832D4"/>
    <w:rsid w:val="007834FC"/>
    <w:rsid w:val="0078399A"/>
    <w:rsid w:val="00784F52"/>
    <w:rsid w:val="007854B3"/>
    <w:rsid w:val="00785A17"/>
    <w:rsid w:val="00785DC8"/>
    <w:rsid w:val="00786183"/>
    <w:rsid w:val="007874A9"/>
    <w:rsid w:val="00790A92"/>
    <w:rsid w:val="00790D7D"/>
    <w:rsid w:val="00791C1C"/>
    <w:rsid w:val="007941B9"/>
    <w:rsid w:val="007961A5"/>
    <w:rsid w:val="007976A2"/>
    <w:rsid w:val="007A0D03"/>
    <w:rsid w:val="007A0E4F"/>
    <w:rsid w:val="007A1756"/>
    <w:rsid w:val="007A2C28"/>
    <w:rsid w:val="007A5051"/>
    <w:rsid w:val="007A661C"/>
    <w:rsid w:val="007A7192"/>
    <w:rsid w:val="007A71F6"/>
    <w:rsid w:val="007A73BA"/>
    <w:rsid w:val="007B1230"/>
    <w:rsid w:val="007B145A"/>
    <w:rsid w:val="007B1BF8"/>
    <w:rsid w:val="007B27E8"/>
    <w:rsid w:val="007B4597"/>
    <w:rsid w:val="007B5350"/>
    <w:rsid w:val="007B5375"/>
    <w:rsid w:val="007B58D0"/>
    <w:rsid w:val="007B6DB8"/>
    <w:rsid w:val="007B7D2C"/>
    <w:rsid w:val="007C09FE"/>
    <w:rsid w:val="007C1F63"/>
    <w:rsid w:val="007C2459"/>
    <w:rsid w:val="007C37BD"/>
    <w:rsid w:val="007C3E49"/>
    <w:rsid w:val="007C4F07"/>
    <w:rsid w:val="007C6C1E"/>
    <w:rsid w:val="007C6DEA"/>
    <w:rsid w:val="007C722E"/>
    <w:rsid w:val="007C7E5A"/>
    <w:rsid w:val="007D0133"/>
    <w:rsid w:val="007D0D3B"/>
    <w:rsid w:val="007D1DEF"/>
    <w:rsid w:val="007D2755"/>
    <w:rsid w:val="007D27EB"/>
    <w:rsid w:val="007D2F0C"/>
    <w:rsid w:val="007D30C9"/>
    <w:rsid w:val="007D3988"/>
    <w:rsid w:val="007D3D19"/>
    <w:rsid w:val="007D5ADC"/>
    <w:rsid w:val="007D5F76"/>
    <w:rsid w:val="007D6E4B"/>
    <w:rsid w:val="007D73B5"/>
    <w:rsid w:val="007D75A3"/>
    <w:rsid w:val="007D77F0"/>
    <w:rsid w:val="007D79F5"/>
    <w:rsid w:val="007E13AF"/>
    <w:rsid w:val="007E1B96"/>
    <w:rsid w:val="007E2CBE"/>
    <w:rsid w:val="007E3BEA"/>
    <w:rsid w:val="007E3D23"/>
    <w:rsid w:val="007E3E88"/>
    <w:rsid w:val="007E4C76"/>
    <w:rsid w:val="007E5114"/>
    <w:rsid w:val="007E7D73"/>
    <w:rsid w:val="007F0279"/>
    <w:rsid w:val="007F3DF3"/>
    <w:rsid w:val="007F3E7E"/>
    <w:rsid w:val="007F4FA3"/>
    <w:rsid w:val="007F52A4"/>
    <w:rsid w:val="007F5B7C"/>
    <w:rsid w:val="007F698E"/>
    <w:rsid w:val="007F6BB1"/>
    <w:rsid w:val="007F75D9"/>
    <w:rsid w:val="007F76CD"/>
    <w:rsid w:val="00800C76"/>
    <w:rsid w:val="00801B85"/>
    <w:rsid w:val="00801FC8"/>
    <w:rsid w:val="0080341A"/>
    <w:rsid w:val="00804C0E"/>
    <w:rsid w:val="00805107"/>
    <w:rsid w:val="0080557E"/>
    <w:rsid w:val="008055D4"/>
    <w:rsid w:val="008059F3"/>
    <w:rsid w:val="00805CF2"/>
    <w:rsid w:val="00806298"/>
    <w:rsid w:val="00806DB9"/>
    <w:rsid w:val="00806F16"/>
    <w:rsid w:val="00806F22"/>
    <w:rsid w:val="008104FE"/>
    <w:rsid w:val="0081079E"/>
    <w:rsid w:val="00810993"/>
    <w:rsid w:val="00810B77"/>
    <w:rsid w:val="00811BC9"/>
    <w:rsid w:val="00812EB1"/>
    <w:rsid w:val="008131C1"/>
    <w:rsid w:val="00813CB2"/>
    <w:rsid w:val="00813D38"/>
    <w:rsid w:val="00814A7C"/>
    <w:rsid w:val="00815338"/>
    <w:rsid w:val="00816021"/>
    <w:rsid w:val="00817D8E"/>
    <w:rsid w:val="008210AC"/>
    <w:rsid w:val="008210DC"/>
    <w:rsid w:val="00821184"/>
    <w:rsid w:val="00822B55"/>
    <w:rsid w:val="00823041"/>
    <w:rsid w:val="00823868"/>
    <w:rsid w:val="00823F8D"/>
    <w:rsid w:val="0082582F"/>
    <w:rsid w:val="008258DD"/>
    <w:rsid w:val="00826B03"/>
    <w:rsid w:val="00827A24"/>
    <w:rsid w:val="00827ADE"/>
    <w:rsid w:val="00830364"/>
    <w:rsid w:val="00830B61"/>
    <w:rsid w:val="00831DAE"/>
    <w:rsid w:val="00831EA6"/>
    <w:rsid w:val="00832DAB"/>
    <w:rsid w:val="0083303D"/>
    <w:rsid w:val="008332B1"/>
    <w:rsid w:val="00833579"/>
    <w:rsid w:val="008339FC"/>
    <w:rsid w:val="00833D37"/>
    <w:rsid w:val="00834BCD"/>
    <w:rsid w:val="00835BDF"/>
    <w:rsid w:val="00836060"/>
    <w:rsid w:val="00836A63"/>
    <w:rsid w:val="0083739E"/>
    <w:rsid w:val="00837E56"/>
    <w:rsid w:val="00837EF2"/>
    <w:rsid w:val="0084079F"/>
    <w:rsid w:val="008409F2"/>
    <w:rsid w:val="00840CB2"/>
    <w:rsid w:val="00841DB4"/>
    <w:rsid w:val="00842336"/>
    <w:rsid w:val="00843461"/>
    <w:rsid w:val="00844740"/>
    <w:rsid w:val="008447F2"/>
    <w:rsid w:val="00844D95"/>
    <w:rsid w:val="00845C70"/>
    <w:rsid w:val="00845DB8"/>
    <w:rsid w:val="008462C2"/>
    <w:rsid w:val="00846D9D"/>
    <w:rsid w:val="00847772"/>
    <w:rsid w:val="00847E1D"/>
    <w:rsid w:val="00850326"/>
    <w:rsid w:val="00851FB1"/>
    <w:rsid w:val="0085213C"/>
    <w:rsid w:val="00852D63"/>
    <w:rsid w:val="0085547E"/>
    <w:rsid w:val="0085558D"/>
    <w:rsid w:val="00855940"/>
    <w:rsid w:val="00855DB8"/>
    <w:rsid w:val="00856FAB"/>
    <w:rsid w:val="008575C0"/>
    <w:rsid w:val="00857C1D"/>
    <w:rsid w:val="0086140B"/>
    <w:rsid w:val="00861A78"/>
    <w:rsid w:val="00861ABD"/>
    <w:rsid w:val="008620D7"/>
    <w:rsid w:val="008622F0"/>
    <w:rsid w:val="00862969"/>
    <w:rsid w:val="008634FA"/>
    <w:rsid w:val="00865D81"/>
    <w:rsid w:val="0086621D"/>
    <w:rsid w:val="00866648"/>
    <w:rsid w:val="008667D2"/>
    <w:rsid w:val="008673CF"/>
    <w:rsid w:val="00871B6B"/>
    <w:rsid w:val="00873508"/>
    <w:rsid w:val="00873C38"/>
    <w:rsid w:val="00875A46"/>
    <w:rsid w:val="00875D14"/>
    <w:rsid w:val="008776C1"/>
    <w:rsid w:val="008806E6"/>
    <w:rsid w:val="00881AE0"/>
    <w:rsid w:val="00881B3B"/>
    <w:rsid w:val="0088239D"/>
    <w:rsid w:val="00882B0A"/>
    <w:rsid w:val="00882E29"/>
    <w:rsid w:val="00882FD9"/>
    <w:rsid w:val="00884176"/>
    <w:rsid w:val="00884CFE"/>
    <w:rsid w:val="008871A4"/>
    <w:rsid w:val="00890877"/>
    <w:rsid w:val="00890960"/>
    <w:rsid w:val="00890CF4"/>
    <w:rsid w:val="00892D29"/>
    <w:rsid w:val="00893601"/>
    <w:rsid w:val="00893BA5"/>
    <w:rsid w:val="00894936"/>
    <w:rsid w:val="0089527C"/>
    <w:rsid w:val="0089622F"/>
    <w:rsid w:val="008964AB"/>
    <w:rsid w:val="00896BD9"/>
    <w:rsid w:val="008973A5"/>
    <w:rsid w:val="008A064E"/>
    <w:rsid w:val="008A122F"/>
    <w:rsid w:val="008A1BA7"/>
    <w:rsid w:val="008A1CCB"/>
    <w:rsid w:val="008A3454"/>
    <w:rsid w:val="008A5B7A"/>
    <w:rsid w:val="008A5EF2"/>
    <w:rsid w:val="008A62AD"/>
    <w:rsid w:val="008A78A5"/>
    <w:rsid w:val="008B12A4"/>
    <w:rsid w:val="008B17C4"/>
    <w:rsid w:val="008B1910"/>
    <w:rsid w:val="008B1EE2"/>
    <w:rsid w:val="008B2847"/>
    <w:rsid w:val="008B3B68"/>
    <w:rsid w:val="008B43CE"/>
    <w:rsid w:val="008B5133"/>
    <w:rsid w:val="008B5BF7"/>
    <w:rsid w:val="008B601C"/>
    <w:rsid w:val="008B650D"/>
    <w:rsid w:val="008B699B"/>
    <w:rsid w:val="008B76B6"/>
    <w:rsid w:val="008B77A4"/>
    <w:rsid w:val="008C16C3"/>
    <w:rsid w:val="008C1E38"/>
    <w:rsid w:val="008C2F9F"/>
    <w:rsid w:val="008C305C"/>
    <w:rsid w:val="008C3082"/>
    <w:rsid w:val="008C378A"/>
    <w:rsid w:val="008C485B"/>
    <w:rsid w:val="008C4F18"/>
    <w:rsid w:val="008C50B1"/>
    <w:rsid w:val="008C6418"/>
    <w:rsid w:val="008D0F40"/>
    <w:rsid w:val="008D0F8F"/>
    <w:rsid w:val="008D108D"/>
    <w:rsid w:val="008D33DE"/>
    <w:rsid w:val="008D35E9"/>
    <w:rsid w:val="008D5856"/>
    <w:rsid w:val="008D6203"/>
    <w:rsid w:val="008D68F7"/>
    <w:rsid w:val="008D7789"/>
    <w:rsid w:val="008E0671"/>
    <w:rsid w:val="008E08D8"/>
    <w:rsid w:val="008E0ACF"/>
    <w:rsid w:val="008E1E5E"/>
    <w:rsid w:val="008E302B"/>
    <w:rsid w:val="008E4D7A"/>
    <w:rsid w:val="008E678E"/>
    <w:rsid w:val="008E7A42"/>
    <w:rsid w:val="008F1219"/>
    <w:rsid w:val="008F13D7"/>
    <w:rsid w:val="008F1868"/>
    <w:rsid w:val="008F187D"/>
    <w:rsid w:val="008F1A16"/>
    <w:rsid w:val="008F1E91"/>
    <w:rsid w:val="008F216F"/>
    <w:rsid w:val="008F23B4"/>
    <w:rsid w:val="008F3FED"/>
    <w:rsid w:val="008F40C4"/>
    <w:rsid w:val="008F4255"/>
    <w:rsid w:val="008F4A93"/>
    <w:rsid w:val="008F4AB5"/>
    <w:rsid w:val="008F4F46"/>
    <w:rsid w:val="008F7806"/>
    <w:rsid w:val="00900D15"/>
    <w:rsid w:val="00901304"/>
    <w:rsid w:val="009014F9"/>
    <w:rsid w:val="009017C7"/>
    <w:rsid w:val="00901F8B"/>
    <w:rsid w:val="00901FFF"/>
    <w:rsid w:val="0090224C"/>
    <w:rsid w:val="00903C33"/>
    <w:rsid w:val="009044CF"/>
    <w:rsid w:val="00904608"/>
    <w:rsid w:val="00904AB4"/>
    <w:rsid w:val="00904E8E"/>
    <w:rsid w:val="00905440"/>
    <w:rsid w:val="009054DC"/>
    <w:rsid w:val="00905F21"/>
    <w:rsid w:val="009064FC"/>
    <w:rsid w:val="00911289"/>
    <w:rsid w:val="0091301D"/>
    <w:rsid w:val="0091375A"/>
    <w:rsid w:val="00914020"/>
    <w:rsid w:val="00914239"/>
    <w:rsid w:val="009146A0"/>
    <w:rsid w:val="00916819"/>
    <w:rsid w:val="00916C05"/>
    <w:rsid w:val="00916E1E"/>
    <w:rsid w:val="0092166B"/>
    <w:rsid w:val="00921BD8"/>
    <w:rsid w:val="00922202"/>
    <w:rsid w:val="00922DFD"/>
    <w:rsid w:val="00923833"/>
    <w:rsid w:val="0092487D"/>
    <w:rsid w:val="009258DD"/>
    <w:rsid w:val="009258F1"/>
    <w:rsid w:val="00926A60"/>
    <w:rsid w:val="009273E6"/>
    <w:rsid w:val="0093068E"/>
    <w:rsid w:val="00931AFF"/>
    <w:rsid w:val="009326C2"/>
    <w:rsid w:val="00932ECD"/>
    <w:rsid w:val="00933DAF"/>
    <w:rsid w:val="00934365"/>
    <w:rsid w:val="009355CA"/>
    <w:rsid w:val="00935CAB"/>
    <w:rsid w:val="009367B9"/>
    <w:rsid w:val="00936D11"/>
    <w:rsid w:val="00937448"/>
    <w:rsid w:val="00937CCD"/>
    <w:rsid w:val="00940120"/>
    <w:rsid w:val="00940227"/>
    <w:rsid w:val="0094085A"/>
    <w:rsid w:val="0094122C"/>
    <w:rsid w:val="00941E38"/>
    <w:rsid w:val="00942A7D"/>
    <w:rsid w:val="00943AF9"/>
    <w:rsid w:val="00943D14"/>
    <w:rsid w:val="00944C2B"/>
    <w:rsid w:val="00945628"/>
    <w:rsid w:val="00945F19"/>
    <w:rsid w:val="0094703E"/>
    <w:rsid w:val="00947425"/>
    <w:rsid w:val="00947686"/>
    <w:rsid w:val="00950D8D"/>
    <w:rsid w:val="00951253"/>
    <w:rsid w:val="00951594"/>
    <w:rsid w:val="0095184F"/>
    <w:rsid w:val="00951881"/>
    <w:rsid w:val="0095583C"/>
    <w:rsid w:val="0095659F"/>
    <w:rsid w:val="009566AB"/>
    <w:rsid w:val="009609D9"/>
    <w:rsid w:val="00960AD1"/>
    <w:rsid w:val="00961418"/>
    <w:rsid w:val="0096163A"/>
    <w:rsid w:val="009629D3"/>
    <w:rsid w:val="009630E4"/>
    <w:rsid w:val="00963690"/>
    <w:rsid w:val="009641B2"/>
    <w:rsid w:val="009649B2"/>
    <w:rsid w:val="009654AB"/>
    <w:rsid w:val="00970149"/>
    <w:rsid w:val="009709A5"/>
    <w:rsid w:val="00970CD5"/>
    <w:rsid w:val="00970EA0"/>
    <w:rsid w:val="00970FC0"/>
    <w:rsid w:val="0097127A"/>
    <w:rsid w:val="00971A39"/>
    <w:rsid w:val="00972E43"/>
    <w:rsid w:val="0097399C"/>
    <w:rsid w:val="009746B5"/>
    <w:rsid w:val="0097581A"/>
    <w:rsid w:val="00976529"/>
    <w:rsid w:val="009767C7"/>
    <w:rsid w:val="009775F8"/>
    <w:rsid w:val="00977969"/>
    <w:rsid w:val="00980320"/>
    <w:rsid w:val="0098055C"/>
    <w:rsid w:val="00981085"/>
    <w:rsid w:val="00981443"/>
    <w:rsid w:val="009823B7"/>
    <w:rsid w:val="009835D0"/>
    <w:rsid w:val="0098366F"/>
    <w:rsid w:val="00983C34"/>
    <w:rsid w:val="00983FBC"/>
    <w:rsid w:val="00984389"/>
    <w:rsid w:val="00984877"/>
    <w:rsid w:val="00984D32"/>
    <w:rsid w:val="00985380"/>
    <w:rsid w:val="009859EA"/>
    <w:rsid w:val="009871FC"/>
    <w:rsid w:val="00990EC6"/>
    <w:rsid w:val="0099135C"/>
    <w:rsid w:val="009921B4"/>
    <w:rsid w:val="00993D13"/>
    <w:rsid w:val="009945A7"/>
    <w:rsid w:val="00994C18"/>
    <w:rsid w:val="00994E8E"/>
    <w:rsid w:val="00995235"/>
    <w:rsid w:val="009967BA"/>
    <w:rsid w:val="0099684A"/>
    <w:rsid w:val="00996AE6"/>
    <w:rsid w:val="009A0E74"/>
    <w:rsid w:val="009A1447"/>
    <w:rsid w:val="009A16B7"/>
    <w:rsid w:val="009A1B4C"/>
    <w:rsid w:val="009A1BBE"/>
    <w:rsid w:val="009A2AAB"/>
    <w:rsid w:val="009A30F9"/>
    <w:rsid w:val="009A3A6B"/>
    <w:rsid w:val="009A48F8"/>
    <w:rsid w:val="009A4B26"/>
    <w:rsid w:val="009A540E"/>
    <w:rsid w:val="009A55E1"/>
    <w:rsid w:val="009A58F7"/>
    <w:rsid w:val="009A5B8C"/>
    <w:rsid w:val="009A76BA"/>
    <w:rsid w:val="009A7C15"/>
    <w:rsid w:val="009A7D1B"/>
    <w:rsid w:val="009B09ED"/>
    <w:rsid w:val="009B0A1D"/>
    <w:rsid w:val="009B0A8B"/>
    <w:rsid w:val="009B120E"/>
    <w:rsid w:val="009B13F2"/>
    <w:rsid w:val="009B16C9"/>
    <w:rsid w:val="009B1E1F"/>
    <w:rsid w:val="009B2D14"/>
    <w:rsid w:val="009B3167"/>
    <w:rsid w:val="009B35F0"/>
    <w:rsid w:val="009B38DE"/>
    <w:rsid w:val="009B4D1D"/>
    <w:rsid w:val="009B50A5"/>
    <w:rsid w:val="009B6158"/>
    <w:rsid w:val="009B6EC5"/>
    <w:rsid w:val="009C04AD"/>
    <w:rsid w:val="009C0AE8"/>
    <w:rsid w:val="009C19A7"/>
    <w:rsid w:val="009C19D3"/>
    <w:rsid w:val="009C1BE7"/>
    <w:rsid w:val="009C250A"/>
    <w:rsid w:val="009C25F0"/>
    <w:rsid w:val="009C37D3"/>
    <w:rsid w:val="009C3FF6"/>
    <w:rsid w:val="009C433A"/>
    <w:rsid w:val="009C48B1"/>
    <w:rsid w:val="009C49D9"/>
    <w:rsid w:val="009C4AD8"/>
    <w:rsid w:val="009C55D4"/>
    <w:rsid w:val="009C6772"/>
    <w:rsid w:val="009C67ED"/>
    <w:rsid w:val="009C6E21"/>
    <w:rsid w:val="009D0B41"/>
    <w:rsid w:val="009D1265"/>
    <w:rsid w:val="009D171A"/>
    <w:rsid w:val="009D1E04"/>
    <w:rsid w:val="009D273E"/>
    <w:rsid w:val="009D2E2D"/>
    <w:rsid w:val="009D325B"/>
    <w:rsid w:val="009D63B3"/>
    <w:rsid w:val="009D6C86"/>
    <w:rsid w:val="009D6CC5"/>
    <w:rsid w:val="009D726E"/>
    <w:rsid w:val="009D77D3"/>
    <w:rsid w:val="009E03B5"/>
    <w:rsid w:val="009E0772"/>
    <w:rsid w:val="009E4BB2"/>
    <w:rsid w:val="009E55BB"/>
    <w:rsid w:val="009E5C7A"/>
    <w:rsid w:val="009E5D46"/>
    <w:rsid w:val="009E6CD8"/>
    <w:rsid w:val="009E6FEC"/>
    <w:rsid w:val="009E7572"/>
    <w:rsid w:val="009E7F63"/>
    <w:rsid w:val="009F0DBA"/>
    <w:rsid w:val="009F23C9"/>
    <w:rsid w:val="009F27C1"/>
    <w:rsid w:val="009F2D0F"/>
    <w:rsid w:val="009F2D75"/>
    <w:rsid w:val="009F470B"/>
    <w:rsid w:val="009F575B"/>
    <w:rsid w:val="009F6523"/>
    <w:rsid w:val="009F6DB1"/>
    <w:rsid w:val="009F70AE"/>
    <w:rsid w:val="009F75DC"/>
    <w:rsid w:val="009F78A3"/>
    <w:rsid w:val="009F79DF"/>
    <w:rsid w:val="009F7A39"/>
    <w:rsid w:val="009F7C78"/>
    <w:rsid w:val="00A021F2"/>
    <w:rsid w:val="00A02AE1"/>
    <w:rsid w:val="00A02CAB"/>
    <w:rsid w:val="00A03BBC"/>
    <w:rsid w:val="00A0457C"/>
    <w:rsid w:val="00A05992"/>
    <w:rsid w:val="00A06ED9"/>
    <w:rsid w:val="00A07917"/>
    <w:rsid w:val="00A10155"/>
    <w:rsid w:val="00A103B8"/>
    <w:rsid w:val="00A10835"/>
    <w:rsid w:val="00A118C7"/>
    <w:rsid w:val="00A12954"/>
    <w:rsid w:val="00A14251"/>
    <w:rsid w:val="00A15902"/>
    <w:rsid w:val="00A15C62"/>
    <w:rsid w:val="00A16B33"/>
    <w:rsid w:val="00A17047"/>
    <w:rsid w:val="00A172A1"/>
    <w:rsid w:val="00A20282"/>
    <w:rsid w:val="00A2122C"/>
    <w:rsid w:val="00A2171F"/>
    <w:rsid w:val="00A228AA"/>
    <w:rsid w:val="00A22A54"/>
    <w:rsid w:val="00A22EA1"/>
    <w:rsid w:val="00A231DC"/>
    <w:rsid w:val="00A2493F"/>
    <w:rsid w:val="00A24A97"/>
    <w:rsid w:val="00A257EB"/>
    <w:rsid w:val="00A25AF7"/>
    <w:rsid w:val="00A25B07"/>
    <w:rsid w:val="00A267A7"/>
    <w:rsid w:val="00A26902"/>
    <w:rsid w:val="00A26A78"/>
    <w:rsid w:val="00A27170"/>
    <w:rsid w:val="00A2789B"/>
    <w:rsid w:val="00A317F1"/>
    <w:rsid w:val="00A31D2C"/>
    <w:rsid w:val="00A32FDD"/>
    <w:rsid w:val="00A337AA"/>
    <w:rsid w:val="00A34DF9"/>
    <w:rsid w:val="00A34EB1"/>
    <w:rsid w:val="00A35305"/>
    <w:rsid w:val="00A35B33"/>
    <w:rsid w:val="00A35F41"/>
    <w:rsid w:val="00A368DF"/>
    <w:rsid w:val="00A36C3F"/>
    <w:rsid w:val="00A36EDF"/>
    <w:rsid w:val="00A36FC8"/>
    <w:rsid w:val="00A37D15"/>
    <w:rsid w:val="00A4053A"/>
    <w:rsid w:val="00A405C6"/>
    <w:rsid w:val="00A407FD"/>
    <w:rsid w:val="00A40F52"/>
    <w:rsid w:val="00A41833"/>
    <w:rsid w:val="00A419AC"/>
    <w:rsid w:val="00A41AA1"/>
    <w:rsid w:val="00A41FBC"/>
    <w:rsid w:val="00A43024"/>
    <w:rsid w:val="00A433D8"/>
    <w:rsid w:val="00A43854"/>
    <w:rsid w:val="00A449B9"/>
    <w:rsid w:val="00A45AEC"/>
    <w:rsid w:val="00A46138"/>
    <w:rsid w:val="00A46AE7"/>
    <w:rsid w:val="00A46C79"/>
    <w:rsid w:val="00A47002"/>
    <w:rsid w:val="00A475AA"/>
    <w:rsid w:val="00A50C95"/>
    <w:rsid w:val="00A510A6"/>
    <w:rsid w:val="00A5215F"/>
    <w:rsid w:val="00A52484"/>
    <w:rsid w:val="00A52D20"/>
    <w:rsid w:val="00A53AC9"/>
    <w:rsid w:val="00A53CAB"/>
    <w:rsid w:val="00A544B9"/>
    <w:rsid w:val="00A5762C"/>
    <w:rsid w:val="00A60933"/>
    <w:rsid w:val="00A6140F"/>
    <w:rsid w:val="00A61420"/>
    <w:rsid w:val="00A62D36"/>
    <w:rsid w:val="00A62D88"/>
    <w:rsid w:val="00A653AF"/>
    <w:rsid w:val="00A6560B"/>
    <w:rsid w:val="00A65A9D"/>
    <w:rsid w:val="00A65F85"/>
    <w:rsid w:val="00A660FE"/>
    <w:rsid w:val="00A6678B"/>
    <w:rsid w:val="00A67108"/>
    <w:rsid w:val="00A67D0F"/>
    <w:rsid w:val="00A706B6"/>
    <w:rsid w:val="00A70FBC"/>
    <w:rsid w:val="00A7132B"/>
    <w:rsid w:val="00A7194F"/>
    <w:rsid w:val="00A71986"/>
    <w:rsid w:val="00A7312A"/>
    <w:rsid w:val="00A7373F"/>
    <w:rsid w:val="00A7462C"/>
    <w:rsid w:val="00A75855"/>
    <w:rsid w:val="00A7759E"/>
    <w:rsid w:val="00A801B4"/>
    <w:rsid w:val="00A80456"/>
    <w:rsid w:val="00A80686"/>
    <w:rsid w:val="00A8093A"/>
    <w:rsid w:val="00A80AA9"/>
    <w:rsid w:val="00A813FA"/>
    <w:rsid w:val="00A81C55"/>
    <w:rsid w:val="00A81EA4"/>
    <w:rsid w:val="00A8359B"/>
    <w:rsid w:val="00A83AD9"/>
    <w:rsid w:val="00A8490E"/>
    <w:rsid w:val="00A8549F"/>
    <w:rsid w:val="00A86874"/>
    <w:rsid w:val="00A8696B"/>
    <w:rsid w:val="00A86DFF"/>
    <w:rsid w:val="00A875A5"/>
    <w:rsid w:val="00A878DF"/>
    <w:rsid w:val="00A87B5E"/>
    <w:rsid w:val="00A905EA"/>
    <w:rsid w:val="00A90F82"/>
    <w:rsid w:val="00A9181C"/>
    <w:rsid w:val="00A91842"/>
    <w:rsid w:val="00A91A6B"/>
    <w:rsid w:val="00A92AAB"/>
    <w:rsid w:val="00A934F6"/>
    <w:rsid w:val="00A937A5"/>
    <w:rsid w:val="00A954CA"/>
    <w:rsid w:val="00A9607E"/>
    <w:rsid w:val="00A96AB1"/>
    <w:rsid w:val="00AA021A"/>
    <w:rsid w:val="00AA0324"/>
    <w:rsid w:val="00AA08C5"/>
    <w:rsid w:val="00AA0FD6"/>
    <w:rsid w:val="00AA18EC"/>
    <w:rsid w:val="00AA2C40"/>
    <w:rsid w:val="00AA3162"/>
    <w:rsid w:val="00AA397A"/>
    <w:rsid w:val="00AA4880"/>
    <w:rsid w:val="00AA4E18"/>
    <w:rsid w:val="00AA4F01"/>
    <w:rsid w:val="00AA5543"/>
    <w:rsid w:val="00AA5718"/>
    <w:rsid w:val="00AA631B"/>
    <w:rsid w:val="00AA668F"/>
    <w:rsid w:val="00AA6CF5"/>
    <w:rsid w:val="00AA6FA7"/>
    <w:rsid w:val="00AA77ED"/>
    <w:rsid w:val="00AB0D4A"/>
    <w:rsid w:val="00AB1218"/>
    <w:rsid w:val="00AB176D"/>
    <w:rsid w:val="00AB20D7"/>
    <w:rsid w:val="00AB242A"/>
    <w:rsid w:val="00AB2434"/>
    <w:rsid w:val="00AB2A44"/>
    <w:rsid w:val="00AB3325"/>
    <w:rsid w:val="00AB3BB6"/>
    <w:rsid w:val="00AB6BCB"/>
    <w:rsid w:val="00AB6C19"/>
    <w:rsid w:val="00AB7223"/>
    <w:rsid w:val="00AB7A1E"/>
    <w:rsid w:val="00AB7D44"/>
    <w:rsid w:val="00AB7E24"/>
    <w:rsid w:val="00AC193D"/>
    <w:rsid w:val="00AC27F8"/>
    <w:rsid w:val="00AC2904"/>
    <w:rsid w:val="00AC295D"/>
    <w:rsid w:val="00AC335B"/>
    <w:rsid w:val="00AC3376"/>
    <w:rsid w:val="00AC3F8B"/>
    <w:rsid w:val="00AC57A9"/>
    <w:rsid w:val="00AC5C5D"/>
    <w:rsid w:val="00AC69FD"/>
    <w:rsid w:val="00AC6E81"/>
    <w:rsid w:val="00AC6FA6"/>
    <w:rsid w:val="00AC74F7"/>
    <w:rsid w:val="00AC7731"/>
    <w:rsid w:val="00AD0EC3"/>
    <w:rsid w:val="00AD28BC"/>
    <w:rsid w:val="00AD3C2C"/>
    <w:rsid w:val="00AD3EED"/>
    <w:rsid w:val="00AD54AB"/>
    <w:rsid w:val="00AD68FA"/>
    <w:rsid w:val="00AD69D5"/>
    <w:rsid w:val="00AD7ACD"/>
    <w:rsid w:val="00AD7CC6"/>
    <w:rsid w:val="00AD7FBA"/>
    <w:rsid w:val="00AE01C6"/>
    <w:rsid w:val="00AE09C1"/>
    <w:rsid w:val="00AE13E7"/>
    <w:rsid w:val="00AE1ABA"/>
    <w:rsid w:val="00AE320A"/>
    <w:rsid w:val="00AE3639"/>
    <w:rsid w:val="00AE3875"/>
    <w:rsid w:val="00AE518B"/>
    <w:rsid w:val="00AE5739"/>
    <w:rsid w:val="00AE5A52"/>
    <w:rsid w:val="00AE5D3B"/>
    <w:rsid w:val="00AE6D37"/>
    <w:rsid w:val="00AE7081"/>
    <w:rsid w:val="00AE7501"/>
    <w:rsid w:val="00AF0C35"/>
    <w:rsid w:val="00AF12D7"/>
    <w:rsid w:val="00AF1E37"/>
    <w:rsid w:val="00AF363C"/>
    <w:rsid w:val="00AF4125"/>
    <w:rsid w:val="00AF4814"/>
    <w:rsid w:val="00AF5489"/>
    <w:rsid w:val="00AF54C0"/>
    <w:rsid w:val="00AF5EB6"/>
    <w:rsid w:val="00AF6715"/>
    <w:rsid w:val="00AF6E14"/>
    <w:rsid w:val="00AF7054"/>
    <w:rsid w:val="00AF73D2"/>
    <w:rsid w:val="00B0020F"/>
    <w:rsid w:val="00B00366"/>
    <w:rsid w:val="00B0055A"/>
    <w:rsid w:val="00B00A0B"/>
    <w:rsid w:val="00B00F17"/>
    <w:rsid w:val="00B017F8"/>
    <w:rsid w:val="00B02F44"/>
    <w:rsid w:val="00B03511"/>
    <w:rsid w:val="00B036D1"/>
    <w:rsid w:val="00B038E5"/>
    <w:rsid w:val="00B039A8"/>
    <w:rsid w:val="00B041E3"/>
    <w:rsid w:val="00B04D46"/>
    <w:rsid w:val="00B04D69"/>
    <w:rsid w:val="00B05013"/>
    <w:rsid w:val="00B06585"/>
    <w:rsid w:val="00B066EF"/>
    <w:rsid w:val="00B06739"/>
    <w:rsid w:val="00B06EC3"/>
    <w:rsid w:val="00B115B8"/>
    <w:rsid w:val="00B11972"/>
    <w:rsid w:val="00B121FA"/>
    <w:rsid w:val="00B12687"/>
    <w:rsid w:val="00B13793"/>
    <w:rsid w:val="00B148FB"/>
    <w:rsid w:val="00B1667D"/>
    <w:rsid w:val="00B1723D"/>
    <w:rsid w:val="00B21983"/>
    <w:rsid w:val="00B2341E"/>
    <w:rsid w:val="00B2357E"/>
    <w:rsid w:val="00B24350"/>
    <w:rsid w:val="00B25442"/>
    <w:rsid w:val="00B26479"/>
    <w:rsid w:val="00B27E7C"/>
    <w:rsid w:val="00B30130"/>
    <w:rsid w:val="00B30C57"/>
    <w:rsid w:val="00B31516"/>
    <w:rsid w:val="00B33088"/>
    <w:rsid w:val="00B33416"/>
    <w:rsid w:val="00B34EDB"/>
    <w:rsid w:val="00B3588B"/>
    <w:rsid w:val="00B35C45"/>
    <w:rsid w:val="00B36131"/>
    <w:rsid w:val="00B36813"/>
    <w:rsid w:val="00B373C5"/>
    <w:rsid w:val="00B37502"/>
    <w:rsid w:val="00B37A93"/>
    <w:rsid w:val="00B37CD0"/>
    <w:rsid w:val="00B37D49"/>
    <w:rsid w:val="00B40487"/>
    <w:rsid w:val="00B40889"/>
    <w:rsid w:val="00B40C83"/>
    <w:rsid w:val="00B4190B"/>
    <w:rsid w:val="00B41992"/>
    <w:rsid w:val="00B42FA6"/>
    <w:rsid w:val="00B4313E"/>
    <w:rsid w:val="00B43CC5"/>
    <w:rsid w:val="00B452AC"/>
    <w:rsid w:val="00B457A2"/>
    <w:rsid w:val="00B4599E"/>
    <w:rsid w:val="00B461F4"/>
    <w:rsid w:val="00B4697D"/>
    <w:rsid w:val="00B469DD"/>
    <w:rsid w:val="00B46EC6"/>
    <w:rsid w:val="00B4790C"/>
    <w:rsid w:val="00B5017C"/>
    <w:rsid w:val="00B50472"/>
    <w:rsid w:val="00B51463"/>
    <w:rsid w:val="00B53A06"/>
    <w:rsid w:val="00B54B6E"/>
    <w:rsid w:val="00B56679"/>
    <w:rsid w:val="00B56C6E"/>
    <w:rsid w:val="00B57943"/>
    <w:rsid w:val="00B6051F"/>
    <w:rsid w:val="00B6106D"/>
    <w:rsid w:val="00B61693"/>
    <w:rsid w:val="00B6181A"/>
    <w:rsid w:val="00B624E2"/>
    <w:rsid w:val="00B62D5E"/>
    <w:rsid w:val="00B63EE2"/>
    <w:rsid w:val="00B64472"/>
    <w:rsid w:val="00B644B8"/>
    <w:rsid w:val="00B65152"/>
    <w:rsid w:val="00B66007"/>
    <w:rsid w:val="00B660C0"/>
    <w:rsid w:val="00B6616A"/>
    <w:rsid w:val="00B663F1"/>
    <w:rsid w:val="00B66555"/>
    <w:rsid w:val="00B66817"/>
    <w:rsid w:val="00B71439"/>
    <w:rsid w:val="00B72F53"/>
    <w:rsid w:val="00B72F71"/>
    <w:rsid w:val="00B7395B"/>
    <w:rsid w:val="00B73EB1"/>
    <w:rsid w:val="00B74112"/>
    <w:rsid w:val="00B74672"/>
    <w:rsid w:val="00B74EA9"/>
    <w:rsid w:val="00B75ADB"/>
    <w:rsid w:val="00B77427"/>
    <w:rsid w:val="00B77A56"/>
    <w:rsid w:val="00B77E06"/>
    <w:rsid w:val="00B81A3D"/>
    <w:rsid w:val="00B81EA0"/>
    <w:rsid w:val="00B83560"/>
    <w:rsid w:val="00B83AA5"/>
    <w:rsid w:val="00B84113"/>
    <w:rsid w:val="00B859D5"/>
    <w:rsid w:val="00B877CB"/>
    <w:rsid w:val="00B87B8B"/>
    <w:rsid w:val="00B87C8B"/>
    <w:rsid w:val="00B9148E"/>
    <w:rsid w:val="00B92234"/>
    <w:rsid w:val="00B93C4D"/>
    <w:rsid w:val="00B9474F"/>
    <w:rsid w:val="00B9514E"/>
    <w:rsid w:val="00BA207F"/>
    <w:rsid w:val="00BA25B6"/>
    <w:rsid w:val="00BA278C"/>
    <w:rsid w:val="00BA3266"/>
    <w:rsid w:val="00BA350B"/>
    <w:rsid w:val="00BA418C"/>
    <w:rsid w:val="00BA4F5C"/>
    <w:rsid w:val="00BA500A"/>
    <w:rsid w:val="00BA5AFB"/>
    <w:rsid w:val="00BA5C32"/>
    <w:rsid w:val="00BA5DED"/>
    <w:rsid w:val="00BA7553"/>
    <w:rsid w:val="00BB0457"/>
    <w:rsid w:val="00BB2922"/>
    <w:rsid w:val="00BB334E"/>
    <w:rsid w:val="00BB3AB7"/>
    <w:rsid w:val="00BB48F7"/>
    <w:rsid w:val="00BB582E"/>
    <w:rsid w:val="00BB5E31"/>
    <w:rsid w:val="00BB64BA"/>
    <w:rsid w:val="00BB6681"/>
    <w:rsid w:val="00BB6AC2"/>
    <w:rsid w:val="00BB7182"/>
    <w:rsid w:val="00BB79DD"/>
    <w:rsid w:val="00BC0B0D"/>
    <w:rsid w:val="00BC13A1"/>
    <w:rsid w:val="00BC159A"/>
    <w:rsid w:val="00BC2035"/>
    <w:rsid w:val="00BC2666"/>
    <w:rsid w:val="00BC6FAC"/>
    <w:rsid w:val="00BC6FB4"/>
    <w:rsid w:val="00BC77AC"/>
    <w:rsid w:val="00BD02DF"/>
    <w:rsid w:val="00BD0CE8"/>
    <w:rsid w:val="00BD18E8"/>
    <w:rsid w:val="00BD27D3"/>
    <w:rsid w:val="00BD28A0"/>
    <w:rsid w:val="00BD3573"/>
    <w:rsid w:val="00BD4075"/>
    <w:rsid w:val="00BD4A6E"/>
    <w:rsid w:val="00BD4EF5"/>
    <w:rsid w:val="00BD5755"/>
    <w:rsid w:val="00BD59D8"/>
    <w:rsid w:val="00BD5C42"/>
    <w:rsid w:val="00BD5D6E"/>
    <w:rsid w:val="00BD61A7"/>
    <w:rsid w:val="00BD69EC"/>
    <w:rsid w:val="00BD6B71"/>
    <w:rsid w:val="00BE11A4"/>
    <w:rsid w:val="00BE2796"/>
    <w:rsid w:val="00BE4241"/>
    <w:rsid w:val="00BE49C4"/>
    <w:rsid w:val="00BE568A"/>
    <w:rsid w:val="00BE637D"/>
    <w:rsid w:val="00BE76B6"/>
    <w:rsid w:val="00BF0185"/>
    <w:rsid w:val="00BF0702"/>
    <w:rsid w:val="00BF163F"/>
    <w:rsid w:val="00BF1A70"/>
    <w:rsid w:val="00BF3112"/>
    <w:rsid w:val="00BF6A00"/>
    <w:rsid w:val="00BF78B2"/>
    <w:rsid w:val="00C0007B"/>
    <w:rsid w:val="00C0030C"/>
    <w:rsid w:val="00C01877"/>
    <w:rsid w:val="00C026AB"/>
    <w:rsid w:val="00C040D8"/>
    <w:rsid w:val="00C04786"/>
    <w:rsid w:val="00C04A53"/>
    <w:rsid w:val="00C0689D"/>
    <w:rsid w:val="00C069DB"/>
    <w:rsid w:val="00C0713D"/>
    <w:rsid w:val="00C1041F"/>
    <w:rsid w:val="00C10486"/>
    <w:rsid w:val="00C11FB0"/>
    <w:rsid w:val="00C12186"/>
    <w:rsid w:val="00C127EC"/>
    <w:rsid w:val="00C1282B"/>
    <w:rsid w:val="00C12B26"/>
    <w:rsid w:val="00C13387"/>
    <w:rsid w:val="00C13499"/>
    <w:rsid w:val="00C13659"/>
    <w:rsid w:val="00C13C6D"/>
    <w:rsid w:val="00C159C5"/>
    <w:rsid w:val="00C15A21"/>
    <w:rsid w:val="00C15BA7"/>
    <w:rsid w:val="00C15BB2"/>
    <w:rsid w:val="00C16DBB"/>
    <w:rsid w:val="00C17C26"/>
    <w:rsid w:val="00C215BF"/>
    <w:rsid w:val="00C21923"/>
    <w:rsid w:val="00C2200D"/>
    <w:rsid w:val="00C223BD"/>
    <w:rsid w:val="00C224F0"/>
    <w:rsid w:val="00C22561"/>
    <w:rsid w:val="00C22ED8"/>
    <w:rsid w:val="00C243B7"/>
    <w:rsid w:val="00C24E8E"/>
    <w:rsid w:val="00C26CC9"/>
    <w:rsid w:val="00C27364"/>
    <w:rsid w:val="00C27555"/>
    <w:rsid w:val="00C276E9"/>
    <w:rsid w:val="00C302B1"/>
    <w:rsid w:val="00C30F28"/>
    <w:rsid w:val="00C315D4"/>
    <w:rsid w:val="00C329DE"/>
    <w:rsid w:val="00C32C2C"/>
    <w:rsid w:val="00C335BC"/>
    <w:rsid w:val="00C350B7"/>
    <w:rsid w:val="00C36BD4"/>
    <w:rsid w:val="00C402E5"/>
    <w:rsid w:val="00C40BC1"/>
    <w:rsid w:val="00C41F0E"/>
    <w:rsid w:val="00C42483"/>
    <w:rsid w:val="00C42496"/>
    <w:rsid w:val="00C4388C"/>
    <w:rsid w:val="00C43D67"/>
    <w:rsid w:val="00C43DAB"/>
    <w:rsid w:val="00C43FE3"/>
    <w:rsid w:val="00C44241"/>
    <w:rsid w:val="00C4459D"/>
    <w:rsid w:val="00C45524"/>
    <w:rsid w:val="00C456BB"/>
    <w:rsid w:val="00C467BF"/>
    <w:rsid w:val="00C47564"/>
    <w:rsid w:val="00C47F81"/>
    <w:rsid w:val="00C50BA8"/>
    <w:rsid w:val="00C5174D"/>
    <w:rsid w:val="00C54B41"/>
    <w:rsid w:val="00C54C36"/>
    <w:rsid w:val="00C553CD"/>
    <w:rsid w:val="00C56529"/>
    <w:rsid w:val="00C56F0C"/>
    <w:rsid w:val="00C577C5"/>
    <w:rsid w:val="00C577DE"/>
    <w:rsid w:val="00C57EBC"/>
    <w:rsid w:val="00C6098B"/>
    <w:rsid w:val="00C61087"/>
    <w:rsid w:val="00C613B3"/>
    <w:rsid w:val="00C6223D"/>
    <w:rsid w:val="00C62C07"/>
    <w:rsid w:val="00C63A6C"/>
    <w:rsid w:val="00C6506E"/>
    <w:rsid w:val="00C66954"/>
    <w:rsid w:val="00C70489"/>
    <w:rsid w:val="00C70C4C"/>
    <w:rsid w:val="00C713CC"/>
    <w:rsid w:val="00C71F30"/>
    <w:rsid w:val="00C74775"/>
    <w:rsid w:val="00C76F90"/>
    <w:rsid w:val="00C77121"/>
    <w:rsid w:val="00C80A18"/>
    <w:rsid w:val="00C81DB3"/>
    <w:rsid w:val="00C81DC7"/>
    <w:rsid w:val="00C820FC"/>
    <w:rsid w:val="00C83773"/>
    <w:rsid w:val="00C84D1F"/>
    <w:rsid w:val="00C852E2"/>
    <w:rsid w:val="00C854F0"/>
    <w:rsid w:val="00C86D0F"/>
    <w:rsid w:val="00C87029"/>
    <w:rsid w:val="00C87050"/>
    <w:rsid w:val="00C87233"/>
    <w:rsid w:val="00C87914"/>
    <w:rsid w:val="00C90A52"/>
    <w:rsid w:val="00C921F2"/>
    <w:rsid w:val="00C92379"/>
    <w:rsid w:val="00C934F9"/>
    <w:rsid w:val="00C93CCA"/>
    <w:rsid w:val="00C94740"/>
    <w:rsid w:val="00C948B8"/>
    <w:rsid w:val="00C94FF2"/>
    <w:rsid w:val="00C95169"/>
    <w:rsid w:val="00C953E3"/>
    <w:rsid w:val="00C9593D"/>
    <w:rsid w:val="00C96577"/>
    <w:rsid w:val="00C973FC"/>
    <w:rsid w:val="00CA153C"/>
    <w:rsid w:val="00CA2718"/>
    <w:rsid w:val="00CA2ABF"/>
    <w:rsid w:val="00CA35FB"/>
    <w:rsid w:val="00CA378E"/>
    <w:rsid w:val="00CA398D"/>
    <w:rsid w:val="00CA5315"/>
    <w:rsid w:val="00CB0BBA"/>
    <w:rsid w:val="00CB18BF"/>
    <w:rsid w:val="00CB1D87"/>
    <w:rsid w:val="00CB26D8"/>
    <w:rsid w:val="00CB31CE"/>
    <w:rsid w:val="00CB4868"/>
    <w:rsid w:val="00CB5665"/>
    <w:rsid w:val="00CC03F1"/>
    <w:rsid w:val="00CC06F3"/>
    <w:rsid w:val="00CC0C45"/>
    <w:rsid w:val="00CC15BB"/>
    <w:rsid w:val="00CC2106"/>
    <w:rsid w:val="00CC3F63"/>
    <w:rsid w:val="00CC4208"/>
    <w:rsid w:val="00CC4594"/>
    <w:rsid w:val="00CC4EF0"/>
    <w:rsid w:val="00CC589A"/>
    <w:rsid w:val="00CC5D01"/>
    <w:rsid w:val="00CC6373"/>
    <w:rsid w:val="00CC6811"/>
    <w:rsid w:val="00CC6DF1"/>
    <w:rsid w:val="00CD0829"/>
    <w:rsid w:val="00CD0AF6"/>
    <w:rsid w:val="00CD1DB0"/>
    <w:rsid w:val="00CD2D8B"/>
    <w:rsid w:val="00CD309E"/>
    <w:rsid w:val="00CD4A24"/>
    <w:rsid w:val="00CD5A25"/>
    <w:rsid w:val="00CD61F6"/>
    <w:rsid w:val="00CD71CD"/>
    <w:rsid w:val="00CE08ED"/>
    <w:rsid w:val="00CE0B43"/>
    <w:rsid w:val="00CE14FF"/>
    <w:rsid w:val="00CE19E8"/>
    <w:rsid w:val="00CE3133"/>
    <w:rsid w:val="00CE334E"/>
    <w:rsid w:val="00CE4194"/>
    <w:rsid w:val="00CE4489"/>
    <w:rsid w:val="00CE45FA"/>
    <w:rsid w:val="00CE4976"/>
    <w:rsid w:val="00CE4D82"/>
    <w:rsid w:val="00CE673D"/>
    <w:rsid w:val="00CE67C6"/>
    <w:rsid w:val="00CE6DC8"/>
    <w:rsid w:val="00CE7AB7"/>
    <w:rsid w:val="00CF0017"/>
    <w:rsid w:val="00CF12A1"/>
    <w:rsid w:val="00CF23F1"/>
    <w:rsid w:val="00CF2EB9"/>
    <w:rsid w:val="00CF4DFD"/>
    <w:rsid w:val="00CF4E9E"/>
    <w:rsid w:val="00D005C9"/>
    <w:rsid w:val="00D0098A"/>
    <w:rsid w:val="00D02568"/>
    <w:rsid w:val="00D02E4C"/>
    <w:rsid w:val="00D030C7"/>
    <w:rsid w:val="00D03A9C"/>
    <w:rsid w:val="00D04111"/>
    <w:rsid w:val="00D04586"/>
    <w:rsid w:val="00D04809"/>
    <w:rsid w:val="00D04FC3"/>
    <w:rsid w:val="00D05553"/>
    <w:rsid w:val="00D057E6"/>
    <w:rsid w:val="00D06151"/>
    <w:rsid w:val="00D06A34"/>
    <w:rsid w:val="00D112F7"/>
    <w:rsid w:val="00D12385"/>
    <w:rsid w:val="00D126DB"/>
    <w:rsid w:val="00D1324F"/>
    <w:rsid w:val="00D15978"/>
    <w:rsid w:val="00D15D3F"/>
    <w:rsid w:val="00D16511"/>
    <w:rsid w:val="00D168D0"/>
    <w:rsid w:val="00D16DAE"/>
    <w:rsid w:val="00D16FFD"/>
    <w:rsid w:val="00D17B83"/>
    <w:rsid w:val="00D17C51"/>
    <w:rsid w:val="00D20150"/>
    <w:rsid w:val="00D20A84"/>
    <w:rsid w:val="00D20C74"/>
    <w:rsid w:val="00D21290"/>
    <w:rsid w:val="00D224CD"/>
    <w:rsid w:val="00D22CF0"/>
    <w:rsid w:val="00D22D43"/>
    <w:rsid w:val="00D2359E"/>
    <w:rsid w:val="00D25B5B"/>
    <w:rsid w:val="00D25E74"/>
    <w:rsid w:val="00D27055"/>
    <w:rsid w:val="00D27200"/>
    <w:rsid w:val="00D2724F"/>
    <w:rsid w:val="00D2730C"/>
    <w:rsid w:val="00D27720"/>
    <w:rsid w:val="00D27A06"/>
    <w:rsid w:val="00D3096D"/>
    <w:rsid w:val="00D30A49"/>
    <w:rsid w:val="00D30F92"/>
    <w:rsid w:val="00D314A8"/>
    <w:rsid w:val="00D31A6C"/>
    <w:rsid w:val="00D31D12"/>
    <w:rsid w:val="00D329E2"/>
    <w:rsid w:val="00D34204"/>
    <w:rsid w:val="00D34A8A"/>
    <w:rsid w:val="00D34B62"/>
    <w:rsid w:val="00D35FFA"/>
    <w:rsid w:val="00D365CF"/>
    <w:rsid w:val="00D36A6D"/>
    <w:rsid w:val="00D36D16"/>
    <w:rsid w:val="00D37061"/>
    <w:rsid w:val="00D37DE9"/>
    <w:rsid w:val="00D37EFA"/>
    <w:rsid w:val="00D4046A"/>
    <w:rsid w:val="00D408B2"/>
    <w:rsid w:val="00D41F67"/>
    <w:rsid w:val="00D41FF5"/>
    <w:rsid w:val="00D42857"/>
    <w:rsid w:val="00D428D3"/>
    <w:rsid w:val="00D43593"/>
    <w:rsid w:val="00D43FAE"/>
    <w:rsid w:val="00D443B5"/>
    <w:rsid w:val="00D44EFF"/>
    <w:rsid w:val="00D45088"/>
    <w:rsid w:val="00D4515C"/>
    <w:rsid w:val="00D45D48"/>
    <w:rsid w:val="00D462B9"/>
    <w:rsid w:val="00D4732A"/>
    <w:rsid w:val="00D47D36"/>
    <w:rsid w:val="00D5006A"/>
    <w:rsid w:val="00D51517"/>
    <w:rsid w:val="00D53BCC"/>
    <w:rsid w:val="00D540B8"/>
    <w:rsid w:val="00D54602"/>
    <w:rsid w:val="00D54B8E"/>
    <w:rsid w:val="00D54C51"/>
    <w:rsid w:val="00D54CC2"/>
    <w:rsid w:val="00D5547D"/>
    <w:rsid w:val="00D55AFE"/>
    <w:rsid w:val="00D55E0A"/>
    <w:rsid w:val="00D560B8"/>
    <w:rsid w:val="00D57249"/>
    <w:rsid w:val="00D5736F"/>
    <w:rsid w:val="00D57AE8"/>
    <w:rsid w:val="00D603DD"/>
    <w:rsid w:val="00D609EB"/>
    <w:rsid w:val="00D615A6"/>
    <w:rsid w:val="00D6190A"/>
    <w:rsid w:val="00D61F27"/>
    <w:rsid w:val="00D620F2"/>
    <w:rsid w:val="00D621CE"/>
    <w:rsid w:val="00D622B0"/>
    <w:rsid w:val="00D62723"/>
    <w:rsid w:val="00D62A1C"/>
    <w:rsid w:val="00D62D03"/>
    <w:rsid w:val="00D63587"/>
    <w:rsid w:val="00D640D6"/>
    <w:rsid w:val="00D64B31"/>
    <w:rsid w:val="00D64BEA"/>
    <w:rsid w:val="00D6546F"/>
    <w:rsid w:val="00D65694"/>
    <w:rsid w:val="00D65CF3"/>
    <w:rsid w:val="00D65EE3"/>
    <w:rsid w:val="00D664AA"/>
    <w:rsid w:val="00D66B6F"/>
    <w:rsid w:val="00D67FDA"/>
    <w:rsid w:val="00D701B8"/>
    <w:rsid w:val="00D71B88"/>
    <w:rsid w:val="00D71F0B"/>
    <w:rsid w:val="00D72168"/>
    <w:rsid w:val="00D721F0"/>
    <w:rsid w:val="00D7281A"/>
    <w:rsid w:val="00D72AC1"/>
    <w:rsid w:val="00D72C6B"/>
    <w:rsid w:val="00D733C2"/>
    <w:rsid w:val="00D74922"/>
    <w:rsid w:val="00D7519E"/>
    <w:rsid w:val="00D75497"/>
    <w:rsid w:val="00D762F3"/>
    <w:rsid w:val="00D76423"/>
    <w:rsid w:val="00D76DB2"/>
    <w:rsid w:val="00D770DC"/>
    <w:rsid w:val="00D77669"/>
    <w:rsid w:val="00D77C99"/>
    <w:rsid w:val="00D803A8"/>
    <w:rsid w:val="00D80A50"/>
    <w:rsid w:val="00D810EB"/>
    <w:rsid w:val="00D82F6F"/>
    <w:rsid w:val="00D833AE"/>
    <w:rsid w:val="00D85F73"/>
    <w:rsid w:val="00D86034"/>
    <w:rsid w:val="00D86F8A"/>
    <w:rsid w:val="00D87781"/>
    <w:rsid w:val="00D90CE1"/>
    <w:rsid w:val="00D90FC3"/>
    <w:rsid w:val="00D93D04"/>
    <w:rsid w:val="00D94EAE"/>
    <w:rsid w:val="00D95B62"/>
    <w:rsid w:val="00D975BC"/>
    <w:rsid w:val="00DA13BB"/>
    <w:rsid w:val="00DA14AD"/>
    <w:rsid w:val="00DA14C4"/>
    <w:rsid w:val="00DA154A"/>
    <w:rsid w:val="00DA2988"/>
    <w:rsid w:val="00DA3B94"/>
    <w:rsid w:val="00DA5298"/>
    <w:rsid w:val="00DA6A40"/>
    <w:rsid w:val="00DA6B47"/>
    <w:rsid w:val="00DA6C78"/>
    <w:rsid w:val="00DA6DA0"/>
    <w:rsid w:val="00DA748D"/>
    <w:rsid w:val="00DB10F8"/>
    <w:rsid w:val="00DB1177"/>
    <w:rsid w:val="00DB1701"/>
    <w:rsid w:val="00DB1BA3"/>
    <w:rsid w:val="00DB20A2"/>
    <w:rsid w:val="00DB459A"/>
    <w:rsid w:val="00DB4F6D"/>
    <w:rsid w:val="00DB5FA2"/>
    <w:rsid w:val="00DC00F9"/>
    <w:rsid w:val="00DC0905"/>
    <w:rsid w:val="00DC0CFC"/>
    <w:rsid w:val="00DC1260"/>
    <w:rsid w:val="00DC1AD3"/>
    <w:rsid w:val="00DC1D51"/>
    <w:rsid w:val="00DC28F9"/>
    <w:rsid w:val="00DC4412"/>
    <w:rsid w:val="00DC46E8"/>
    <w:rsid w:val="00DC4A8D"/>
    <w:rsid w:val="00DC4AE2"/>
    <w:rsid w:val="00DC515B"/>
    <w:rsid w:val="00DC64B4"/>
    <w:rsid w:val="00DC6AE3"/>
    <w:rsid w:val="00DC6E95"/>
    <w:rsid w:val="00DC7224"/>
    <w:rsid w:val="00DD03FF"/>
    <w:rsid w:val="00DD06BF"/>
    <w:rsid w:val="00DD10A9"/>
    <w:rsid w:val="00DD2009"/>
    <w:rsid w:val="00DD2DBB"/>
    <w:rsid w:val="00DD34BD"/>
    <w:rsid w:val="00DD35DD"/>
    <w:rsid w:val="00DD5D81"/>
    <w:rsid w:val="00DD6286"/>
    <w:rsid w:val="00DD6C49"/>
    <w:rsid w:val="00DD73D5"/>
    <w:rsid w:val="00DE19E7"/>
    <w:rsid w:val="00DE29EE"/>
    <w:rsid w:val="00DE329A"/>
    <w:rsid w:val="00DE3701"/>
    <w:rsid w:val="00DE4672"/>
    <w:rsid w:val="00DE480B"/>
    <w:rsid w:val="00DE7221"/>
    <w:rsid w:val="00DE72E6"/>
    <w:rsid w:val="00DE7884"/>
    <w:rsid w:val="00DE7B5A"/>
    <w:rsid w:val="00DF0549"/>
    <w:rsid w:val="00DF2A07"/>
    <w:rsid w:val="00DF2D64"/>
    <w:rsid w:val="00DF44DB"/>
    <w:rsid w:val="00DF4B43"/>
    <w:rsid w:val="00DF4EBA"/>
    <w:rsid w:val="00DF5817"/>
    <w:rsid w:val="00DF6825"/>
    <w:rsid w:val="00DF6E22"/>
    <w:rsid w:val="00DF7B22"/>
    <w:rsid w:val="00E00729"/>
    <w:rsid w:val="00E00752"/>
    <w:rsid w:val="00E00E0D"/>
    <w:rsid w:val="00E02BF7"/>
    <w:rsid w:val="00E0304E"/>
    <w:rsid w:val="00E039A3"/>
    <w:rsid w:val="00E03DD3"/>
    <w:rsid w:val="00E03F5C"/>
    <w:rsid w:val="00E044F9"/>
    <w:rsid w:val="00E04527"/>
    <w:rsid w:val="00E05ACC"/>
    <w:rsid w:val="00E06B9B"/>
    <w:rsid w:val="00E071A3"/>
    <w:rsid w:val="00E077CD"/>
    <w:rsid w:val="00E100F6"/>
    <w:rsid w:val="00E10C82"/>
    <w:rsid w:val="00E10F5C"/>
    <w:rsid w:val="00E12008"/>
    <w:rsid w:val="00E12941"/>
    <w:rsid w:val="00E1416A"/>
    <w:rsid w:val="00E143D1"/>
    <w:rsid w:val="00E146AB"/>
    <w:rsid w:val="00E1493B"/>
    <w:rsid w:val="00E157B6"/>
    <w:rsid w:val="00E15C5A"/>
    <w:rsid w:val="00E16334"/>
    <w:rsid w:val="00E16A2D"/>
    <w:rsid w:val="00E203DD"/>
    <w:rsid w:val="00E2109F"/>
    <w:rsid w:val="00E21DD2"/>
    <w:rsid w:val="00E221CB"/>
    <w:rsid w:val="00E2266B"/>
    <w:rsid w:val="00E226B8"/>
    <w:rsid w:val="00E22868"/>
    <w:rsid w:val="00E23AE8"/>
    <w:rsid w:val="00E23CA8"/>
    <w:rsid w:val="00E23D7E"/>
    <w:rsid w:val="00E2562B"/>
    <w:rsid w:val="00E25895"/>
    <w:rsid w:val="00E308BC"/>
    <w:rsid w:val="00E30CBD"/>
    <w:rsid w:val="00E31523"/>
    <w:rsid w:val="00E31808"/>
    <w:rsid w:val="00E31A10"/>
    <w:rsid w:val="00E33174"/>
    <w:rsid w:val="00E341DD"/>
    <w:rsid w:val="00E34EA5"/>
    <w:rsid w:val="00E35123"/>
    <w:rsid w:val="00E35509"/>
    <w:rsid w:val="00E360E6"/>
    <w:rsid w:val="00E364A8"/>
    <w:rsid w:val="00E36B53"/>
    <w:rsid w:val="00E4037F"/>
    <w:rsid w:val="00E4163A"/>
    <w:rsid w:val="00E439F1"/>
    <w:rsid w:val="00E4668D"/>
    <w:rsid w:val="00E46D9D"/>
    <w:rsid w:val="00E50106"/>
    <w:rsid w:val="00E50267"/>
    <w:rsid w:val="00E5156B"/>
    <w:rsid w:val="00E52FAD"/>
    <w:rsid w:val="00E53F8A"/>
    <w:rsid w:val="00E54C50"/>
    <w:rsid w:val="00E54D02"/>
    <w:rsid w:val="00E55D86"/>
    <w:rsid w:val="00E55F3D"/>
    <w:rsid w:val="00E56057"/>
    <w:rsid w:val="00E56CF4"/>
    <w:rsid w:val="00E56EB5"/>
    <w:rsid w:val="00E56F5E"/>
    <w:rsid w:val="00E57236"/>
    <w:rsid w:val="00E60791"/>
    <w:rsid w:val="00E617DF"/>
    <w:rsid w:val="00E6354A"/>
    <w:rsid w:val="00E6462A"/>
    <w:rsid w:val="00E65500"/>
    <w:rsid w:val="00E65559"/>
    <w:rsid w:val="00E66D51"/>
    <w:rsid w:val="00E66D7F"/>
    <w:rsid w:val="00E67FBD"/>
    <w:rsid w:val="00E70119"/>
    <w:rsid w:val="00E7065E"/>
    <w:rsid w:val="00E716F0"/>
    <w:rsid w:val="00E71934"/>
    <w:rsid w:val="00E72514"/>
    <w:rsid w:val="00E72928"/>
    <w:rsid w:val="00E72F08"/>
    <w:rsid w:val="00E7313D"/>
    <w:rsid w:val="00E744EE"/>
    <w:rsid w:val="00E7483A"/>
    <w:rsid w:val="00E75507"/>
    <w:rsid w:val="00E7598F"/>
    <w:rsid w:val="00E76E65"/>
    <w:rsid w:val="00E80ADE"/>
    <w:rsid w:val="00E81432"/>
    <w:rsid w:val="00E81488"/>
    <w:rsid w:val="00E81603"/>
    <w:rsid w:val="00E81C8B"/>
    <w:rsid w:val="00E82115"/>
    <w:rsid w:val="00E821DA"/>
    <w:rsid w:val="00E828BA"/>
    <w:rsid w:val="00E82DF0"/>
    <w:rsid w:val="00E82F6E"/>
    <w:rsid w:val="00E831F4"/>
    <w:rsid w:val="00E83B1E"/>
    <w:rsid w:val="00E84225"/>
    <w:rsid w:val="00E84A3C"/>
    <w:rsid w:val="00E8537A"/>
    <w:rsid w:val="00E85825"/>
    <w:rsid w:val="00E85DA8"/>
    <w:rsid w:val="00E87429"/>
    <w:rsid w:val="00E87FFC"/>
    <w:rsid w:val="00E903ED"/>
    <w:rsid w:val="00E90B10"/>
    <w:rsid w:val="00E90E2F"/>
    <w:rsid w:val="00E918EB"/>
    <w:rsid w:val="00E9232F"/>
    <w:rsid w:val="00E931B0"/>
    <w:rsid w:val="00E93E11"/>
    <w:rsid w:val="00E948BF"/>
    <w:rsid w:val="00E94B47"/>
    <w:rsid w:val="00E94F6B"/>
    <w:rsid w:val="00E9597B"/>
    <w:rsid w:val="00E95A28"/>
    <w:rsid w:val="00E96829"/>
    <w:rsid w:val="00E96C64"/>
    <w:rsid w:val="00E97337"/>
    <w:rsid w:val="00E97B87"/>
    <w:rsid w:val="00E97C9F"/>
    <w:rsid w:val="00EA0984"/>
    <w:rsid w:val="00EA0B36"/>
    <w:rsid w:val="00EA1D8B"/>
    <w:rsid w:val="00EA1E5A"/>
    <w:rsid w:val="00EA25C1"/>
    <w:rsid w:val="00EA366B"/>
    <w:rsid w:val="00EA4182"/>
    <w:rsid w:val="00EA4201"/>
    <w:rsid w:val="00EA4324"/>
    <w:rsid w:val="00EA4DE2"/>
    <w:rsid w:val="00EA4F75"/>
    <w:rsid w:val="00EA58C3"/>
    <w:rsid w:val="00EA6208"/>
    <w:rsid w:val="00EA6989"/>
    <w:rsid w:val="00EA69AA"/>
    <w:rsid w:val="00EA7856"/>
    <w:rsid w:val="00EB0051"/>
    <w:rsid w:val="00EB1A81"/>
    <w:rsid w:val="00EB1B0E"/>
    <w:rsid w:val="00EB1B96"/>
    <w:rsid w:val="00EB206A"/>
    <w:rsid w:val="00EB2DEE"/>
    <w:rsid w:val="00EB3A1B"/>
    <w:rsid w:val="00EB3C1B"/>
    <w:rsid w:val="00EB3EDC"/>
    <w:rsid w:val="00EB55F9"/>
    <w:rsid w:val="00EB573E"/>
    <w:rsid w:val="00EB5BC4"/>
    <w:rsid w:val="00EB6232"/>
    <w:rsid w:val="00EB70A6"/>
    <w:rsid w:val="00EB727E"/>
    <w:rsid w:val="00EC008C"/>
    <w:rsid w:val="00EC089A"/>
    <w:rsid w:val="00EC0CD4"/>
    <w:rsid w:val="00EC2499"/>
    <w:rsid w:val="00EC3140"/>
    <w:rsid w:val="00EC3BEB"/>
    <w:rsid w:val="00EC430F"/>
    <w:rsid w:val="00EC43E9"/>
    <w:rsid w:val="00EC4757"/>
    <w:rsid w:val="00EC5392"/>
    <w:rsid w:val="00EC55EF"/>
    <w:rsid w:val="00EC6DC1"/>
    <w:rsid w:val="00EC6E10"/>
    <w:rsid w:val="00EC72D9"/>
    <w:rsid w:val="00ED0117"/>
    <w:rsid w:val="00ED01ED"/>
    <w:rsid w:val="00ED0248"/>
    <w:rsid w:val="00ED074C"/>
    <w:rsid w:val="00ED0B54"/>
    <w:rsid w:val="00ED0FCB"/>
    <w:rsid w:val="00ED283A"/>
    <w:rsid w:val="00ED2875"/>
    <w:rsid w:val="00ED2AF5"/>
    <w:rsid w:val="00ED2D12"/>
    <w:rsid w:val="00ED43E9"/>
    <w:rsid w:val="00ED4847"/>
    <w:rsid w:val="00ED4BCF"/>
    <w:rsid w:val="00ED6346"/>
    <w:rsid w:val="00ED647E"/>
    <w:rsid w:val="00ED6A8E"/>
    <w:rsid w:val="00ED6F79"/>
    <w:rsid w:val="00ED71DC"/>
    <w:rsid w:val="00ED7F35"/>
    <w:rsid w:val="00EE1FE8"/>
    <w:rsid w:val="00EE2448"/>
    <w:rsid w:val="00EE2DE6"/>
    <w:rsid w:val="00EE3DD0"/>
    <w:rsid w:val="00EE3E15"/>
    <w:rsid w:val="00EE440D"/>
    <w:rsid w:val="00EE4B10"/>
    <w:rsid w:val="00EE55DF"/>
    <w:rsid w:val="00EE6094"/>
    <w:rsid w:val="00EE6C29"/>
    <w:rsid w:val="00EE6EE8"/>
    <w:rsid w:val="00EF1C33"/>
    <w:rsid w:val="00EF2946"/>
    <w:rsid w:val="00EF2DC5"/>
    <w:rsid w:val="00EF39F5"/>
    <w:rsid w:val="00EF475B"/>
    <w:rsid w:val="00EF4DC3"/>
    <w:rsid w:val="00EF59BA"/>
    <w:rsid w:val="00EF6DA8"/>
    <w:rsid w:val="00EF7282"/>
    <w:rsid w:val="00EF7B11"/>
    <w:rsid w:val="00F002DF"/>
    <w:rsid w:val="00F01018"/>
    <w:rsid w:val="00F02A0A"/>
    <w:rsid w:val="00F02D82"/>
    <w:rsid w:val="00F02F93"/>
    <w:rsid w:val="00F03A92"/>
    <w:rsid w:val="00F03B9C"/>
    <w:rsid w:val="00F03D56"/>
    <w:rsid w:val="00F04703"/>
    <w:rsid w:val="00F04A50"/>
    <w:rsid w:val="00F04D05"/>
    <w:rsid w:val="00F04F20"/>
    <w:rsid w:val="00F05BF8"/>
    <w:rsid w:val="00F05FB1"/>
    <w:rsid w:val="00F0615F"/>
    <w:rsid w:val="00F06DB1"/>
    <w:rsid w:val="00F07406"/>
    <w:rsid w:val="00F07DA5"/>
    <w:rsid w:val="00F110CD"/>
    <w:rsid w:val="00F11C17"/>
    <w:rsid w:val="00F124E4"/>
    <w:rsid w:val="00F1265B"/>
    <w:rsid w:val="00F133E0"/>
    <w:rsid w:val="00F14F2F"/>
    <w:rsid w:val="00F1602A"/>
    <w:rsid w:val="00F163F6"/>
    <w:rsid w:val="00F171E3"/>
    <w:rsid w:val="00F17893"/>
    <w:rsid w:val="00F17D24"/>
    <w:rsid w:val="00F17D38"/>
    <w:rsid w:val="00F214A8"/>
    <w:rsid w:val="00F2379D"/>
    <w:rsid w:val="00F24251"/>
    <w:rsid w:val="00F243C9"/>
    <w:rsid w:val="00F244AF"/>
    <w:rsid w:val="00F24640"/>
    <w:rsid w:val="00F25F27"/>
    <w:rsid w:val="00F260E8"/>
    <w:rsid w:val="00F2711A"/>
    <w:rsid w:val="00F27744"/>
    <w:rsid w:val="00F2781E"/>
    <w:rsid w:val="00F321C0"/>
    <w:rsid w:val="00F324AD"/>
    <w:rsid w:val="00F329A9"/>
    <w:rsid w:val="00F32B6A"/>
    <w:rsid w:val="00F32CC8"/>
    <w:rsid w:val="00F3628F"/>
    <w:rsid w:val="00F36750"/>
    <w:rsid w:val="00F36D74"/>
    <w:rsid w:val="00F36EC5"/>
    <w:rsid w:val="00F377B0"/>
    <w:rsid w:val="00F37C66"/>
    <w:rsid w:val="00F4167B"/>
    <w:rsid w:val="00F42D8C"/>
    <w:rsid w:val="00F443BB"/>
    <w:rsid w:val="00F45081"/>
    <w:rsid w:val="00F454D6"/>
    <w:rsid w:val="00F46347"/>
    <w:rsid w:val="00F46689"/>
    <w:rsid w:val="00F466F8"/>
    <w:rsid w:val="00F46CDA"/>
    <w:rsid w:val="00F47785"/>
    <w:rsid w:val="00F501CE"/>
    <w:rsid w:val="00F509BB"/>
    <w:rsid w:val="00F50C7B"/>
    <w:rsid w:val="00F520D4"/>
    <w:rsid w:val="00F5459C"/>
    <w:rsid w:val="00F54AD5"/>
    <w:rsid w:val="00F558D4"/>
    <w:rsid w:val="00F560BD"/>
    <w:rsid w:val="00F5651A"/>
    <w:rsid w:val="00F56DC2"/>
    <w:rsid w:val="00F56FE3"/>
    <w:rsid w:val="00F572E6"/>
    <w:rsid w:val="00F579F7"/>
    <w:rsid w:val="00F607BB"/>
    <w:rsid w:val="00F60B3C"/>
    <w:rsid w:val="00F61BE2"/>
    <w:rsid w:val="00F61EB4"/>
    <w:rsid w:val="00F620E6"/>
    <w:rsid w:val="00F628D4"/>
    <w:rsid w:val="00F67B4B"/>
    <w:rsid w:val="00F67F74"/>
    <w:rsid w:val="00F70B2A"/>
    <w:rsid w:val="00F73A6D"/>
    <w:rsid w:val="00F7436B"/>
    <w:rsid w:val="00F7479C"/>
    <w:rsid w:val="00F75B36"/>
    <w:rsid w:val="00F75FA8"/>
    <w:rsid w:val="00F77AAA"/>
    <w:rsid w:val="00F77FEC"/>
    <w:rsid w:val="00F80291"/>
    <w:rsid w:val="00F805F2"/>
    <w:rsid w:val="00F81FFA"/>
    <w:rsid w:val="00F823A7"/>
    <w:rsid w:val="00F82655"/>
    <w:rsid w:val="00F83C23"/>
    <w:rsid w:val="00F86A79"/>
    <w:rsid w:val="00F907B1"/>
    <w:rsid w:val="00F90EAC"/>
    <w:rsid w:val="00F91354"/>
    <w:rsid w:val="00F916C3"/>
    <w:rsid w:val="00F9192D"/>
    <w:rsid w:val="00F92DD3"/>
    <w:rsid w:val="00F92EA2"/>
    <w:rsid w:val="00F934E9"/>
    <w:rsid w:val="00F936F8"/>
    <w:rsid w:val="00F94A8A"/>
    <w:rsid w:val="00F9506C"/>
    <w:rsid w:val="00F95615"/>
    <w:rsid w:val="00F95677"/>
    <w:rsid w:val="00F96E7B"/>
    <w:rsid w:val="00F971DB"/>
    <w:rsid w:val="00F9747A"/>
    <w:rsid w:val="00FA089D"/>
    <w:rsid w:val="00FA0A59"/>
    <w:rsid w:val="00FA0F16"/>
    <w:rsid w:val="00FA2040"/>
    <w:rsid w:val="00FA3553"/>
    <w:rsid w:val="00FA44B1"/>
    <w:rsid w:val="00FA4A1F"/>
    <w:rsid w:val="00FA7858"/>
    <w:rsid w:val="00FA78B2"/>
    <w:rsid w:val="00FB088E"/>
    <w:rsid w:val="00FB13E8"/>
    <w:rsid w:val="00FB1E68"/>
    <w:rsid w:val="00FB1F97"/>
    <w:rsid w:val="00FB283A"/>
    <w:rsid w:val="00FB372A"/>
    <w:rsid w:val="00FB3D25"/>
    <w:rsid w:val="00FB4FFC"/>
    <w:rsid w:val="00FB5033"/>
    <w:rsid w:val="00FB53A1"/>
    <w:rsid w:val="00FB59AE"/>
    <w:rsid w:val="00FB7362"/>
    <w:rsid w:val="00FB7E07"/>
    <w:rsid w:val="00FC0606"/>
    <w:rsid w:val="00FC0A9B"/>
    <w:rsid w:val="00FC0D58"/>
    <w:rsid w:val="00FC25E9"/>
    <w:rsid w:val="00FC3AE7"/>
    <w:rsid w:val="00FC3BDB"/>
    <w:rsid w:val="00FC43D4"/>
    <w:rsid w:val="00FC6E81"/>
    <w:rsid w:val="00FC7A0E"/>
    <w:rsid w:val="00FD05AD"/>
    <w:rsid w:val="00FD0F6F"/>
    <w:rsid w:val="00FD2333"/>
    <w:rsid w:val="00FD24B3"/>
    <w:rsid w:val="00FD287F"/>
    <w:rsid w:val="00FD2D15"/>
    <w:rsid w:val="00FD2DB2"/>
    <w:rsid w:val="00FD32A7"/>
    <w:rsid w:val="00FD44B3"/>
    <w:rsid w:val="00FD450D"/>
    <w:rsid w:val="00FD5194"/>
    <w:rsid w:val="00FD5398"/>
    <w:rsid w:val="00FD6AC9"/>
    <w:rsid w:val="00FD6B90"/>
    <w:rsid w:val="00FD7158"/>
    <w:rsid w:val="00FE07E2"/>
    <w:rsid w:val="00FE0BD2"/>
    <w:rsid w:val="00FE107F"/>
    <w:rsid w:val="00FE13D1"/>
    <w:rsid w:val="00FE207F"/>
    <w:rsid w:val="00FE36CA"/>
    <w:rsid w:val="00FE500D"/>
    <w:rsid w:val="00FE63D7"/>
    <w:rsid w:val="00FE7325"/>
    <w:rsid w:val="00FE7B89"/>
    <w:rsid w:val="00FF182F"/>
    <w:rsid w:val="00FF1E47"/>
    <w:rsid w:val="00FF1E68"/>
    <w:rsid w:val="00FF1FC6"/>
    <w:rsid w:val="00FF227A"/>
    <w:rsid w:val="00FF23A8"/>
    <w:rsid w:val="00FF2A28"/>
    <w:rsid w:val="00FF2C41"/>
    <w:rsid w:val="00FF3317"/>
    <w:rsid w:val="00FF3787"/>
    <w:rsid w:val="00FF405F"/>
    <w:rsid w:val="00FF4827"/>
    <w:rsid w:val="00FF4891"/>
    <w:rsid w:val="00FF4C17"/>
    <w:rsid w:val="00FF5255"/>
    <w:rsid w:val="00FF53E0"/>
    <w:rsid w:val="00FF591A"/>
    <w:rsid w:val="00FF5A76"/>
    <w:rsid w:val="00FF78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A5D"/>
    <w:pPr>
      <w:spacing w:line="255" w:lineRule="auto"/>
    </w:pPr>
    <w:rPr>
      <w:rFonts w:ascii="Arial" w:hAnsi="Arial"/>
      <w:sz w:val="21"/>
      <w:szCs w:val="21"/>
      <w:lang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HeadingBase"/>
    <w:next w:val="BodyText"/>
    <w:link w:val="Heading1Char"/>
    <w:qFormat/>
    <w:rsid w:val="00983FBC"/>
    <w:pPr>
      <w:widowControl w:val="0"/>
      <w:numPr>
        <w:numId w:val="1"/>
      </w:numPr>
      <w:adjustRightInd w:val="0"/>
      <w:spacing w:before="60" w:after="510" w:line="240" w:lineRule="auto"/>
      <w:textAlignment w:val="baseline"/>
      <w:outlineLvl w:val="0"/>
    </w:pPr>
    <w:rPr>
      <w:sz w:val="30"/>
      <w:szCs w:val="36"/>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BodyText"/>
    <w:link w:val="Heading2Char"/>
    <w:qFormat/>
    <w:rsid w:val="00983FBC"/>
    <w:pPr>
      <w:numPr>
        <w:ilvl w:val="1"/>
      </w:numPr>
      <w:spacing w:before="255" w:after="0"/>
      <w:outlineLvl w:val="1"/>
    </w:pPr>
    <w:rPr>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BodyText"/>
    <w:link w:val="Heading3Char"/>
    <w:qFormat/>
    <w:rsid w:val="00983FBC"/>
    <w:pPr>
      <w:numPr>
        <w:ilvl w:val="2"/>
      </w:numPr>
      <w:outlineLvl w:val="2"/>
    </w:pPr>
    <w:rPr>
      <w:b w:val="0"/>
      <w:szCs w:val="24"/>
    </w:rPr>
  </w:style>
  <w:style w:type="paragraph" w:styleId="Heading4">
    <w:name w:val="heading 4"/>
    <w:aliases w:val="h4,OdsKap4,4heading,4,H41,H42,H43,H44,H45,H46,H47,H48,H49,H410,H411,H421,H431,H441,H451,H461,H471,H481,H491,H4101,H412,H413,H414,H415,H416,H417,H418,H419,H420,H422,H423,H4110,H432,H442,H452,H462,H472,H482,H492,H4102,H4111,H4121,H4131,H4141,H4"/>
    <w:basedOn w:val="Heading3"/>
    <w:next w:val="BodyText"/>
    <w:qFormat/>
    <w:rsid w:val="00983FBC"/>
    <w:pPr>
      <w:numPr>
        <w:ilvl w:val="0"/>
        <w:numId w:val="0"/>
      </w:numPr>
      <w:ind w:left="720"/>
      <w:outlineLvl w:val="3"/>
    </w:pPr>
    <w:rPr>
      <w:i/>
    </w:rPr>
  </w:style>
  <w:style w:type="paragraph" w:styleId="Heading5">
    <w:name w:val="heading 5"/>
    <w:aliases w:val="h5,Para5,Roman list,H5,Appendix A to X,Heading 5   Appendix A to X,5 sub-bullet,sb,ITT t5,PA Pico Section,Appendix1,bullet list,T5,h51,H51,h52,H52,Roman list1,51,bullet list1,T51,Appendix A to X1,Heading 5   Appendix A to X1,5 sub-bullet1,sb1"/>
    <w:basedOn w:val="Heading4"/>
    <w:next w:val="BodyText"/>
    <w:qFormat/>
    <w:rsid w:val="00C63A6C"/>
    <w:pPr>
      <w:outlineLvl w:val="4"/>
    </w:p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BodyText"/>
    <w:qFormat/>
    <w:rsid w:val="001A47B2"/>
    <w:pPr>
      <w:numPr>
        <w:ilvl w:val="5"/>
      </w:numPr>
      <w:outlineLvl w:val="5"/>
    </w:p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BodyText"/>
    <w:qFormat/>
    <w:rsid w:val="001A47B2"/>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BodyText"/>
    <w:qFormat/>
    <w:rsid w:val="001A47B2"/>
    <w:pPr>
      <w:numPr>
        <w:ilvl w:val="7"/>
      </w:numPr>
      <w:outlineLvl w:val="7"/>
    </w:pPr>
  </w:style>
  <w:style w:type="paragraph" w:styleId="Heading9">
    <w:name w:val="heading 9"/>
    <w:aliases w:val="Titre 10,progress, progress,Uvedl,Attachment,Annex1,Appen 1,Titre 101,Titre 102,Titre 103,Titre 104,Titre 105,Titre 106,Titre 107,Titre 108,Titre 109,Titre 1010,Figure Heading,FH,Legal Level 1.1.1.1.,L1 Heading 9,table,heading 9,t,table left,9"/>
    <w:basedOn w:val="Heading4"/>
    <w:next w:val="Normal"/>
    <w:qFormat/>
    <w:rsid w:val="00983C3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Report"/>
    <w:next w:val="Report"/>
    <w:link w:val="HeadingBaseChar"/>
    <w:rsid w:val="00427D9A"/>
    <w:pPr>
      <w:keepNext/>
      <w:keepLines/>
      <w:tabs>
        <w:tab w:val="left" w:pos="720"/>
      </w:tabs>
      <w:ind w:left="720" w:hanging="720"/>
    </w:pPr>
    <w:rPr>
      <w:b/>
      <w:kern w:val="22"/>
      <w:sz w:val="24"/>
    </w:rPr>
  </w:style>
  <w:style w:type="paragraph" w:customStyle="1" w:styleId="Report">
    <w:name w:val="Report"/>
    <w:link w:val="ReportChar"/>
    <w:rsid w:val="00ED4BCF"/>
    <w:pPr>
      <w:spacing w:line="255" w:lineRule="exact"/>
    </w:pPr>
    <w:rPr>
      <w:rFonts w:ascii="Arial" w:hAnsi="Arial"/>
      <w:sz w:val="21"/>
      <w:lang w:eastAsia="en-US"/>
    </w:r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BodyBase"/>
    <w:link w:val="BodyTextChar1"/>
    <w:rsid w:val="006B7B11"/>
    <w:pPr>
      <w:tabs>
        <w:tab w:val="left" w:pos="360"/>
        <w:tab w:val="left" w:pos="720"/>
        <w:tab w:val="left" w:pos="1080"/>
      </w:tabs>
    </w:pPr>
  </w:style>
  <w:style w:type="paragraph" w:customStyle="1" w:styleId="BodyBase">
    <w:name w:val="Body Base"/>
    <w:basedOn w:val="Report"/>
    <w:link w:val="BodyBaseChar"/>
    <w:rsid w:val="00EC6E10"/>
    <w:pPr>
      <w:suppressAutoHyphens/>
      <w:spacing w:line="255" w:lineRule="auto"/>
    </w:pPr>
    <w:rPr>
      <w:kern w:val="22"/>
      <w:szCs w:val="21"/>
    </w:rPr>
  </w:style>
  <w:style w:type="paragraph" w:styleId="TOC1">
    <w:name w:val="toc 1"/>
    <w:basedOn w:val="BodyText"/>
    <w:next w:val="BodyText"/>
    <w:uiPriority w:val="39"/>
    <w:rsid w:val="003556C7"/>
    <w:pPr>
      <w:keepNext/>
      <w:keepLines/>
      <w:widowControl w:val="0"/>
      <w:tabs>
        <w:tab w:val="clear" w:pos="360"/>
        <w:tab w:val="clear" w:pos="1080"/>
        <w:tab w:val="right" w:leader="dot" w:pos="8165"/>
      </w:tabs>
      <w:spacing w:before="120" w:line="240" w:lineRule="auto"/>
      <w:ind w:left="720" w:right="540" w:hanging="720"/>
    </w:pPr>
    <w:rPr>
      <w:b/>
      <w:noProof/>
      <w:lang w:val="nl-NL"/>
    </w:rPr>
  </w:style>
  <w:style w:type="character" w:styleId="PageNumber">
    <w:name w:val="page number"/>
    <w:rsid w:val="00424C96"/>
    <w:rPr>
      <w:rFonts w:ascii="Arial" w:hAnsi="Arial"/>
      <w:noProof/>
      <w:spacing w:val="0"/>
      <w:sz w:val="17"/>
      <w:szCs w:val="17"/>
    </w:rPr>
  </w:style>
  <w:style w:type="paragraph" w:styleId="Header">
    <w:name w:val="header"/>
    <w:basedOn w:val="HeaderBase"/>
    <w:rsid w:val="00176FB8"/>
    <w:pPr>
      <w:tabs>
        <w:tab w:val="center" w:pos="3515"/>
        <w:tab w:val="right" w:pos="8165"/>
      </w:tabs>
      <w:ind w:left="-1134"/>
    </w:pPr>
  </w:style>
  <w:style w:type="paragraph" w:customStyle="1" w:styleId="HeaderBase">
    <w:name w:val="HeaderBase"/>
    <w:basedOn w:val="Report"/>
    <w:rsid w:val="00FC0D58"/>
    <w:pPr>
      <w:widowControl w:val="0"/>
      <w:adjustRightInd w:val="0"/>
      <w:jc w:val="both"/>
      <w:textAlignment w:val="baseline"/>
    </w:pPr>
    <w:rPr>
      <w:i/>
      <w:noProof/>
      <w:sz w:val="17"/>
    </w:rPr>
  </w:style>
  <w:style w:type="paragraph" w:styleId="List">
    <w:name w:val="List"/>
    <w:basedOn w:val="BodyBase"/>
    <w:rsid w:val="00875D14"/>
    <w:pPr>
      <w:keepLines/>
      <w:ind w:left="720" w:hanging="720"/>
      <w:jc w:val="both"/>
    </w:pPr>
    <w:rPr>
      <w:lang w:val="nl-NL"/>
    </w:rPr>
  </w:style>
  <w:style w:type="paragraph" w:customStyle="1" w:styleId="Listofsymbols">
    <w:name w:val="List of symbols"/>
    <w:basedOn w:val="List"/>
    <w:pPr>
      <w:tabs>
        <w:tab w:val="left" w:pos="993"/>
        <w:tab w:val="left" w:pos="2160"/>
        <w:tab w:val="left" w:pos="7371"/>
      </w:tabs>
      <w:ind w:left="992" w:hanging="992"/>
      <w:jc w:val="left"/>
    </w:pPr>
  </w:style>
  <w:style w:type="paragraph" w:customStyle="1" w:styleId="Listofreferences">
    <w:name w:val="List of references"/>
    <w:basedOn w:val="List"/>
    <w:rsid w:val="00875D14"/>
    <w:pPr>
      <w:spacing w:after="60"/>
      <w:jc w:val="left"/>
    </w:pPr>
  </w:style>
  <w:style w:type="paragraph" w:customStyle="1" w:styleId="Equation">
    <w:name w:val="Equation"/>
    <w:basedOn w:val="BodyText"/>
    <w:next w:val="BodyText"/>
    <w:pPr>
      <w:tabs>
        <w:tab w:val="clear" w:pos="360"/>
        <w:tab w:val="clear" w:pos="1080"/>
        <w:tab w:val="right" w:pos="8165"/>
      </w:tabs>
      <w:spacing w:before="240" w:after="240"/>
      <w:ind w:left="720"/>
    </w:pPr>
    <w:rPr>
      <w:noProof/>
    </w:rPr>
  </w:style>
  <w:style w:type="paragraph" w:customStyle="1" w:styleId="Multilevellist">
    <w:name w:val="Multilevel list"/>
    <w:basedOn w:val="List"/>
  </w:style>
  <w:style w:type="paragraph" w:styleId="TOC8">
    <w:name w:val="toc 8"/>
    <w:basedOn w:val="TOC3"/>
    <w:next w:val="BodyText"/>
    <w:semiHidden/>
    <w:rsid w:val="003556C7"/>
  </w:style>
  <w:style w:type="paragraph" w:styleId="TOC3">
    <w:name w:val="toc 3"/>
    <w:basedOn w:val="TOC2"/>
    <w:next w:val="Normal"/>
    <w:uiPriority w:val="39"/>
    <w:rsid w:val="00936D11"/>
    <w:pPr>
      <w:widowControl/>
      <w:tabs>
        <w:tab w:val="left" w:pos="2160"/>
      </w:tabs>
      <w:suppressAutoHyphens w:val="0"/>
      <w:spacing w:before="40"/>
      <w:ind w:left="2160"/>
    </w:pPr>
    <w:rPr>
      <w:szCs w:val="22"/>
    </w:rPr>
  </w:style>
  <w:style w:type="paragraph" w:styleId="TOC2">
    <w:name w:val="toc 2"/>
    <w:basedOn w:val="TOC1"/>
    <w:next w:val="BodyText"/>
    <w:uiPriority w:val="39"/>
    <w:rsid w:val="003556C7"/>
    <w:pPr>
      <w:keepNext w:val="0"/>
      <w:tabs>
        <w:tab w:val="clear" w:pos="720"/>
        <w:tab w:val="left" w:pos="1440"/>
      </w:tabs>
      <w:ind w:left="1440"/>
    </w:pPr>
    <w:rPr>
      <w:b w:val="0"/>
    </w:rPr>
  </w:style>
  <w:style w:type="paragraph" w:styleId="TOC4">
    <w:name w:val="toc 4"/>
    <w:basedOn w:val="TOC3"/>
    <w:next w:val="BodyText"/>
    <w:autoRedefine/>
    <w:semiHidden/>
    <w:rsid w:val="00D314A8"/>
    <w:pPr>
      <w:tabs>
        <w:tab w:val="clear" w:pos="2160"/>
      </w:tabs>
      <w:ind w:firstLine="0"/>
    </w:pPr>
  </w:style>
  <w:style w:type="paragraph" w:styleId="TOC5">
    <w:name w:val="toc 5"/>
    <w:basedOn w:val="Normal"/>
    <w:next w:val="Normal"/>
    <w:semiHidden/>
    <w:pPr>
      <w:tabs>
        <w:tab w:val="right" w:leader="dot" w:pos="8164"/>
      </w:tabs>
      <w:ind w:left="800"/>
    </w:pPr>
  </w:style>
  <w:style w:type="paragraph" w:styleId="TOC6">
    <w:name w:val="toc 6"/>
    <w:basedOn w:val="TOC1"/>
    <w:next w:val="BodyText"/>
    <w:semiHidden/>
    <w:rsid w:val="003556C7"/>
  </w:style>
  <w:style w:type="paragraph" w:styleId="TOC7">
    <w:name w:val="toc 7"/>
    <w:basedOn w:val="TOC2"/>
    <w:next w:val="BodyText"/>
    <w:semiHidden/>
    <w:rsid w:val="003556C7"/>
  </w:style>
  <w:style w:type="paragraph" w:styleId="TOC9">
    <w:name w:val="toc 9"/>
    <w:basedOn w:val="TOC4"/>
    <w:next w:val="BodyText"/>
    <w:semiHidden/>
    <w:rsid w:val="005870A3"/>
  </w:style>
  <w:style w:type="paragraph" w:styleId="Caption">
    <w:name w:val="caption"/>
    <w:basedOn w:val="BodyText"/>
    <w:next w:val="BodyText"/>
    <w:qFormat/>
    <w:rsid w:val="0078399A"/>
    <w:pPr>
      <w:tabs>
        <w:tab w:val="clear" w:pos="360"/>
        <w:tab w:val="clear" w:pos="720"/>
        <w:tab w:val="clear" w:pos="1080"/>
        <w:tab w:val="left" w:pos="1089"/>
      </w:tabs>
      <w:spacing w:before="120" w:after="120"/>
      <w:ind w:left="1089" w:hanging="1089"/>
    </w:pPr>
    <w:rPr>
      <w:i/>
      <w:sz w:val="17"/>
      <w:lang w:val="nl-NL"/>
    </w:rPr>
  </w:style>
  <w:style w:type="paragraph" w:customStyle="1" w:styleId="Figurecaptionside">
    <w:name w:val="Figure caption side"/>
    <w:basedOn w:val="Caption"/>
    <w:next w:val="BodyText"/>
    <w:rPr>
      <w:sz w:val="18"/>
    </w:rPr>
  </w:style>
  <w:style w:type="paragraph" w:customStyle="1" w:styleId="Figurecaptionunder">
    <w:name w:val="Figure caption under"/>
    <w:basedOn w:val="Figurecaptionside"/>
    <w:next w:val="BodyText"/>
    <w:pPr>
      <w:ind w:left="1080" w:hanging="1080"/>
    </w:pPr>
  </w:style>
  <w:style w:type="paragraph" w:customStyle="1" w:styleId="Tablecaption">
    <w:name w:val="Table caption"/>
    <w:basedOn w:val="Caption"/>
    <w:next w:val="BodyText"/>
    <w:pPr>
      <w:spacing w:after="240"/>
      <w:ind w:left="1080" w:hanging="1080"/>
    </w:pPr>
    <w:rPr>
      <w:sz w:val="18"/>
    </w:rPr>
  </w:style>
  <w:style w:type="character" w:customStyle="1" w:styleId="Equationcaption">
    <w:name w:val="Equation caption"/>
    <w:rPr>
      <w:i/>
    </w:rPr>
  </w:style>
  <w:style w:type="paragraph" w:customStyle="1" w:styleId="Abstract">
    <w:name w:val="Abstract"/>
    <w:basedOn w:val="BodyBase"/>
    <w:pPr>
      <w:ind w:left="720"/>
    </w:pPr>
    <w:rPr>
      <w:sz w:val="18"/>
    </w:rPr>
  </w:style>
  <w:style w:type="paragraph" w:customStyle="1" w:styleId="FootnoteBase">
    <w:name w:val="FootnoteBase"/>
    <w:basedOn w:val="Report"/>
    <w:rsid w:val="0078399A"/>
    <w:rPr>
      <w:i/>
      <w:sz w:val="17"/>
      <w:lang w:val="nl-NL"/>
    </w:rPr>
  </w:style>
  <w:style w:type="paragraph" w:styleId="FootnoteText">
    <w:name w:val="footnote text"/>
    <w:basedOn w:val="FootnoteBase"/>
    <w:link w:val="FootnoteTextChar"/>
    <w:semiHidden/>
    <w:rsid w:val="0078399A"/>
    <w:pPr>
      <w:tabs>
        <w:tab w:val="left" w:pos="360"/>
      </w:tabs>
      <w:ind w:left="360" w:hanging="360"/>
    </w:pPr>
  </w:style>
  <w:style w:type="paragraph" w:styleId="EndnoteText">
    <w:name w:val="endnote text"/>
    <w:basedOn w:val="FootnoteBase"/>
    <w:semiHidden/>
  </w:style>
  <w:style w:type="paragraph" w:styleId="CommentText">
    <w:name w:val="annotation text"/>
    <w:basedOn w:val="FootnoteBase"/>
    <w:link w:val="CommentTextChar"/>
    <w:semiHidden/>
    <w:rPr>
      <w:sz w:val="20"/>
    </w:rPr>
  </w:style>
  <w:style w:type="paragraph" w:customStyle="1" w:styleId="HeaderEven">
    <w:name w:val="Header Even"/>
    <w:basedOn w:val="HeaderBase"/>
    <w:rsid w:val="00176FB8"/>
    <w:pPr>
      <w:tabs>
        <w:tab w:val="center" w:pos="4649"/>
        <w:tab w:val="right" w:pos="9299"/>
      </w:tabs>
      <w:ind w:right="-1134"/>
    </w:pPr>
  </w:style>
  <w:style w:type="paragraph" w:styleId="Footer">
    <w:name w:val="footer"/>
    <w:basedOn w:val="HeaderBase"/>
    <w:link w:val="FooterChar"/>
    <w:rsid w:val="00424C96"/>
    <w:rPr>
      <w:i w:val="0"/>
    </w:rPr>
  </w:style>
  <w:style w:type="paragraph" w:customStyle="1" w:styleId="FooterEven">
    <w:name w:val="Footer Even"/>
    <w:basedOn w:val="Footer"/>
    <w:rsid w:val="00424C96"/>
    <w:pPr>
      <w:tabs>
        <w:tab w:val="right" w:pos="9299"/>
      </w:tabs>
    </w:pPr>
  </w:style>
  <w:style w:type="paragraph" w:styleId="Index1">
    <w:name w:val="index 1"/>
    <w:basedOn w:val="Normal"/>
    <w:next w:val="Normal"/>
    <w:semiHidden/>
    <w:pPr>
      <w:tabs>
        <w:tab w:val="right" w:leader="dot" w:pos="3720"/>
      </w:tabs>
      <w:ind w:left="200" w:hanging="200"/>
    </w:pPr>
    <w:rPr>
      <w:noProof/>
    </w:rPr>
  </w:style>
  <w:style w:type="paragraph" w:styleId="IndexHeading">
    <w:name w:val="index heading"/>
    <w:basedOn w:val="BodyText"/>
    <w:next w:val="Index1"/>
    <w:semiHidden/>
    <w:rsid w:val="00813D38"/>
    <w:pPr>
      <w:ind w:left="180"/>
    </w:pPr>
    <w:rPr>
      <w:rFonts w:ascii="Humanst521 BT" w:hAnsi="Humanst521 BT"/>
      <w:b/>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character" w:customStyle="1" w:styleId="Hidden">
    <w:name w:val="Hidden"/>
    <w:rsid w:val="004137B0"/>
    <w:rPr>
      <w:rFonts w:ascii="Arial" w:hAnsi="Arial"/>
      <w:i/>
      <w:noProof/>
      <w:vanish/>
      <w:color w:val="FF0000"/>
      <w:sz w:val="21"/>
    </w:rPr>
  </w:style>
  <w:style w:type="paragraph" w:styleId="TableofFigures">
    <w:name w:val="table of figures"/>
    <w:basedOn w:val="BodyText"/>
    <w:next w:val="Normal"/>
    <w:semiHidden/>
    <w:pPr>
      <w:keepLines/>
      <w:tabs>
        <w:tab w:val="clear" w:pos="360"/>
        <w:tab w:val="clear" w:pos="720"/>
        <w:tab w:val="clear" w:pos="1080"/>
        <w:tab w:val="left" w:pos="1440"/>
        <w:tab w:val="right" w:leader="dot" w:pos="8164"/>
      </w:tabs>
      <w:spacing w:before="120"/>
      <w:ind w:left="1440" w:hanging="1440"/>
    </w:pPr>
  </w:style>
  <w:style w:type="paragraph" w:customStyle="1" w:styleId="HeadNoTOC">
    <w:name w:val="HeadNoTOC"/>
    <w:basedOn w:val="BodyText"/>
    <w:next w:val="BodyText"/>
    <w:rsid w:val="000E0C9A"/>
    <w:pPr>
      <w:keepNext/>
      <w:keepLines/>
      <w:spacing w:after="280" w:line="264" w:lineRule="auto"/>
    </w:pPr>
    <w:rPr>
      <w:b/>
      <w:sz w:val="30"/>
    </w:rPr>
  </w:style>
  <w:style w:type="paragraph" w:styleId="Title">
    <w:name w:val="Title"/>
    <w:basedOn w:val="HeadingBase"/>
    <w:next w:val="BodyText"/>
    <w:qFormat/>
    <w:pPr>
      <w:spacing w:before="240" w:after="60"/>
    </w:pPr>
    <w:rPr>
      <w:b w:val="0"/>
      <w:kern w:val="28"/>
      <w:sz w:val="36"/>
    </w:rPr>
  </w:style>
  <w:style w:type="character" w:styleId="CommentReference">
    <w:name w:val="annotation reference"/>
    <w:semiHidden/>
    <w:rPr>
      <w:sz w:val="16"/>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character" w:styleId="FollowedHyperlink">
    <w:name w:val="FollowedHyperlink"/>
    <w:rPr>
      <w:color w:val="800080"/>
      <w:u w:val="single"/>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rsid w:val="004A3406"/>
  </w:style>
  <w:style w:type="paragraph" w:styleId="Index7">
    <w:name w:val="index 7"/>
    <w:basedOn w:val="Normal"/>
    <w:next w:val="Normal"/>
    <w:autoRedefine/>
    <w:semiHidden/>
    <w:rsid w:val="004A3406"/>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character" w:styleId="LineNumber">
    <w:name w:val="line number"/>
    <w:basedOn w:val="DefaultParagraphFont"/>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BodyText"/>
    <w:rsid w:val="001E35E4"/>
    <w:pPr>
      <w:numPr>
        <w:numId w:val="2"/>
      </w:numPr>
      <w:tabs>
        <w:tab w:val="clear" w:pos="360"/>
        <w:tab w:val="clear" w:pos="720"/>
        <w:tab w:val="clear" w:pos="1080"/>
      </w:tabs>
    </w:pPr>
    <w:rPr>
      <w:szCs w:val="24"/>
    </w:rPr>
  </w:style>
  <w:style w:type="paragraph" w:styleId="ListBullet2">
    <w:name w:val="List Bullet 2"/>
    <w:basedOn w:val="ListBullet"/>
    <w:rsid w:val="002725AE"/>
    <w:pPr>
      <w:numPr>
        <w:ilvl w:val="1"/>
      </w:numPr>
    </w:pPr>
  </w:style>
  <w:style w:type="paragraph" w:styleId="ListBullet3">
    <w:name w:val="List Bullet 3"/>
    <w:basedOn w:val="ListBullet2"/>
    <w:rsid w:val="002725AE"/>
    <w:pPr>
      <w:numPr>
        <w:ilvl w:val="2"/>
      </w:numPr>
    </w:pPr>
  </w:style>
  <w:style w:type="paragraph" w:styleId="ListBullet4">
    <w:name w:val="List Bullet 4"/>
    <w:basedOn w:val="ListBullet3"/>
    <w:rsid w:val="002725AE"/>
    <w:pPr>
      <w:numPr>
        <w:ilvl w:val="3"/>
      </w:numPr>
    </w:pPr>
  </w:style>
  <w:style w:type="paragraph" w:styleId="ListBullet5">
    <w:name w:val="List Bullet 5"/>
    <w:basedOn w:val="ListBullet4"/>
    <w:rsid w:val="002725AE"/>
    <w:pPr>
      <w:numPr>
        <w:ilvl w:val="4"/>
      </w:numPr>
      <w:tabs>
        <w:tab w:val="left" w:pos="1440"/>
      </w:tabs>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BodyText"/>
    <w:rsid w:val="001E35E4"/>
    <w:pPr>
      <w:numPr>
        <w:numId w:val="7"/>
      </w:numPr>
      <w:tabs>
        <w:tab w:val="clear" w:pos="360"/>
      </w:tabs>
    </w:pPr>
  </w:style>
  <w:style w:type="paragraph" w:styleId="ListNumber2">
    <w:name w:val="List Number 2"/>
    <w:basedOn w:val="ListNumber"/>
    <w:rsid w:val="002725AE"/>
    <w:pPr>
      <w:numPr>
        <w:ilvl w:val="1"/>
      </w:numPr>
      <w:tabs>
        <w:tab w:val="clear" w:pos="720"/>
      </w:tabs>
    </w:pPr>
  </w:style>
  <w:style w:type="paragraph" w:styleId="ListNumber3">
    <w:name w:val="List Number 3"/>
    <w:basedOn w:val="ListNumber2"/>
    <w:rsid w:val="002725AE"/>
    <w:pPr>
      <w:numPr>
        <w:ilvl w:val="2"/>
      </w:numPr>
      <w:tabs>
        <w:tab w:val="clear" w:pos="1080"/>
      </w:tabs>
    </w:pPr>
  </w:style>
  <w:style w:type="paragraph" w:styleId="ListNumber4">
    <w:name w:val="List Number 4"/>
    <w:basedOn w:val="ListNumber3"/>
    <w:rsid w:val="002725AE"/>
    <w:pPr>
      <w:numPr>
        <w:ilvl w:val="3"/>
      </w:numPr>
    </w:pPr>
  </w:style>
  <w:style w:type="paragraph" w:styleId="ListNumber5">
    <w:name w:val="List Number 5"/>
    <w:basedOn w:val="ListNumber4"/>
    <w:rsid w:val="002725AE"/>
    <w:pPr>
      <w:numPr>
        <w:ilvl w:val="4"/>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b/>
      <w:sz w:val="24"/>
    </w:rPr>
  </w:style>
  <w:style w:type="table" w:styleId="TableGrid">
    <w:name w:val="Table Grid"/>
    <w:basedOn w:val="TableNormal"/>
    <w:rsid w:val="00991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dd">
    <w:name w:val="Header Odd"/>
    <w:basedOn w:val="Normal"/>
    <w:rsid w:val="009A48F8"/>
    <w:pPr>
      <w:tabs>
        <w:tab w:val="center" w:pos="3515"/>
        <w:tab w:val="right" w:pos="8165"/>
      </w:tabs>
      <w:ind w:left="-1134"/>
    </w:pPr>
    <w:rPr>
      <w:rFonts w:ascii="Humanst521 BT" w:hAnsi="Humanst521 BT"/>
      <w:noProof/>
      <w:sz w:val="14"/>
    </w:rPr>
  </w:style>
  <w:style w:type="paragraph" w:customStyle="1" w:styleId="FooterOdd">
    <w:name w:val="Footer Odd"/>
    <w:basedOn w:val="Footer"/>
    <w:rsid w:val="00424C96"/>
  </w:style>
  <w:style w:type="character" w:customStyle="1" w:styleId="MTEquationSection">
    <w:name w:val="MTEquationSection"/>
    <w:rsid w:val="00A9181C"/>
    <w:rPr>
      <w:noProof/>
      <w:vanish/>
      <w:color w:val="FF0000"/>
      <w:lang w:val="en-US"/>
    </w:rPr>
  </w:style>
  <w:style w:type="table" w:customStyle="1" w:styleId="wlTabel">
    <w:name w:val="wlTabel"/>
    <w:basedOn w:val="TableNormal"/>
    <w:rsid w:val="00D462B9"/>
    <w:rPr>
      <w:rFonts w:ascii="Arial" w:hAnsi="Arial"/>
      <w:sz w:val="17"/>
    </w:rPr>
    <w:tblPr>
      <w:tblInd w:w="0" w:type="dxa"/>
      <w:tblBorders>
        <w:insideH w:val="single" w:sz="4" w:space="0" w:color="auto"/>
        <w:insideV w:val="single" w:sz="4" w:space="0" w:color="auto"/>
      </w:tblBorders>
      <w:tblCellMar>
        <w:top w:w="0" w:type="dxa"/>
        <w:left w:w="85" w:type="dxa"/>
        <w:bottom w:w="0" w:type="dxa"/>
        <w:right w:w="85" w:type="dxa"/>
      </w:tblCellMar>
    </w:tblPr>
    <w:trPr>
      <w:cantSplit/>
    </w:trPr>
    <w:tcPr>
      <w:tcMar>
        <w:left w:w="0" w:type="dxa"/>
      </w:tcMar>
      <w:vAlign w:val="center"/>
    </w:tcPr>
    <w:tblStylePr w:type="firstRow">
      <w:pPr>
        <w:wordWrap/>
        <w:spacing w:beforeLines="0" w:before="0" w:beforeAutospacing="0" w:afterLines="0" w:after="0" w:afterAutospacing="0" w:line="255" w:lineRule="exact"/>
        <w:ind w:leftChars="0" w:left="0" w:rightChars="0" w:right="0"/>
        <w:contextualSpacing w:val="0"/>
        <w:jc w:val="left"/>
      </w:pPr>
      <w:rPr>
        <w:rFonts w:ascii="Arial" w:hAnsi="Arial"/>
        <w:b/>
        <w:sz w:val="17"/>
      </w:rPr>
      <w:tblPr/>
      <w:tcPr>
        <w:shd w:val="clear" w:color="auto" w:fill="D9D9D9"/>
      </w:tcPr>
    </w:tblStylePr>
    <w:tblStylePr w:type="firstCol">
      <w:pPr>
        <w:jc w:val="left"/>
      </w:pPr>
      <w:rPr>
        <w:rFonts w:ascii="Arial" w:hAnsi="Arial"/>
        <w:sz w:val="18"/>
      </w:rPr>
      <w:tblPr/>
      <w:tcPr>
        <w:tcMar>
          <w:top w:w="0" w:type="nil"/>
          <w:left w:w="0" w:type="dxa"/>
          <w:bottom w:w="0" w:type="nil"/>
          <w:right w:w="85" w:type="dxa"/>
        </w:tcMar>
      </w:tcPr>
    </w:tblStylePr>
  </w:style>
  <w:style w:type="paragraph" w:customStyle="1" w:styleId="StyleBodyTextLeft">
    <w:name w:val="Style Body Text + Left"/>
    <w:basedOn w:val="BodyText"/>
    <w:next w:val="BodyText"/>
    <w:rsid w:val="002904FE"/>
  </w:style>
  <w:style w:type="paragraph" w:customStyle="1" w:styleId="ZMTEqnNumFormat">
    <w:name w:val="ZMTEqnNumFormat"/>
    <w:rsid w:val="00633911"/>
    <w:pPr>
      <w:tabs>
        <w:tab w:val="left" w:pos="360"/>
        <w:tab w:val="left" w:pos="720"/>
        <w:tab w:val="left" w:pos="1080"/>
      </w:tabs>
      <w:jc w:val="both"/>
    </w:pPr>
    <w:rPr>
      <w:kern w:val="22"/>
      <w:sz w:val="22"/>
      <w:lang w:eastAsia="en-US"/>
    </w:rPr>
  </w:style>
  <w:style w:type="character" w:customStyle="1" w:styleId="ReportChar">
    <w:name w:val="Report Char"/>
    <w:link w:val="Report"/>
    <w:rsid w:val="00ED4BCF"/>
    <w:rPr>
      <w:rFonts w:ascii="Arial" w:hAnsi="Arial"/>
      <w:sz w:val="21"/>
      <w:lang w:val="en-GB" w:eastAsia="en-US" w:bidi="ar-SA"/>
    </w:rPr>
  </w:style>
  <w:style w:type="character" w:customStyle="1" w:styleId="BodyBaseChar">
    <w:name w:val="Body Base Char"/>
    <w:link w:val="BodyBase"/>
    <w:rsid w:val="00EC6E10"/>
    <w:rPr>
      <w:rFonts w:ascii="Arial" w:hAnsi="Arial"/>
      <w:kern w:val="22"/>
      <w:sz w:val="21"/>
      <w:szCs w:val="21"/>
      <w:lang w:val="en-GB" w:eastAsia="en-US" w:bidi="ar-SA"/>
    </w:rPr>
  </w:style>
  <w:style w:type="character" w:customStyle="1" w:styleId="BodyTextChar1">
    <w:name w:val="Body Text Char1"/>
    <w:aliases w:val="Body Text Char2 Char,Body Text Char1 Char Char,Body Text Char Char Char Char,Body Text Char1 Char Char Char Char Char,Body Text Char Char Char Char Char Char Char,Body Text Char1 Char Char Char Char Char Char Char,EHPT Char,bt Char1"/>
    <w:basedOn w:val="BodyBaseChar"/>
    <w:link w:val="BodyText"/>
    <w:rsid w:val="006B7B11"/>
    <w:rPr>
      <w:rFonts w:ascii="Arial" w:hAnsi="Arial"/>
      <w:kern w:val="22"/>
      <w:sz w:val="21"/>
      <w:szCs w:val="21"/>
      <w:lang w:val="en-GB" w:eastAsia="en-US" w:bidi="ar-SA"/>
    </w:rPr>
  </w:style>
  <w:style w:type="paragraph" w:customStyle="1" w:styleId="PageXofY">
    <w:name w:val="Page X of Y"/>
    <w:rsid w:val="006F083F"/>
    <w:rPr>
      <w:sz w:val="24"/>
      <w:szCs w:val="24"/>
      <w:lang w:val="en-US" w:eastAsia="en-US"/>
    </w:rPr>
  </w:style>
  <w:style w:type="paragraph" w:customStyle="1" w:styleId="MTDisplayEquation">
    <w:name w:val="MTDisplayEquation"/>
    <w:basedOn w:val="BodyText"/>
    <w:next w:val="BodyText"/>
    <w:rsid w:val="00614066"/>
    <w:pPr>
      <w:widowControl w:val="0"/>
      <w:tabs>
        <w:tab w:val="clear" w:pos="360"/>
        <w:tab w:val="clear" w:pos="1080"/>
        <w:tab w:val="right" w:pos="8160"/>
      </w:tabs>
      <w:adjustRightInd w:val="0"/>
      <w:spacing w:after="240"/>
      <w:textAlignment w:val="baseline"/>
    </w:pPr>
    <w:rPr>
      <w:szCs w:val="24"/>
      <w:lang w:val="nl-NL"/>
    </w:rPr>
  </w:style>
  <w:style w:type="character" w:customStyle="1" w:styleId="HeadingBaseChar">
    <w:name w:val="Heading Base Char"/>
    <w:link w:val="HeadingBase"/>
    <w:rsid w:val="00427D9A"/>
    <w:rPr>
      <w:rFonts w:ascii="Arial" w:hAnsi="Arial"/>
      <w:b/>
      <w:kern w:val="22"/>
      <w:sz w:val="24"/>
      <w:lang w:val="en-GB" w:eastAsia="en-US" w:bidi="ar-SA"/>
    </w:rPr>
  </w:style>
  <w:style w:type="character" w:customStyle="1" w:styleId="Heading1Char">
    <w:name w:val="Heading 1 Char"/>
    <w:aliases w:val="Hoofdstuk Char,Section Heading Char,sectionHeading Char,Hoofdstukkop Char,h1 Char,l1 Char,Section Head Char,1.0 Char,Chapter Heading Char,Head 1 (Chapter heading) Char,Titre§ Char,1 Char,OdsKap1 Char,1 ghost Char,g Char,ghost Char,I Char"/>
    <w:link w:val="Heading1"/>
    <w:rsid w:val="00983FBC"/>
    <w:rPr>
      <w:rFonts w:ascii="Arial" w:hAnsi="Arial"/>
      <w:b/>
      <w:kern w:val="22"/>
      <w:sz w:val="30"/>
      <w:szCs w:val="36"/>
      <w:lang w:val="en-GB" w:eastAsia="en-US" w:bidi="ar-SA"/>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983FBC"/>
    <w:rPr>
      <w:rFonts w:ascii="Arial" w:hAnsi="Arial"/>
      <w:b/>
      <w:kern w:val="22"/>
      <w:sz w:val="21"/>
      <w:szCs w:val="28"/>
      <w:lang w:val="en-GB" w:eastAsia="en-US" w:bidi="ar-SA"/>
    </w:rPr>
  </w:style>
  <w:style w:type="paragraph" w:customStyle="1" w:styleId="Heading">
    <w:name w:val="Heading"/>
    <w:basedOn w:val="Normal"/>
    <w:next w:val="Normal"/>
    <w:rsid w:val="003C36BB"/>
    <w:pPr>
      <w:keepNext/>
      <w:keepLines/>
      <w:overflowPunct w:val="0"/>
      <w:autoSpaceDE w:val="0"/>
      <w:autoSpaceDN w:val="0"/>
      <w:adjustRightInd w:val="0"/>
      <w:spacing w:after="240" w:line="240" w:lineRule="auto"/>
      <w:textAlignment w:val="baseline"/>
    </w:pPr>
    <w:rPr>
      <w:rFonts w:cs="Arial"/>
      <w:b/>
      <w:bCs/>
      <w:sz w:val="28"/>
      <w:szCs w:val="28"/>
    </w:rPr>
  </w:style>
  <w:style w:type="paragraph" w:customStyle="1" w:styleId="AppendixTOC">
    <w:name w:val="AppendixTOC"/>
    <w:basedOn w:val="TOC1"/>
    <w:next w:val="TOC6"/>
    <w:rsid w:val="000E0C9A"/>
    <w:pPr>
      <w:spacing w:before="240"/>
      <w:ind w:right="539"/>
    </w:pPr>
  </w:style>
  <w:style w:type="paragraph" w:customStyle="1" w:styleId="Bullet">
    <w:name w:val="Bullet"/>
    <w:basedOn w:val="NormalIndent"/>
    <w:rsid w:val="003C36BB"/>
    <w:pPr>
      <w:keepLines/>
      <w:numPr>
        <w:numId w:val="5"/>
      </w:numPr>
      <w:overflowPunct w:val="0"/>
      <w:autoSpaceDE w:val="0"/>
      <w:autoSpaceDN w:val="0"/>
      <w:adjustRightInd w:val="0"/>
      <w:spacing w:after="240" w:line="240" w:lineRule="auto"/>
      <w:jc w:val="both"/>
      <w:textAlignment w:val="baseline"/>
    </w:pPr>
    <w:rPr>
      <w:rFonts w:ascii="Times New Roman" w:hAnsi="Times New Roman"/>
      <w:sz w:val="24"/>
      <w:szCs w:val="24"/>
    </w:rPr>
  </w:style>
  <w:style w:type="paragraph" w:customStyle="1" w:styleId="Bullet2">
    <w:name w:val="Bullet2"/>
    <w:basedOn w:val="Bullet"/>
    <w:rsid w:val="003C36BB"/>
    <w:pPr>
      <w:numPr>
        <w:numId w:val="0"/>
      </w:numPr>
      <w:ind w:left="360"/>
    </w:pPr>
  </w:style>
  <w:style w:type="paragraph" w:customStyle="1" w:styleId="App3">
    <w:name w:val="App3"/>
    <w:basedOn w:val="Heading3"/>
    <w:next w:val="NormalIndent"/>
    <w:rsid w:val="003C36BB"/>
    <w:pPr>
      <w:widowControl/>
      <w:numPr>
        <w:numId w:val="4"/>
      </w:numPr>
      <w:overflowPunct w:val="0"/>
      <w:autoSpaceDE w:val="0"/>
      <w:autoSpaceDN w:val="0"/>
      <w:spacing w:before="0" w:after="240"/>
    </w:pPr>
    <w:rPr>
      <w:rFonts w:cs="Arial"/>
      <w:kern w:val="28"/>
      <w:sz w:val="24"/>
    </w:rPr>
  </w:style>
  <w:style w:type="paragraph" w:customStyle="1" w:styleId="Tbullet">
    <w:name w:val="Tbullet"/>
    <w:basedOn w:val="Tnormal"/>
    <w:rsid w:val="003C36BB"/>
    <w:pPr>
      <w:numPr>
        <w:numId w:val="0"/>
      </w:numPr>
      <w:tabs>
        <w:tab w:val="num" w:pos="926"/>
      </w:tabs>
      <w:ind w:left="926" w:hanging="360"/>
    </w:pPr>
  </w:style>
  <w:style w:type="paragraph" w:customStyle="1" w:styleId="Tnormal">
    <w:name w:val="Tnormal"/>
    <w:basedOn w:val="Normal"/>
    <w:rsid w:val="003C36BB"/>
    <w:pPr>
      <w:numPr>
        <w:numId w:val="3"/>
      </w:numPr>
      <w:tabs>
        <w:tab w:val="clear" w:pos="794"/>
      </w:tabs>
      <w:overflowPunct w:val="0"/>
      <w:autoSpaceDE w:val="0"/>
      <w:autoSpaceDN w:val="0"/>
      <w:adjustRightInd w:val="0"/>
      <w:spacing w:after="120" w:line="240" w:lineRule="auto"/>
      <w:ind w:left="0" w:firstLine="0"/>
      <w:textAlignment w:val="baseline"/>
    </w:pPr>
    <w:rPr>
      <w:rFonts w:cs="Arial"/>
      <w:sz w:val="20"/>
      <w:szCs w:val="24"/>
    </w:rPr>
  </w:style>
  <w:style w:type="paragraph" w:customStyle="1" w:styleId="Tbullet2">
    <w:name w:val="Tbullet2"/>
    <w:basedOn w:val="Tbullet"/>
    <w:rsid w:val="003C36BB"/>
    <w:pPr>
      <w:tabs>
        <w:tab w:val="clear" w:pos="926"/>
        <w:tab w:val="num" w:pos="1209"/>
      </w:tabs>
      <w:ind w:left="1209"/>
    </w:pPr>
  </w:style>
  <w:style w:type="paragraph" w:customStyle="1" w:styleId="App2">
    <w:name w:val="App2"/>
    <w:basedOn w:val="Heading2"/>
    <w:next w:val="NormalIndent"/>
    <w:rsid w:val="003C36BB"/>
    <w:pPr>
      <w:widowControl/>
      <w:numPr>
        <w:numId w:val="4"/>
      </w:numPr>
      <w:overflowPunct w:val="0"/>
      <w:autoSpaceDE w:val="0"/>
      <w:autoSpaceDN w:val="0"/>
      <w:spacing w:before="0" w:after="240"/>
    </w:pPr>
    <w:rPr>
      <w:rFonts w:cs="Arial"/>
      <w:bCs/>
      <w:kern w:val="0"/>
      <w:sz w:val="24"/>
      <w:szCs w:val="24"/>
    </w:rPr>
  </w:style>
  <w:style w:type="paragraph" w:customStyle="1" w:styleId="App1">
    <w:name w:val="App1"/>
    <w:basedOn w:val="Heading1"/>
    <w:next w:val="NormalIndent"/>
    <w:rsid w:val="003C36BB"/>
    <w:pPr>
      <w:pageBreakBefore/>
      <w:widowControl/>
      <w:numPr>
        <w:numId w:val="4"/>
      </w:numPr>
      <w:overflowPunct w:val="0"/>
      <w:autoSpaceDE w:val="0"/>
      <w:autoSpaceDN w:val="0"/>
      <w:spacing w:before="0" w:after="240"/>
    </w:pPr>
    <w:rPr>
      <w:rFonts w:cs="Arial"/>
      <w:bCs/>
      <w:kern w:val="0"/>
      <w:sz w:val="28"/>
      <w:szCs w:val="28"/>
    </w:rPr>
  </w:style>
  <w:style w:type="paragraph" w:customStyle="1" w:styleId="Guidance">
    <w:name w:val="Guidance"/>
    <w:basedOn w:val="NormalIndent"/>
    <w:rsid w:val="003C36BB"/>
    <w:pPr>
      <w:overflowPunct w:val="0"/>
      <w:autoSpaceDE w:val="0"/>
      <w:autoSpaceDN w:val="0"/>
      <w:adjustRightInd w:val="0"/>
      <w:spacing w:after="240" w:line="240" w:lineRule="auto"/>
      <w:ind w:left="851"/>
      <w:textAlignment w:val="baseline"/>
    </w:pPr>
    <w:rPr>
      <w:rFonts w:ascii="Times New Roman" w:hAnsi="Times New Roman"/>
      <w:i/>
      <w:iCs/>
      <w:color w:val="0000FF"/>
      <w:sz w:val="24"/>
      <w:szCs w:val="24"/>
    </w:rPr>
  </w:style>
  <w:style w:type="paragraph" w:customStyle="1" w:styleId="Warning">
    <w:name w:val="Warning"/>
    <w:basedOn w:val="Normal"/>
    <w:rsid w:val="003C36BB"/>
    <w:pPr>
      <w:overflowPunct w:val="0"/>
      <w:autoSpaceDE w:val="0"/>
      <w:autoSpaceDN w:val="0"/>
      <w:adjustRightInd w:val="0"/>
      <w:spacing w:after="240" w:line="240" w:lineRule="auto"/>
      <w:textAlignment w:val="baseline"/>
    </w:pPr>
    <w:rPr>
      <w:rFonts w:cs="Arial"/>
      <w:b/>
      <w:bCs/>
      <w:i/>
      <w:iCs/>
      <w:color w:val="FF0000"/>
      <w:sz w:val="24"/>
      <w:szCs w:val="24"/>
    </w:rPr>
  </w:style>
  <w:style w:type="paragraph" w:customStyle="1" w:styleId="Classification">
    <w:name w:val="Classification"/>
    <w:basedOn w:val="Normal"/>
    <w:next w:val="Normal"/>
    <w:rsid w:val="003C36BB"/>
    <w:pPr>
      <w:overflowPunct w:val="0"/>
      <w:autoSpaceDE w:val="0"/>
      <w:autoSpaceDN w:val="0"/>
      <w:adjustRightInd w:val="0"/>
      <w:spacing w:line="240" w:lineRule="auto"/>
      <w:jc w:val="center"/>
      <w:textAlignment w:val="baseline"/>
    </w:pPr>
    <w:rPr>
      <w:rFonts w:cs="Arial"/>
      <w:b/>
      <w:sz w:val="24"/>
      <w:szCs w:val="24"/>
    </w:rPr>
  </w:style>
  <w:style w:type="paragraph" w:customStyle="1" w:styleId="TableHeading">
    <w:name w:val="Table Heading"/>
    <w:basedOn w:val="Normal"/>
    <w:rsid w:val="003C36BB"/>
    <w:pPr>
      <w:keepLines/>
      <w:overflowPunct w:val="0"/>
      <w:autoSpaceDE w:val="0"/>
      <w:autoSpaceDN w:val="0"/>
      <w:adjustRightInd w:val="0"/>
      <w:spacing w:before="40" w:after="40" w:line="240" w:lineRule="auto"/>
      <w:ind w:left="57" w:right="57"/>
      <w:jc w:val="center"/>
      <w:textAlignment w:val="baseline"/>
    </w:pPr>
    <w:rPr>
      <w:rFonts w:cs="Arial"/>
      <w:b/>
      <w:bCs/>
      <w:sz w:val="20"/>
      <w:szCs w:val="24"/>
    </w:rPr>
  </w:style>
  <w:style w:type="paragraph" w:customStyle="1" w:styleId="Heading0">
    <w:name w:val="Heading 0"/>
    <w:basedOn w:val="Heading"/>
    <w:rsid w:val="003C36BB"/>
    <w:pPr>
      <w:spacing w:after="120"/>
    </w:pPr>
    <w:rPr>
      <w:sz w:val="24"/>
    </w:rPr>
  </w:style>
  <w:style w:type="paragraph" w:customStyle="1" w:styleId="StyleApp1Left0cmFirstline0cmAfter0pt">
    <w:name w:val="Style App1 + Left:  0 cm First line:  0 cm After:  0 pt"/>
    <w:basedOn w:val="App1"/>
    <w:rsid w:val="003C36BB"/>
    <w:pPr>
      <w:ind w:left="0" w:firstLine="0"/>
    </w:pPr>
    <w:rPr>
      <w:rFonts w:cs="Times New Roman"/>
      <w:szCs w:val="20"/>
    </w:rPr>
  </w:style>
  <w:style w:type="paragraph" w:customStyle="1" w:styleId="title1">
    <w:name w:val="_title1"/>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title2">
    <w:name w:val="_title2"/>
    <w:basedOn w:val="Normal"/>
    <w:rsid w:val="003C36BB"/>
    <w:pPr>
      <w:overflowPunct w:val="0"/>
      <w:autoSpaceDE w:val="0"/>
      <w:autoSpaceDN w:val="0"/>
      <w:adjustRightInd w:val="0"/>
      <w:spacing w:line="240" w:lineRule="auto"/>
      <w:jc w:val="center"/>
      <w:textAlignment w:val="baseline"/>
    </w:pPr>
    <w:rPr>
      <w:rFonts w:cs="Arial"/>
      <w:b/>
      <w:bCs/>
      <w:sz w:val="40"/>
      <w:szCs w:val="24"/>
    </w:rPr>
  </w:style>
  <w:style w:type="paragraph" w:customStyle="1" w:styleId="docID">
    <w:name w:val="_docID"/>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issue">
    <w:name w:val="_issue"/>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datetext">
    <w:name w:val="_datetext"/>
    <w:basedOn w:val="Normal"/>
    <w:rsid w:val="003C36BB"/>
    <w:pPr>
      <w:overflowPunct w:val="0"/>
      <w:autoSpaceDE w:val="0"/>
      <w:autoSpaceDN w:val="0"/>
      <w:adjustRightInd w:val="0"/>
      <w:spacing w:line="240" w:lineRule="auto"/>
      <w:textAlignment w:val="baseline"/>
    </w:pPr>
    <w:rPr>
      <w:rFonts w:cs="Arial"/>
      <w:sz w:val="24"/>
      <w:szCs w:val="24"/>
    </w:rPr>
  </w:style>
  <w:style w:type="paragraph" w:customStyle="1" w:styleId="copyright">
    <w:name w:val="_copyright"/>
    <w:basedOn w:val="Footer"/>
    <w:rsid w:val="003C36BB"/>
    <w:pPr>
      <w:widowControl/>
      <w:overflowPunct w:val="0"/>
      <w:autoSpaceDE w:val="0"/>
      <w:autoSpaceDN w:val="0"/>
      <w:spacing w:line="240" w:lineRule="auto"/>
      <w:jc w:val="left"/>
    </w:pPr>
    <w:rPr>
      <w:rFonts w:cs="Arial"/>
      <w:noProof w:val="0"/>
      <w:sz w:val="20"/>
    </w:rPr>
  </w:style>
  <w:style w:type="paragraph" w:customStyle="1" w:styleId="banner">
    <w:name w:val="_banner"/>
    <w:basedOn w:val="Normal"/>
    <w:rsid w:val="003C36BB"/>
    <w:pPr>
      <w:overflowPunct w:val="0"/>
      <w:autoSpaceDE w:val="0"/>
      <w:autoSpaceDN w:val="0"/>
      <w:adjustRightInd w:val="0"/>
      <w:spacing w:before="120" w:line="240" w:lineRule="auto"/>
      <w:jc w:val="right"/>
      <w:textAlignment w:val="baseline"/>
    </w:pPr>
    <w:rPr>
      <w:rFonts w:cs="Arial"/>
      <w:b/>
      <w:bCs/>
      <w:sz w:val="40"/>
      <w:szCs w:val="24"/>
    </w:rPr>
  </w:style>
  <w:style w:type="paragraph" w:customStyle="1" w:styleId="StyleApp1After0pt">
    <w:name w:val="Style App1 + After:  0 pt"/>
    <w:basedOn w:val="App1"/>
    <w:rsid w:val="003C36BB"/>
    <w:rPr>
      <w:rFonts w:cs="Times New Roman"/>
      <w:szCs w:val="20"/>
    </w:rPr>
  </w:style>
  <w:style w:type="paragraph" w:customStyle="1" w:styleId="NormalArial">
    <w:name w:val="NormalArial"/>
    <w:basedOn w:val="Normal"/>
    <w:rsid w:val="003C36BB"/>
    <w:pPr>
      <w:spacing w:line="264" w:lineRule="auto"/>
    </w:pPr>
    <w:rPr>
      <w:sz w:val="22"/>
      <w:szCs w:val="24"/>
    </w:rPr>
  </w:style>
  <w:style w:type="paragraph" w:customStyle="1" w:styleId="Table111">
    <w:name w:val="Table111"/>
    <w:basedOn w:val="Normal"/>
    <w:rsid w:val="003C36BB"/>
    <w:pPr>
      <w:keepLines/>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40" w:lineRule="auto"/>
      <w:ind w:left="57" w:right="57"/>
    </w:pPr>
    <w:rPr>
      <w:rFonts w:ascii="Times New Roman" w:hAnsi="Times New Roman"/>
      <w:sz w:val="23"/>
      <w:szCs w:val="20"/>
      <w:lang w:eastAsia="nl-NL"/>
    </w:rPr>
  </w:style>
  <w:style w:type="paragraph" w:customStyle="1" w:styleId="NormalClose111">
    <w:name w:val="Normal Close111"/>
    <w:basedOn w:val="Normal"/>
    <w:rsid w:val="003C36BB"/>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40" w:lineRule="auto"/>
      <w:ind w:left="1134"/>
      <w:jc w:val="both"/>
    </w:pPr>
    <w:rPr>
      <w:rFonts w:ascii="Times New Roman" w:hAnsi="Times New Roman"/>
      <w:sz w:val="23"/>
      <w:szCs w:val="20"/>
      <w:lang w:eastAsia="nl-NL"/>
    </w:rPr>
  </w:style>
  <w:style w:type="paragraph" w:customStyle="1" w:styleId="normalarial0">
    <w:name w:val="normalarial"/>
    <w:basedOn w:val="Normal"/>
    <w:rsid w:val="003C36BB"/>
    <w:pPr>
      <w:spacing w:line="264" w:lineRule="auto"/>
    </w:pPr>
    <w:rPr>
      <w:rFonts w:cs="Arial"/>
      <w:sz w:val="22"/>
      <w:szCs w:val="22"/>
      <w:lang w:val="en-US"/>
    </w:rPr>
  </w:style>
  <w:style w:type="character" w:customStyle="1" w:styleId="BodyTextChar">
    <w:name w:val="Body Text Char"/>
    <w:basedOn w:val="BodyBaseChar"/>
    <w:rsid w:val="008C6418"/>
    <w:rPr>
      <w:rFonts w:ascii="Arial" w:hAnsi="Arial"/>
      <w:kern w:val="22"/>
      <w:sz w:val="21"/>
      <w:szCs w:val="21"/>
      <w:lang w:val="en-GB" w:eastAsia="en-US" w:bidi="ar-SA"/>
    </w:rPr>
  </w:style>
  <w:style w:type="paragraph" w:customStyle="1" w:styleId="Kop3zondernummer">
    <w:name w:val="Kop 3 zonder nummer"/>
    <w:basedOn w:val="Heading3"/>
    <w:next w:val="Normal"/>
    <w:rsid w:val="009064FC"/>
    <w:pPr>
      <w:widowControl/>
      <w:numPr>
        <w:ilvl w:val="0"/>
        <w:numId w:val="0"/>
      </w:numPr>
      <w:adjustRightInd/>
      <w:spacing w:line="255" w:lineRule="exact"/>
      <w:textAlignment w:val="auto"/>
    </w:pPr>
    <w:rPr>
      <w:rFonts w:ascii="Times New Roman" w:hAnsi="Times New Roman"/>
      <w:bCs/>
      <w:iCs/>
      <w:kern w:val="0"/>
      <w:szCs w:val="26"/>
      <w:lang w:val="nl-NL"/>
    </w:rPr>
  </w:style>
  <w:style w:type="character" w:customStyle="1" w:styleId="btChar">
    <w:name w:val="bt Char"/>
    <w:aliases w:val="bt1 Char,Body Text Char1 Char Char1,Body Text Char Char1 Char Char1,body text Char Char Char Char1,Body Text Char Char Char Char Char1,Body Text Char1 Char Char Char Char Char Char1,Body Text Char Char Char Char Char Char Char Char1"/>
    <w:locked/>
    <w:rsid w:val="009064FC"/>
    <w:rPr>
      <w:rFonts w:ascii="Arial" w:hAnsi="Arial" w:cs="Arial"/>
      <w:sz w:val="21"/>
      <w:szCs w:val="24"/>
      <w:lang w:val="nl-NL" w:eastAsia="en-US" w:bidi="ar-SA"/>
    </w:rPr>
  </w:style>
  <w:style w:type="numbering" w:customStyle="1" w:styleId="Huisstijl-LijstNummering">
    <w:name w:val="Huisstijl-LijstNummering"/>
    <w:rsid w:val="009064FC"/>
    <w:pPr>
      <w:numPr>
        <w:numId w:val="11"/>
      </w:numPr>
    </w:pPr>
  </w:style>
  <w:style w:type="paragraph" w:styleId="ListParagraph">
    <w:name w:val="List Paragraph"/>
    <w:basedOn w:val="Normal"/>
    <w:qFormat/>
    <w:rsid w:val="009064FC"/>
    <w:pPr>
      <w:spacing w:line="240" w:lineRule="auto"/>
      <w:ind w:left="720"/>
    </w:pPr>
    <w:rPr>
      <w:rFonts w:ascii="Times New Roman" w:hAnsi="Times New Roman"/>
      <w:sz w:val="24"/>
      <w:szCs w:val="24"/>
      <w:lang w:val="nl-NL"/>
    </w:rPr>
  </w:style>
  <w:style w:type="character" w:customStyle="1" w:styleId="CommentTextChar">
    <w:name w:val="Comment Text Char"/>
    <w:link w:val="CommentText"/>
    <w:rsid w:val="009064FC"/>
    <w:rPr>
      <w:rFonts w:ascii="Arial" w:hAnsi="Arial"/>
      <w:i/>
      <w:lang w:val="nl-NL" w:eastAsia="en-US" w:bidi="ar-SA"/>
    </w:rPr>
  </w:style>
  <w:style w:type="paragraph" w:styleId="BalloonText">
    <w:name w:val="Balloon Text"/>
    <w:basedOn w:val="Normal"/>
    <w:semiHidden/>
    <w:rsid w:val="009064FC"/>
    <w:rPr>
      <w:rFonts w:ascii="Tahoma" w:hAnsi="Tahoma" w:cs="Tahoma"/>
      <w:sz w:val="16"/>
      <w:szCs w:val="16"/>
    </w:rPr>
  </w:style>
  <w:style w:type="character" w:customStyle="1" w:styleId="Heading2CharChar">
    <w:name w:val="Heading 2 Char Char"/>
    <w:rsid w:val="00EC43E9"/>
    <w:rPr>
      <w:rFonts w:ascii="Arial" w:hAnsi="Arial"/>
      <w:b/>
      <w:bCs/>
      <w:caps/>
      <w:color w:val="DF061E"/>
      <w:sz w:val="22"/>
      <w:szCs w:val="26"/>
      <w:lang w:val="en-US" w:eastAsia="en-US" w:bidi="ar-SA"/>
    </w:rPr>
  </w:style>
  <w:style w:type="paragraph" w:customStyle="1" w:styleId="AppendixH1FC2015">
    <w:name w:val="Appendix H1 FC2015"/>
    <w:basedOn w:val="Heading1"/>
    <w:next w:val="BodyText"/>
    <w:rsid w:val="00EC43E9"/>
    <w:pPr>
      <w:pageBreakBefore/>
      <w:widowControl/>
      <w:numPr>
        <w:numId w:val="13"/>
      </w:numPr>
      <w:adjustRightInd/>
      <w:spacing w:after="400"/>
      <w:textAlignment w:val="auto"/>
    </w:pPr>
    <w:rPr>
      <w:bCs/>
      <w:caps/>
      <w:color w:val="003883"/>
      <w:kern w:val="0"/>
      <w:sz w:val="40"/>
      <w:szCs w:val="32"/>
      <w:lang w:val="en-US"/>
    </w:rPr>
  </w:style>
  <w:style w:type="paragraph" w:customStyle="1" w:styleId="AppendixH2FC2015">
    <w:name w:val="Appendix H2 FC2015"/>
    <w:basedOn w:val="Heading2"/>
    <w:next w:val="BodyText"/>
    <w:rsid w:val="00EC43E9"/>
    <w:pPr>
      <w:widowControl/>
      <w:numPr>
        <w:numId w:val="13"/>
      </w:numPr>
      <w:adjustRightInd/>
      <w:spacing w:before="400" w:after="120"/>
      <w:textAlignment w:val="auto"/>
    </w:pPr>
    <w:rPr>
      <w:bCs/>
      <w:caps/>
      <w:color w:val="DF061E"/>
      <w:kern w:val="0"/>
      <w:sz w:val="22"/>
      <w:szCs w:val="26"/>
      <w:lang w:val="en-US"/>
    </w:rPr>
  </w:style>
  <w:style w:type="paragraph" w:customStyle="1" w:styleId="Body">
    <w:name w:val="Body"/>
    <w:basedOn w:val="Normal"/>
    <w:rsid w:val="00EC43E9"/>
    <w:pPr>
      <w:spacing w:line="240" w:lineRule="auto"/>
      <w:ind w:firstLine="454"/>
      <w:jc w:val="both"/>
    </w:pPr>
    <w:rPr>
      <w:rFonts w:eastAsia="SimSun"/>
      <w:sz w:val="22"/>
      <w:szCs w:val="24"/>
      <w:lang w:val="en-US" w:eastAsia="zh-CN"/>
    </w:rPr>
  </w:style>
  <w:style w:type="paragraph" w:customStyle="1" w:styleId="FirstLine">
    <w:name w:val="First Line"/>
    <w:basedOn w:val="Normal"/>
    <w:next w:val="Body"/>
    <w:rsid w:val="00EC43E9"/>
    <w:pPr>
      <w:spacing w:line="240" w:lineRule="auto"/>
      <w:jc w:val="both"/>
    </w:pPr>
    <w:rPr>
      <w:rFonts w:eastAsia="SimSun"/>
      <w:sz w:val="22"/>
      <w:szCs w:val="24"/>
      <w:lang w:val="en-US" w:eastAsia="zh-CN"/>
    </w:rPr>
  </w:style>
  <w:style w:type="paragraph" w:customStyle="1" w:styleId="DisplayEquationAurora">
    <w:name w:val="Display Equation (Aurora)"/>
    <w:basedOn w:val="Normal"/>
    <w:next w:val="MTDisplayEquation"/>
    <w:rsid w:val="00EC43E9"/>
    <w:pPr>
      <w:tabs>
        <w:tab w:val="center" w:pos="4156"/>
        <w:tab w:val="right" w:pos="8313"/>
      </w:tabs>
      <w:spacing w:line="240" w:lineRule="auto"/>
    </w:pPr>
    <w:rPr>
      <w:rFonts w:eastAsia="SimSun"/>
      <w:sz w:val="22"/>
      <w:szCs w:val="24"/>
      <w:lang w:val="en-US" w:eastAsia="zh-CN"/>
    </w:rPr>
  </w:style>
  <w:style w:type="character" w:customStyle="1" w:styleId="Heading3Char">
    <w:name w:val="Heading 3 Char"/>
    <w:aliases w:val="Voorwoord Char,Level 1 - 1 Char,Subparagraafkop Char,h3 Char,l3 Char,Underrubrik2 Char,H3 Char,3 Char,list 3 Char,Head 3 Char,1.1.1 Char,3rd level Char,l3+toc 3 Char,CT Char,Sub-section Title Char,1.2.3. Char,e Char,OdsKap3 Char,b Char"/>
    <w:link w:val="Heading3"/>
    <w:locked/>
    <w:rsid w:val="00EC43E9"/>
    <w:rPr>
      <w:rFonts w:ascii="Arial" w:hAnsi="Arial"/>
      <w:kern w:val="22"/>
      <w:sz w:val="21"/>
      <w:szCs w:val="24"/>
      <w:lang w:val="en-GB" w:eastAsia="en-US" w:bidi="ar-SA"/>
    </w:rPr>
  </w:style>
  <w:style w:type="table" w:styleId="TableList3">
    <w:name w:val="Table List 3"/>
    <w:basedOn w:val="TableNormal"/>
    <w:rsid w:val="00EC43E9"/>
    <w:rPr>
      <w:rFonts w:ascii="Arial" w:eastAsia="Arial" w:hAnsi="Arial"/>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FooterChar">
    <w:name w:val="Footer Char"/>
    <w:link w:val="Footer"/>
    <w:semiHidden/>
    <w:rsid w:val="00EC43E9"/>
    <w:rPr>
      <w:rFonts w:ascii="Arial" w:hAnsi="Arial"/>
      <w:noProof/>
      <w:sz w:val="17"/>
      <w:lang w:val="en-GB" w:eastAsia="en-US" w:bidi="ar-SA"/>
    </w:rPr>
  </w:style>
  <w:style w:type="paragraph" w:styleId="NormalWeb">
    <w:name w:val="Normal (Web)"/>
    <w:basedOn w:val="Normal"/>
    <w:uiPriority w:val="99"/>
    <w:rsid w:val="000E67BB"/>
    <w:pPr>
      <w:spacing w:beforeLines="1" w:afterLines="1" w:line="240" w:lineRule="auto"/>
    </w:pPr>
    <w:rPr>
      <w:rFonts w:ascii="Times" w:eastAsia="Arial" w:hAnsi="Times"/>
      <w:sz w:val="20"/>
      <w:szCs w:val="20"/>
      <w:lang w:val="en-US"/>
    </w:rPr>
  </w:style>
  <w:style w:type="character" w:customStyle="1" w:styleId="google-src-text">
    <w:name w:val="google-src-text"/>
    <w:basedOn w:val="DefaultParagraphFont"/>
    <w:rsid w:val="000E67BB"/>
  </w:style>
  <w:style w:type="paragraph" w:styleId="CommentSubject">
    <w:name w:val="annotation subject"/>
    <w:basedOn w:val="CommentText"/>
    <w:next w:val="CommentText"/>
    <w:semiHidden/>
    <w:rsid w:val="00B71439"/>
    <w:pPr>
      <w:spacing w:line="255" w:lineRule="auto"/>
    </w:pPr>
    <w:rPr>
      <w:b/>
      <w:bCs/>
      <w:i w:val="0"/>
      <w:lang w:val="en-GB"/>
    </w:rPr>
  </w:style>
  <w:style w:type="character" w:customStyle="1" w:styleId="SectionBreakAurora">
    <w:name w:val="Section Break (Aurora)"/>
    <w:rsid w:val="00621C17"/>
    <w:rPr>
      <w:vanish/>
      <w:color w:val="800080"/>
    </w:rPr>
  </w:style>
  <w:style w:type="character" w:customStyle="1" w:styleId="FootnoteTextChar">
    <w:name w:val="Footnote Text Char"/>
    <w:link w:val="FootnoteText"/>
    <w:semiHidden/>
    <w:locked/>
    <w:rsid w:val="00621C17"/>
    <w:rPr>
      <w:rFonts w:ascii="Arial" w:hAnsi="Arial"/>
      <w:i/>
      <w:sz w:val="17"/>
      <w:lang w:val="nl-NL" w:eastAsia="en-US" w:bidi="ar-SA"/>
    </w:rPr>
  </w:style>
  <w:style w:type="paragraph" w:customStyle="1" w:styleId="SectionText">
    <w:name w:val="Section Text"/>
    <w:basedOn w:val="Normal"/>
    <w:rsid w:val="00D34204"/>
    <w:pPr>
      <w:tabs>
        <w:tab w:val="left" w:pos="426"/>
        <w:tab w:val="left" w:pos="1134"/>
      </w:tabs>
      <w:spacing w:after="120" w:line="240" w:lineRule="auto"/>
    </w:pPr>
    <w:rPr>
      <w:rFonts w:ascii="Times New Roman" w:hAnsi="Times New Roman"/>
      <w:sz w:val="22"/>
      <w:szCs w:val="20"/>
      <w:lang w:val="nl-NL"/>
    </w:rPr>
  </w:style>
  <w:style w:type="character" w:styleId="PlaceholderText">
    <w:name w:val="Placeholder Text"/>
    <w:basedOn w:val="DefaultParagraphFont"/>
    <w:uiPriority w:val="99"/>
    <w:semiHidden/>
    <w:rsid w:val="00372D84"/>
    <w:rPr>
      <w:color w:val="808080"/>
    </w:rPr>
  </w:style>
  <w:style w:type="character" w:customStyle="1" w:styleId="st">
    <w:name w:val="st"/>
    <w:basedOn w:val="DefaultParagraphFont"/>
    <w:rsid w:val="0049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4537">
      <w:bodyDiv w:val="1"/>
      <w:marLeft w:val="0"/>
      <w:marRight w:val="0"/>
      <w:marTop w:val="0"/>
      <w:marBottom w:val="0"/>
      <w:divBdr>
        <w:top w:val="none" w:sz="0" w:space="0" w:color="auto"/>
        <w:left w:val="none" w:sz="0" w:space="0" w:color="auto"/>
        <w:bottom w:val="none" w:sz="0" w:space="0" w:color="auto"/>
        <w:right w:val="none" w:sz="0" w:space="0" w:color="auto"/>
      </w:divBdr>
    </w:div>
    <w:div w:id="215552701">
      <w:bodyDiv w:val="1"/>
      <w:marLeft w:val="0"/>
      <w:marRight w:val="0"/>
      <w:marTop w:val="0"/>
      <w:marBottom w:val="0"/>
      <w:divBdr>
        <w:top w:val="none" w:sz="0" w:space="0" w:color="auto"/>
        <w:left w:val="none" w:sz="0" w:space="0" w:color="auto"/>
        <w:bottom w:val="none" w:sz="0" w:space="0" w:color="auto"/>
        <w:right w:val="none" w:sz="0" w:space="0" w:color="auto"/>
      </w:divBdr>
    </w:div>
    <w:div w:id="313994923">
      <w:bodyDiv w:val="1"/>
      <w:marLeft w:val="0"/>
      <w:marRight w:val="0"/>
      <w:marTop w:val="0"/>
      <w:marBottom w:val="0"/>
      <w:divBdr>
        <w:top w:val="none" w:sz="0" w:space="0" w:color="auto"/>
        <w:left w:val="none" w:sz="0" w:space="0" w:color="auto"/>
        <w:bottom w:val="none" w:sz="0" w:space="0" w:color="auto"/>
        <w:right w:val="none" w:sz="0" w:space="0" w:color="auto"/>
      </w:divBdr>
    </w:div>
    <w:div w:id="480733822">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18665821">
      <w:bodyDiv w:val="1"/>
      <w:marLeft w:val="0"/>
      <w:marRight w:val="0"/>
      <w:marTop w:val="0"/>
      <w:marBottom w:val="0"/>
      <w:divBdr>
        <w:top w:val="none" w:sz="0" w:space="0" w:color="auto"/>
        <w:left w:val="none" w:sz="0" w:space="0" w:color="auto"/>
        <w:bottom w:val="none" w:sz="0" w:space="0" w:color="auto"/>
        <w:right w:val="none" w:sz="0" w:space="0" w:color="auto"/>
      </w:divBdr>
    </w:div>
    <w:div w:id="966352031">
      <w:bodyDiv w:val="1"/>
      <w:marLeft w:val="0"/>
      <w:marRight w:val="0"/>
      <w:marTop w:val="0"/>
      <w:marBottom w:val="0"/>
      <w:divBdr>
        <w:top w:val="none" w:sz="0" w:space="0" w:color="auto"/>
        <w:left w:val="none" w:sz="0" w:space="0" w:color="auto"/>
        <w:bottom w:val="none" w:sz="0" w:space="0" w:color="auto"/>
        <w:right w:val="none" w:sz="0" w:space="0" w:color="auto"/>
      </w:divBdr>
    </w:div>
    <w:div w:id="970789563">
      <w:bodyDiv w:val="1"/>
      <w:marLeft w:val="0"/>
      <w:marRight w:val="0"/>
      <w:marTop w:val="0"/>
      <w:marBottom w:val="0"/>
      <w:divBdr>
        <w:top w:val="none" w:sz="0" w:space="0" w:color="auto"/>
        <w:left w:val="none" w:sz="0" w:space="0" w:color="auto"/>
        <w:bottom w:val="none" w:sz="0" w:space="0" w:color="auto"/>
        <w:right w:val="none" w:sz="0" w:space="0" w:color="auto"/>
      </w:divBdr>
      <w:divsChild>
        <w:div w:id="1080255483">
          <w:marLeft w:val="0"/>
          <w:marRight w:val="0"/>
          <w:marTop w:val="0"/>
          <w:marBottom w:val="0"/>
          <w:divBdr>
            <w:top w:val="none" w:sz="0" w:space="0" w:color="auto"/>
            <w:left w:val="none" w:sz="0" w:space="0" w:color="auto"/>
            <w:bottom w:val="none" w:sz="0" w:space="0" w:color="auto"/>
            <w:right w:val="none" w:sz="0" w:space="0" w:color="auto"/>
          </w:divBdr>
          <w:divsChild>
            <w:div w:id="718742282">
              <w:marLeft w:val="0"/>
              <w:marRight w:val="0"/>
              <w:marTop w:val="0"/>
              <w:marBottom w:val="0"/>
              <w:divBdr>
                <w:top w:val="none" w:sz="0" w:space="0" w:color="auto"/>
                <w:left w:val="none" w:sz="0" w:space="0" w:color="auto"/>
                <w:bottom w:val="none" w:sz="0" w:space="0" w:color="auto"/>
                <w:right w:val="none" w:sz="0" w:space="0" w:color="auto"/>
              </w:divBdr>
              <w:divsChild>
                <w:div w:id="1500580565">
                  <w:marLeft w:val="0"/>
                  <w:marRight w:val="0"/>
                  <w:marTop w:val="0"/>
                  <w:marBottom w:val="0"/>
                  <w:divBdr>
                    <w:top w:val="none" w:sz="0" w:space="0" w:color="auto"/>
                    <w:left w:val="none" w:sz="0" w:space="0" w:color="auto"/>
                    <w:bottom w:val="none" w:sz="0" w:space="0" w:color="auto"/>
                    <w:right w:val="none" w:sz="0" w:space="0" w:color="auto"/>
                  </w:divBdr>
                  <w:divsChild>
                    <w:div w:id="1820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4010">
      <w:bodyDiv w:val="1"/>
      <w:marLeft w:val="0"/>
      <w:marRight w:val="0"/>
      <w:marTop w:val="0"/>
      <w:marBottom w:val="0"/>
      <w:divBdr>
        <w:top w:val="none" w:sz="0" w:space="0" w:color="auto"/>
        <w:left w:val="none" w:sz="0" w:space="0" w:color="auto"/>
        <w:bottom w:val="none" w:sz="0" w:space="0" w:color="auto"/>
        <w:right w:val="none" w:sz="0" w:space="0" w:color="auto"/>
      </w:divBdr>
    </w:div>
    <w:div w:id="159701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hyperlink" Target="https://repos.deltares.nl/repos/FailureMechanisms/FailureMechanisms/DikesOvertopping/trunk/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L\D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E0C8E-0EB1-473A-95D5-61126F4D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D_report.dot</Template>
  <TotalTime>412</TotalTime>
  <Pages>12</Pages>
  <Words>2201</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WTI2017  Failure Mechanisms - Dikes Overtopping Kernel</vt:lpstr>
    </vt:vector>
  </TitlesOfParts>
  <Manager/>
  <Company>Deltares</Company>
  <LinksUpToDate>false</LinksUpToDate>
  <CharactersWithSpaces>15238</CharactersWithSpaces>
  <SharedDoc>false</SharedDoc>
  <HLinks>
    <vt:vector size="18" baseType="variant">
      <vt:variant>
        <vt:i4>4456453</vt:i4>
      </vt:variant>
      <vt:variant>
        <vt:i4>127</vt:i4>
      </vt:variant>
      <vt:variant>
        <vt:i4>0</vt:i4>
      </vt:variant>
      <vt:variant>
        <vt:i4>5</vt:i4>
      </vt:variant>
      <vt:variant>
        <vt:lpwstr>https://repos.deltares.nl/repos/Ringtoets/trunk/doc/system/RTO design.doc</vt:lpwstr>
      </vt:variant>
      <vt:variant>
        <vt:lpwstr/>
      </vt:variant>
      <vt:variant>
        <vt:i4>327749</vt:i4>
      </vt:variant>
      <vt:variant>
        <vt:i4>124</vt:i4>
      </vt:variant>
      <vt:variant>
        <vt:i4>0</vt:i4>
      </vt:variant>
      <vt:variant>
        <vt:i4>5</vt:i4>
      </vt:variant>
      <vt:variant>
        <vt:lpwstr>https://repos.deltares.nl/repos/Ringtoets/trunk/doc/Guidelines, templates and checklists/WTI guidelines for software development incl audit checklist.doc</vt:lpwstr>
      </vt:variant>
      <vt:variant>
        <vt:lpwstr/>
      </vt:variant>
      <vt:variant>
        <vt:i4>2097268</vt:i4>
      </vt:variant>
      <vt:variant>
        <vt:i4>37</vt:i4>
      </vt:variant>
      <vt:variant>
        <vt:i4>0</vt:i4>
      </vt:variant>
      <vt:variant>
        <vt:i4>5</vt:i4>
      </vt:variant>
      <vt:variant>
        <vt:lpwstr>https://repos.deltares.nl/repos/FailureMechanisms/FailureMechanisms/DikesOvertopping/trunk/doc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WTI2017  Failure Mechanisms - Dikes Overtopping Kernel</dc:title>
  <dc:subject/>
  <dc:creator>Edwin.Spee@deltares.nl</dc:creator>
  <cp:keywords/>
  <dc:description/>
  <cp:lastModifiedBy>Hans de Waal</cp:lastModifiedBy>
  <cp:revision>25</cp:revision>
  <cp:lastPrinted>2016-06-03T08:58:00Z</cp:lastPrinted>
  <dcterms:created xsi:type="dcterms:W3CDTF">2015-12-01T14:48:00Z</dcterms:created>
  <dcterms:modified xsi:type="dcterms:W3CDTF">2017-10-24T08:38:00Z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Title">
    <vt:lpwstr>Title</vt:lpwstr>
  </property>
  <property fmtid="{D5CDD505-2E9C-101B-9397-08002B2CF9AE}" pid="3" name="propSubTitle1">
    <vt:lpwstr>Technical Design</vt:lpwstr>
  </property>
  <property fmtid="{D5CDD505-2E9C-101B-9397-08002B2CF9AE}" pid="4" name="propProjectID">
    <vt:lpwstr>1206004</vt:lpwstr>
  </property>
  <property fmtid="{D5CDD505-2E9C-101B-9397-08002B2CF9AE}" pid="5" name="propCompany">
    <vt:lpwstr>Deltares</vt:lpwstr>
  </property>
  <property fmtid="{D5CDD505-2E9C-101B-9397-08002B2CF9AE}" pid="6" name="propsubtitle2">
    <vt:lpwstr>title</vt:lpwstr>
  </property>
  <property fmtid="{D5CDD505-2E9C-101B-9397-08002B2CF9AE}" pid="7" name="propOpdrachtgever">
    <vt:lpwstr>DSC</vt:lpwstr>
  </property>
  <property fmtid="{D5CDD505-2E9C-101B-9397-08002B2CF9AE}" pid="8" name="MTWinEqns">
    <vt:bool>true</vt:bool>
  </property>
  <property fmtid="{D5CDD505-2E9C-101B-9397-08002B2CF9AE}" pid="9" name="Document number">
    <vt:lpwstr>1.0</vt:lpwstr>
  </property>
  <property fmtid="{D5CDD505-2E9C-101B-9397-08002B2CF9AE}" pid="10" name="MTEquationSection">
    <vt:lpwstr>1</vt:lpwstr>
  </property>
</Properties>
</file>