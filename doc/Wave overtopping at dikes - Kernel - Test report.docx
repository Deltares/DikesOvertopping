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8E3" w:rsidRDefault="005838E3">
      <w:pPr>
        <w:spacing w:line="240" w:lineRule="auto"/>
        <w:jc w:val="left"/>
      </w:pPr>
      <w:bookmarkStart w:id="0" w:name="_GoBack"/>
      <w:bookmarkEnd w:id="0"/>
      <w:r>
        <w:br w:type="page"/>
      </w:r>
    </w:p>
    <w:p w:rsidR="005838E3" w:rsidRDefault="005838E3">
      <w:pPr>
        <w:spacing w:line="240" w:lineRule="auto"/>
        <w:jc w:val="left"/>
      </w:pPr>
      <w:r>
        <w:lastRenderedPageBreak/>
        <w:br w:type="page"/>
      </w:r>
    </w:p>
    <w:p w:rsidR="00151657" w:rsidRPr="005D783A" w:rsidRDefault="00151657" w:rsidP="00B54FB5"/>
    <w:p w:rsidR="001A0293" w:rsidRDefault="001A0293" w:rsidP="00B54FB5">
      <w:pPr>
        <w:sectPr w:rsidR="001A0293" w:rsidSect="0039634D">
          <w:headerReference w:type="default" r:id="rId9"/>
          <w:footerReference w:type="default" r:id="rId10"/>
          <w:headerReference w:type="first" r:id="rId11"/>
          <w:footerReference w:type="first" r:id="rId12"/>
          <w:type w:val="oddPage"/>
          <w:pgSz w:w="11906" w:h="16838" w:code="9"/>
          <w:pgMar w:top="2552" w:right="1094" w:bottom="1077" w:left="2098" w:header="822" w:footer="198" w:gutter="0"/>
          <w:paperSrc w:first="1" w:other="1"/>
          <w:cols w:space="708"/>
          <w:titlePg/>
          <w:docGrid w:linePitch="360"/>
        </w:sectPr>
      </w:pPr>
    </w:p>
    <w:p w:rsidR="005838E3" w:rsidRPr="00B700BA" w:rsidRDefault="005838E3" w:rsidP="00751A8A">
      <w:pPr>
        <w:pStyle w:val="Huisstijl-Kopje"/>
        <w:rPr>
          <w:noProof w:val="0"/>
        </w:rPr>
      </w:pPr>
      <w:r w:rsidRPr="00B700BA">
        <w:rPr>
          <w:noProof w:val="0"/>
        </w:rPr>
        <w:t>Keywords</w:t>
      </w:r>
    </w:p>
    <w:p w:rsidR="005838E3" w:rsidRPr="00B700BA" w:rsidRDefault="00823F3C" w:rsidP="00751A8A">
      <w:proofErr w:type="gramStart"/>
      <w:r w:rsidRPr="00615560">
        <w:t>Wave overtopping, wave run-up, overtopping, run-up, WTI 2017, safety assessment, software, failure mechanism.</w:t>
      </w:r>
      <w:proofErr w:type="gramEnd"/>
    </w:p>
    <w:p w:rsidR="005838E3" w:rsidRPr="00B700BA" w:rsidRDefault="005838E3" w:rsidP="00751A8A"/>
    <w:p w:rsidR="005838E3" w:rsidRPr="00B700BA" w:rsidRDefault="005838E3" w:rsidP="00751A8A">
      <w:pPr>
        <w:pStyle w:val="Huisstijl-Kopje"/>
        <w:rPr>
          <w:noProof w:val="0"/>
        </w:rPr>
      </w:pPr>
      <w:r w:rsidRPr="00B700BA">
        <w:rPr>
          <w:noProof w:val="0"/>
        </w:rPr>
        <w:t>Summary</w:t>
      </w:r>
    </w:p>
    <w:p w:rsidR="005838E3" w:rsidRPr="00B700BA" w:rsidRDefault="00823F3C" w:rsidP="00751A8A">
      <w:r w:rsidRPr="00615560">
        <w:t xml:space="preserve">This document describes the test </w:t>
      </w:r>
      <w:r>
        <w:t>results</w:t>
      </w:r>
      <w:r w:rsidRPr="00615560">
        <w:t xml:space="preserve"> for the 'wave overtopping at dikes' kernel.</w:t>
      </w:r>
    </w:p>
    <w:p w:rsidR="005838E3" w:rsidRPr="00B700BA" w:rsidRDefault="005838E3" w:rsidP="00751A8A"/>
    <w:p w:rsidR="005838E3" w:rsidRPr="00823F3C" w:rsidRDefault="005838E3" w:rsidP="00751A8A">
      <w:pPr>
        <w:pStyle w:val="Huisstijl-Kopje"/>
        <w:rPr>
          <w:noProof w:val="0"/>
          <w:lang w:val="nl-NL"/>
        </w:rPr>
      </w:pPr>
      <w:proofErr w:type="spellStart"/>
      <w:r w:rsidRPr="00823F3C">
        <w:rPr>
          <w:noProof w:val="0"/>
          <w:lang w:val="nl-NL"/>
        </w:rPr>
        <w:t>References</w:t>
      </w:r>
      <w:proofErr w:type="spellEnd"/>
    </w:p>
    <w:p w:rsidR="005838E3" w:rsidRPr="00823F3C" w:rsidRDefault="00823F3C" w:rsidP="00751A8A">
      <w:pPr>
        <w:rPr>
          <w:lang w:val="nl-NL"/>
        </w:rPr>
      </w:pPr>
      <w:r w:rsidRPr="00615560">
        <w:rPr>
          <w:lang w:val="nl-NL"/>
        </w:rPr>
        <w:t>KPP 2015 WK07 Waterveiligheidsinstrumentarium - VTV Tools.</w:t>
      </w:r>
    </w:p>
    <w:p w:rsidR="005838E3" w:rsidRPr="00823F3C" w:rsidRDefault="005838E3" w:rsidP="00751A8A">
      <w:pPr>
        <w:rPr>
          <w:lang w:val="nl-NL"/>
        </w:rPr>
      </w:pPr>
    </w:p>
    <w:p w:rsidR="005838E3" w:rsidRPr="00823F3C" w:rsidRDefault="005838E3" w:rsidP="00751A8A">
      <w:pPr>
        <w:rPr>
          <w:lang w:val="nl-NL"/>
        </w:rPr>
      </w:pPr>
    </w:p>
    <w:p w:rsidR="005838E3" w:rsidRPr="00823F3C" w:rsidRDefault="005838E3" w:rsidP="00751A8A">
      <w:pPr>
        <w:rPr>
          <w:lang w:val="nl-NL"/>
        </w:rPr>
      </w:pPr>
    </w:p>
    <w:p w:rsidR="005838E3" w:rsidRPr="00823F3C" w:rsidRDefault="005838E3" w:rsidP="00751A8A">
      <w:pPr>
        <w:rPr>
          <w:lang w:val="nl-NL"/>
        </w:rPr>
      </w:pPr>
    </w:p>
    <w:p w:rsidR="005838E3" w:rsidRPr="00823F3C" w:rsidRDefault="005838E3" w:rsidP="00751A8A">
      <w:pPr>
        <w:rPr>
          <w:lang w:val="nl-NL"/>
        </w:rPr>
      </w:pPr>
    </w:p>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firstRow="0" w:lastRow="0" w:firstColumn="0" w:lastColumn="0" w:noHBand="0" w:noVBand="0"/>
      </w:tblPr>
      <w:tblGrid>
        <w:gridCol w:w="737"/>
        <w:gridCol w:w="964"/>
        <w:gridCol w:w="1531"/>
        <w:gridCol w:w="680"/>
        <w:gridCol w:w="1531"/>
        <w:gridCol w:w="680"/>
        <w:gridCol w:w="1531"/>
        <w:gridCol w:w="680"/>
      </w:tblGrid>
      <w:tr w:rsidR="005838E3" w:rsidTr="00751A8A">
        <w:tc>
          <w:tcPr>
            <w:tcW w:w="737" w:type="dxa"/>
            <w:tcBorders>
              <w:top w:val="single" w:sz="4" w:space="0" w:color="auto"/>
              <w:left w:val="nil"/>
              <w:bottom w:val="single" w:sz="4" w:space="0" w:color="auto"/>
              <w:right w:val="nil"/>
            </w:tcBorders>
            <w:shd w:val="clear" w:color="auto" w:fill="D9D9D9"/>
          </w:tcPr>
          <w:p w:rsidR="005838E3" w:rsidRDefault="005838E3">
            <w:pPr>
              <w:pStyle w:val="Huisstijl-Kopje"/>
            </w:pPr>
            <w:bookmarkStart w:id="13" w:name="tblVersie"/>
            <w:r>
              <w:t>Version</w:t>
            </w:r>
          </w:p>
        </w:tc>
        <w:tc>
          <w:tcPr>
            <w:tcW w:w="964" w:type="dxa"/>
            <w:tcBorders>
              <w:top w:val="single" w:sz="4" w:space="0" w:color="auto"/>
              <w:left w:val="nil"/>
              <w:bottom w:val="single" w:sz="4" w:space="0" w:color="auto"/>
              <w:right w:val="nil"/>
            </w:tcBorders>
            <w:shd w:val="clear" w:color="auto" w:fill="D9D9D9"/>
          </w:tcPr>
          <w:p w:rsidR="005838E3" w:rsidRDefault="005838E3">
            <w:pPr>
              <w:pStyle w:val="Huisstijl-Kopje"/>
            </w:pPr>
            <w:r>
              <w:t>Date</w:t>
            </w:r>
          </w:p>
        </w:tc>
        <w:tc>
          <w:tcPr>
            <w:tcW w:w="1531" w:type="dxa"/>
            <w:tcBorders>
              <w:top w:val="single" w:sz="4" w:space="0" w:color="auto"/>
              <w:left w:val="nil"/>
              <w:bottom w:val="single" w:sz="4" w:space="0" w:color="auto"/>
              <w:right w:val="nil"/>
            </w:tcBorders>
            <w:shd w:val="clear" w:color="auto" w:fill="D9D9D9"/>
          </w:tcPr>
          <w:p w:rsidR="005838E3" w:rsidRDefault="005838E3">
            <w:pPr>
              <w:pStyle w:val="Huisstijl-Kopje"/>
            </w:pPr>
            <w:r>
              <w:t>Author</w:t>
            </w:r>
          </w:p>
        </w:tc>
        <w:tc>
          <w:tcPr>
            <w:tcW w:w="680" w:type="dxa"/>
            <w:tcBorders>
              <w:top w:val="single" w:sz="4" w:space="0" w:color="auto"/>
              <w:left w:val="nil"/>
              <w:bottom w:val="single" w:sz="4" w:space="0" w:color="auto"/>
              <w:right w:val="nil"/>
            </w:tcBorders>
            <w:shd w:val="clear" w:color="auto" w:fill="D9D9D9"/>
          </w:tcPr>
          <w:p w:rsidR="005838E3" w:rsidRDefault="005838E3">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5838E3" w:rsidRDefault="005838E3">
            <w:pPr>
              <w:pStyle w:val="Huisstijl-Kopje"/>
            </w:pPr>
            <w:r>
              <w:t>Review</w:t>
            </w:r>
          </w:p>
        </w:tc>
        <w:tc>
          <w:tcPr>
            <w:tcW w:w="680" w:type="dxa"/>
            <w:tcBorders>
              <w:top w:val="single" w:sz="4" w:space="0" w:color="auto"/>
              <w:left w:val="nil"/>
              <w:bottom w:val="single" w:sz="4" w:space="0" w:color="auto"/>
              <w:right w:val="nil"/>
            </w:tcBorders>
            <w:shd w:val="clear" w:color="auto" w:fill="D9D9D9"/>
          </w:tcPr>
          <w:p w:rsidR="005838E3" w:rsidRDefault="005838E3">
            <w:pPr>
              <w:pStyle w:val="Huisstijl-Kopje"/>
            </w:pPr>
            <w:r>
              <w:t>Initials</w:t>
            </w:r>
          </w:p>
        </w:tc>
        <w:tc>
          <w:tcPr>
            <w:tcW w:w="1531" w:type="dxa"/>
            <w:tcBorders>
              <w:top w:val="single" w:sz="4" w:space="0" w:color="auto"/>
              <w:left w:val="nil"/>
              <w:bottom w:val="single" w:sz="4" w:space="0" w:color="auto"/>
              <w:right w:val="nil"/>
            </w:tcBorders>
            <w:shd w:val="clear" w:color="auto" w:fill="D9D9D9"/>
          </w:tcPr>
          <w:p w:rsidR="005838E3" w:rsidRDefault="005838E3" w:rsidP="00751A8A">
            <w:pPr>
              <w:pStyle w:val="Huisstijl-Kopje"/>
            </w:pPr>
            <w:r>
              <w:t>Approval</w:t>
            </w:r>
          </w:p>
        </w:tc>
        <w:tc>
          <w:tcPr>
            <w:tcW w:w="680" w:type="dxa"/>
            <w:tcBorders>
              <w:top w:val="single" w:sz="4" w:space="0" w:color="auto"/>
              <w:left w:val="nil"/>
              <w:bottom w:val="single" w:sz="4" w:space="0" w:color="auto"/>
              <w:right w:val="nil"/>
            </w:tcBorders>
            <w:shd w:val="clear" w:color="auto" w:fill="D9D9D9"/>
          </w:tcPr>
          <w:p w:rsidR="005838E3" w:rsidRDefault="005838E3">
            <w:pPr>
              <w:pStyle w:val="Huisstijl-Kopje"/>
            </w:pPr>
            <w:r>
              <w:t>Initials</w:t>
            </w:r>
          </w:p>
        </w:tc>
      </w:tr>
      <w:tr w:rsidR="00823F3C" w:rsidRPr="00AD2FF9"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bookmarkStart w:id="14" w:name="bmVersie" w:colFirst="0" w:colLast="0"/>
            <w:bookmarkStart w:id="15" w:name="bmDatum" w:colFirst="1" w:colLast="1"/>
            <w:r>
              <w:t>0.2</w:t>
            </w:r>
          </w:p>
        </w:tc>
        <w:tc>
          <w:tcPr>
            <w:tcW w:w="964" w:type="dxa"/>
            <w:tcBorders>
              <w:top w:val="single" w:sz="4" w:space="0" w:color="auto"/>
              <w:left w:val="nil"/>
              <w:bottom w:val="single" w:sz="4" w:space="0" w:color="auto"/>
              <w:right w:val="nil"/>
            </w:tcBorders>
          </w:tcPr>
          <w:p w:rsidR="00823F3C" w:rsidRDefault="000F12B2" w:rsidP="00751A8A">
            <w:pPr>
              <w:pStyle w:val="Huisstijl-TabelStatus"/>
            </w:pPr>
            <w:r>
              <w:t>D</w:t>
            </w:r>
            <w:r w:rsidR="00823F3C">
              <w:t>ec. 2012</w:t>
            </w: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 xml:space="preserve">B. </w:t>
            </w:r>
            <w:proofErr w:type="spellStart"/>
            <w:r>
              <w:t>Kuijper</w:t>
            </w:r>
            <w:proofErr w:type="spellEnd"/>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 xml:space="preserve">J. </w:t>
            </w:r>
            <w:proofErr w:type="spellStart"/>
            <w:r>
              <w:t>Stijnen</w:t>
            </w:r>
            <w:proofErr w:type="spellEnd"/>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r>
      <w:bookmarkEnd w:id="14"/>
      <w:bookmarkEnd w:id="15"/>
      <w:tr w:rsidR="00823F3C" w:rsidRPr="00AD2FF9"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p>
        </w:tc>
        <w:tc>
          <w:tcPr>
            <w:tcW w:w="964"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M.T. Duits</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r>
      <w:tr w:rsidR="00823F3C" w:rsidRPr="00AD2FF9"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p>
        </w:tc>
        <w:tc>
          <w:tcPr>
            <w:tcW w:w="964"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R.G. Kamp</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r>
      <w:tr w:rsidR="00823F3C" w:rsidRPr="009C116E" w:rsidTr="00751A8A">
        <w:tc>
          <w:tcPr>
            <w:tcW w:w="737" w:type="dxa"/>
            <w:tcBorders>
              <w:top w:val="single" w:sz="4" w:space="0" w:color="auto"/>
              <w:left w:val="nil"/>
              <w:bottom w:val="single" w:sz="4" w:space="0" w:color="auto"/>
              <w:right w:val="nil"/>
            </w:tcBorders>
          </w:tcPr>
          <w:p w:rsidR="00823F3C" w:rsidRDefault="00823F3C" w:rsidP="00751A8A">
            <w:pPr>
              <w:pStyle w:val="Huisstijl-TabelStatus"/>
            </w:pPr>
            <w:r>
              <w:t>1.0</w:t>
            </w:r>
          </w:p>
        </w:tc>
        <w:tc>
          <w:tcPr>
            <w:tcW w:w="964" w:type="dxa"/>
            <w:tcBorders>
              <w:top w:val="single" w:sz="4" w:space="0" w:color="auto"/>
              <w:left w:val="nil"/>
              <w:bottom w:val="single" w:sz="4" w:space="0" w:color="auto"/>
              <w:right w:val="nil"/>
            </w:tcBorders>
          </w:tcPr>
          <w:p w:rsidR="00823F3C" w:rsidRDefault="000F12B2" w:rsidP="00751A8A">
            <w:pPr>
              <w:pStyle w:val="Huisstijl-TabelStatus"/>
            </w:pPr>
            <w:r>
              <w:t>S</w:t>
            </w:r>
            <w:r w:rsidR="00823F3C">
              <w:t>ep. 2015</w:t>
            </w: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J.P. de Waal</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Default="00823F3C" w:rsidP="00751A8A">
            <w:pPr>
              <w:pStyle w:val="Huisstijl-TabelStatus"/>
            </w:pPr>
            <w:r>
              <w:t>P. van Steeg</w:t>
            </w:r>
          </w:p>
        </w:tc>
        <w:tc>
          <w:tcPr>
            <w:tcW w:w="680" w:type="dxa"/>
            <w:tcBorders>
              <w:top w:val="single" w:sz="4" w:space="0" w:color="auto"/>
              <w:left w:val="nil"/>
              <w:bottom w:val="single" w:sz="4" w:space="0" w:color="auto"/>
              <w:right w:val="nil"/>
            </w:tcBorders>
          </w:tcPr>
          <w:p w:rsidR="00823F3C" w:rsidRDefault="00823F3C" w:rsidP="00751A8A">
            <w:pPr>
              <w:pStyle w:val="Huisstijl-TabelStatus"/>
            </w:pPr>
          </w:p>
        </w:tc>
        <w:tc>
          <w:tcPr>
            <w:tcW w:w="1531" w:type="dxa"/>
            <w:tcBorders>
              <w:top w:val="single" w:sz="4" w:space="0" w:color="auto"/>
              <w:left w:val="nil"/>
              <w:bottom w:val="single" w:sz="4" w:space="0" w:color="auto"/>
              <w:right w:val="nil"/>
            </w:tcBorders>
          </w:tcPr>
          <w:p w:rsidR="00823F3C" w:rsidRPr="00B42674" w:rsidRDefault="000F12B2" w:rsidP="00751A8A">
            <w:pPr>
              <w:pStyle w:val="Huisstijl-TabelStatus"/>
              <w:rPr>
                <w:lang w:val="nl-NL"/>
              </w:rPr>
            </w:pPr>
            <w:r>
              <w:rPr>
                <w:lang w:val="nl-NL"/>
              </w:rPr>
              <w:t xml:space="preserve">Dr. </w:t>
            </w:r>
            <w:r w:rsidR="00823F3C" w:rsidRPr="00B42674">
              <w:rPr>
                <w:lang w:val="nl-NL"/>
              </w:rPr>
              <w:t>M.R.A. van Gent</w:t>
            </w:r>
          </w:p>
        </w:tc>
        <w:tc>
          <w:tcPr>
            <w:tcW w:w="680" w:type="dxa"/>
            <w:tcBorders>
              <w:top w:val="single" w:sz="4" w:space="0" w:color="auto"/>
              <w:left w:val="nil"/>
              <w:bottom w:val="single" w:sz="4" w:space="0" w:color="auto"/>
              <w:right w:val="nil"/>
            </w:tcBorders>
          </w:tcPr>
          <w:p w:rsidR="00823F3C" w:rsidRPr="00B42674" w:rsidRDefault="00823F3C" w:rsidP="00751A8A">
            <w:pPr>
              <w:pStyle w:val="Huisstijl-TabelStatus"/>
              <w:rPr>
                <w:lang w:val="nl-NL"/>
              </w:rPr>
            </w:pPr>
          </w:p>
        </w:tc>
      </w:tr>
      <w:bookmarkEnd w:id="13"/>
    </w:tbl>
    <w:p w:rsidR="005838E3" w:rsidRDefault="005838E3" w:rsidP="00751A8A">
      <w:pPr>
        <w:rPr>
          <w:lang w:val="nl-NL"/>
        </w:rPr>
      </w:pPr>
    </w:p>
    <w:p w:rsidR="00823F3C" w:rsidRPr="005838E3" w:rsidRDefault="00823F3C" w:rsidP="00751A8A">
      <w:pPr>
        <w:rPr>
          <w:lang w:val="nl-NL"/>
        </w:rPr>
      </w:pPr>
    </w:p>
    <w:tbl>
      <w:tblPr>
        <w:tblW w:w="8420" w:type="dxa"/>
        <w:tblLayout w:type="fixed"/>
        <w:tblCellMar>
          <w:left w:w="0" w:type="dxa"/>
          <w:right w:w="0" w:type="dxa"/>
        </w:tblCellMar>
        <w:tblLook w:val="0000" w:firstRow="0" w:lastRow="0" w:firstColumn="0" w:lastColumn="0" w:noHBand="0" w:noVBand="0"/>
      </w:tblPr>
      <w:tblGrid>
        <w:gridCol w:w="8420"/>
      </w:tblGrid>
      <w:tr w:rsidR="005838E3" w:rsidRPr="00EC6D83" w:rsidTr="00751A8A">
        <w:tc>
          <w:tcPr>
            <w:tcW w:w="8420" w:type="dxa"/>
          </w:tcPr>
          <w:p w:rsidR="0039634D" w:rsidRDefault="0039634D" w:rsidP="0039634D">
            <w:pPr>
              <w:pStyle w:val="Huisstijl-Kopje"/>
            </w:pPr>
            <w:bookmarkStart w:id="16" w:name="bmStatus" w:colFirst="0" w:colLast="0"/>
            <w:r>
              <w:t>State</w:t>
            </w:r>
          </w:p>
          <w:p w:rsidR="005838E3" w:rsidRPr="00EC6D83" w:rsidRDefault="0039634D" w:rsidP="0039634D">
            <w:pPr>
              <w:pStyle w:val="Huisstijl-Gegeven"/>
            </w:pPr>
            <w:r>
              <w:t>final</w:t>
            </w:r>
          </w:p>
        </w:tc>
      </w:tr>
      <w:bookmarkEnd w:id="16"/>
    </w:tbl>
    <w:p w:rsidR="005838E3" w:rsidRPr="00EC6D83" w:rsidRDefault="005838E3" w:rsidP="00751A8A"/>
    <w:p w:rsidR="00A45B92" w:rsidRDefault="00A45B92" w:rsidP="00AA68D5"/>
    <w:p w:rsidR="00A2242F" w:rsidRDefault="00A2242F" w:rsidP="00AA68D5">
      <w:pPr>
        <w:sectPr w:rsidR="00A2242F" w:rsidSect="0039634D">
          <w:headerReference w:type="even" r:id="rId13"/>
          <w:headerReference w:type="default" r:id="rId14"/>
          <w:footerReference w:type="even" r:id="rId15"/>
          <w:footerReference w:type="default" r:id="rId16"/>
          <w:headerReference w:type="first" r:id="rId17"/>
          <w:footerReference w:type="first" r:id="rId18"/>
          <w:type w:val="oddPage"/>
          <w:pgSz w:w="11906" w:h="16838" w:code="9"/>
          <w:pgMar w:top="2552" w:right="1094" w:bottom="1077" w:left="2098" w:header="822" w:footer="198" w:gutter="0"/>
          <w:paperSrc w:first="1" w:other="1"/>
          <w:cols w:space="708"/>
          <w:docGrid w:linePitch="360"/>
        </w:sectPr>
      </w:pPr>
    </w:p>
    <w:p w:rsidR="005838E3" w:rsidRPr="00E025DD" w:rsidRDefault="005838E3" w:rsidP="00751A8A">
      <w:pPr>
        <w:pStyle w:val="Huisstijl-TitelInhoud"/>
      </w:pPr>
      <w:bookmarkStart w:id="26" w:name="bmTOC"/>
      <w:bookmarkEnd w:id="26"/>
      <w:r w:rsidRPr="00E025DD">
        <w:t>Contents</w:t>
      </w:r>
    </w:p>
    <w:p w:rsidR="00591C56" w:rsidRDefault="005838E3">
      <w:pPr>
        <w:pStyle w:val="TOC1"/>
        <w:rPr>
          <w:rFonts w:asciiTheme="minorHAnsi" w:eastAsiaTheme="minorEastAsia" w:hAnsiTheme="minorHAnsi" w:cstheme="minorBidi"/>
          <w:b w:val="0"/>
          <w:noProof/>
          <w:sz w:val="22"/>
          <w:szCs w:val="22"/>
          <w:lang w:eastAsia="zh-CN"/>
        </w:rPr>
      </w:pPr>
      <w:r w:rsidRPr="00E025DD">
        <w:fldChar w:fldCharType="begin"/>
      </w:r>
      <w:r w:rsidRPr="00E025DD">
        <w:instrText xml:space="preserve"> TOC \t "Heading 1;1;Heading 2;2;Heading 3;3" </w:instrText>
      </w:r>
      <w:r w:rsidRPr="00E025DD">
        <w:fldChar w:fldCharType="separate"/>
      </w:r>
      <w:r w:rsidR="00591C56">
        <w:rPr>
          <w:noProof/>
        </w:rPr>
        <w:t>1</w:t>
      </w:r>
      <w:r w:rsidR="00591C56">
        <w:rPr>
          <w:rFonts w:asciiTheme="minorHAnsi" w:eastAsiaTheme="minorEastAsia" w:hAnsiTheme="minorHAnsi" w:cstheme="minorBidi"/>
          <w:b w:val="0"/>
          <w:noProof/>
          <w:sz w:val="22"/>
          <w:szCs w:val="22"/>
          <w:lang w:eastAsia="zh-CN"/>
        </w:rPr>
        <w:tab/>
      </w:r>
      <w:r w:rsidR="00591C56">
        <w:rPr>
          <w:noProof/>
        </w:rPr>
        <w:t>Introduction</w:t>
      </w:r>
      <w:r w:rsidR="00591C56">
        <w:rPr>
          <w:noProof/>
        </w:rPr>
        <w:tab/>
      </w:r>
      <w:r w:rsidR="00591C56">
        <w:rPr>
          <w:noProof/>
        </w:rPr>
        <w:fldChar w:fldCharType="begin"/>
      </w:r>
      <w:r w:rsidR="00591C56">
        <w:rPr>
          <w:noProof/>
        </w:rPr>
        <w:instrText xml:space="preserve"> PAGEREF _Toc431379931 \h </w:instrText>
      </w:r>
      <w:r w:rsidR="00591C56">
        <w:rPr>
          <w:noProof/>
        </w:rPr>
      </w:r>
      <w:r w:rsidR="00591C56">
        <w:rPr>
          <w:noProof/>
        </w:rPr>
        <w:fldChar w:fldCharType="separate"/>
      </w:r>
      <w:r w:rsidR="009C116E">
        <w:rPr>
          <w:noProof/>
        </w:rPr>
        <w:t>1</w:t>
      </w:r>
      <w:r w:rsidR="00591C56">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1.1</w:t>
      </w:r>
      <w:r>
        <w:rPr>
          <w:rFonts w:asciiTheme="minorHAnsi" w:eastAsiaTheme="minorEastAsia" w:hAnsiTheme="minorHAnsi" w:cstheme="minorBidi"/>
          <w:noProof/>
          <w:sz w:val="22"/>
          <w:szCs w:val="22"/>
          <w:lang w:eastAsia="zh-CN"/>
        </w:rPr>
        <w:tab/>
      </w:r>
      <w:r>
        <w:rPr>
          <w:noProof/>
        </w:rPr>
        <w:t>About this document</w:t>
      </w:r>
      <w:r>
        <w:rPr>
          <w:noProof/>
        </w:rPr>
        <w:tab/>
      </w:r>
      <w:r>
        <w:rPr>
          <w:noProof/>
        </w:rPr>
        <w:fldChar w:fldCharType="begin"/>
      </w:r>
      <w:r>
        <w:rPr>
          <w:noProof/>
        </w:rPr>
        <w:instrText xml:space="preserve"> PAGEREF _Toc431379932 \h </w:instrText>
      </w:r>
      <w:r>
        <w:rPr>
          <w:noProof/>
        </w:rPr>
      </w:r>
      <w:r>
        <w:rPr>
          <w:noProof/>
        </w:rPr>
        <w:fldChar w:fldCharType="separate"/>
      </w:r>
      <w:r w:rsidR="009C116E">
        <w:rPr>
          <w:noProof/>
        </w:rPr>
        <w:t>1</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1.2</w:t>
      </w:r>
      <w:r>
        <w:rPr>
          <w:rFonts w:asciiTheme="minorHAnsi" w:eastAsiaTheme="minorEastAsia" w:hAnsiTheme="minorHAnsi" w:cstheme="minorBidi"/>
          <w:noProof/>
          <w:sz w:val="22"/>
          <w:szCs w:val="22"/>
          <w:lang w:eastAsia="zh-CN"/>
        </w:rPr>
        <w:tab/>
      </w:r>
      <w:r>
        <w:rPr>
          <w:noProof/>
        </w:rPr>
        <w:t>Outline of the report</w:t>
      </w:r>
      <w:r>
        <w:rPr>
          <w:noProof/>
        </w:rPr>
        <w:tab/>
      </w:r>
      <w:r>
        <w:rPr>
          <w:noProof/>
        </w:rPr>
        <w:fldChar w:fldCharType="begin"/>
      </w:r>
      <w:r>
        <w:rPr>
          <w:noProof/>
        </w:rPr>
        <w:instrText xml:space="preserve"> PAGEREF _Toc431379933 \h </w:instrText>
      </w:r>
      <w:r>
        <w:rPr>
          <w:noProof/>
        </w:rPr>
      </w:r>
      <w:r>
        <w:rPr>
          <w:noProof/>
        </w:rPr>
        <w:fldChar w:fldCharType="separate"/>
      </w:r>
      <w:r w:rsidR="009C116E">
        <w:rPr>
          <w:noProof/>
        </w:rPr>
        <w:t>1</w:t>
      </w:r>
      <w:r>
        <w:rPr>
          <w:noProof/>
        </w:rPr>
        <w:fldChar w:fldCharType="end"/>
      </w:r>
    </w:p>
    <w:p w:rsidR="00591C56" w:rsidRDefault="00591C56">
      <w:pPr>
        <w:pStyle w:val="TOC1"/>
        <w:rPr>
          <w:rFonts w:asciiTheme="minorHAnsi" w:eastAsiaTheme="minorEastAsia" w:hAnsiTheme="minorHAnsi" w:cstheme="minorBidi"/>
          <w:b w:val="0"/>
          <w:noProof/>
          <w:sz w:val="22"/>
          <w:szCs w:val="22"/>
          <w:lang w:eastAsia="zh-CN"/>
        </w:rPr>
      </w:pPr>
      <w:r>
        <w:rPr>
          <w:noProof/>
        </w:rPr>
        <w:t>2</w:t>
      </w:r>
      <w:r>
        <w:rPr>
          <w:rFonts w:asciiTheme="minorHAnsi" w:eastAsiaTheme="minorEastAsia" w:hAnsiTheme="minorHAnsi" w:cstheme="minorBidi"/>
          <w:b w:val="0"/>
          <w:noProof/>
          <w:sz w:val="22"/>
          <w:szCs w:val="22"/>
          <w:lang w:eastAsia="zh-CN"/>
        </w:rPr>
        <w:tab/>
      </w:r>
      <w:r>
        <w:rPr>
          <w:noProof/>
        </w:rPr>
        <w:t>Test results</w:t>
      </w:r>
      <w:r>
        <w:rPr>
          <w:noProof/>
        </w:rPr>
        <w:tab/>
      </w:r>
      <w:r>
        <w:rPr>
          <w:noProof/>
        </w:rPr>
        <w:fldChar w:fldCharType="begin"/>
      </w:r>
      <w:r>
        <w:rPr>
          <w:noProof/>
        </w:rPr>
        <w:instrText xml:space="preserve"> PAGEREF _Toc431379934 \h </w:instrText>
      </w:r>
      <w:r>
        <w:rPr>
          <w:noProof/>
        </w:rPr>
      </w:r>
      <w:r>
        <w:rPr>
          <w:noProof/>
        </w:rPr>
        <w:fldChar w:fldCharType="separate"/>
      </w:r>
      <w:r w:rsidR="009C116E">
        <w:rPr>
          <w:noProof/>
        </w:rPr>
        <w:t>3</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2.1</w:t>
      </w:r>
      <w:r>
        <w:rPr>
          <w:rFonts w:asciiTheme="minorHAnsi" w:eastAsiaTheme="minorEastAsia" w:hAnsiTheme="minorHAnsi" w:cstheme="minorBidi"/>
          <w:noProof/>
          <w:sz w:val="22"/>
          <w:szCs w:val="22"/>
          <w:lang w:eastAsia="zh-CN"/>
        </w:rPr>
        <w:tab/>
      </w:r>
      <w:r>
        <w:rPr>
          <w:noProof/>
        </w:rPr>
        <w:t>Transition to new reference results</w:t>
      </w:r>
      <w:r>
        <w:rPr>
          <w:noProof/>
        </w:rPr>
        <w:tab/>
      </w:r>
      <w:r>
        <w:rPr>
          <w:noProof/>
        </w:rPr>
        <w:fldChar w:fldCharType="begin"/>
      </w:r>
      <w:r>
        <w:rPr>
          <w:noProof/>
        </w:rPr>
        <w:instrText xml:space="preserve"> PAGEREF _Toc431379935 \h </w:instrText>
      </w:r>
      <w:r>
        <w:rPr>
          <w:noProof/>
        </w:rPr>
      </w:r>
      <w:r>
        <w:rPr>
          <w:noProof/>
        </w:rPr>
        <w:fldChar w:fldCharType="separate"/>
      </w:r>
      <w:r w:rsidR="009C116E">
        <w:rPr>
          <w:noProof/>
        </w:rPr>
        <w:t>3</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2.2</w:t>
      </w:r>
      <w:r>
        <w:rPr>
          <w:rFonts w:asciiTheme="minorHAnsi" w:eastAsiaTheme="minorEastAsia" w:hAnsiTheme="minorHAnsi" w:cstheme="minorBidi"/>
          <w:noProof/>
          <w:sz w:val="22"/>
          <w:szCs w:val="22"/>
          <w:lang w:eastAsia="zh-CN"/>
        </w:rPr>
        <w:tab/>
      </w:r>
      <w:r>
        <w:rPr>
          <w:noProof/>
        </w:rPr>
        <w:t>Basic test series for each cross section: varying load conditions</w:t>
      </w:r>
      <w:r>
        <w:rPr>
          <w:noProof/>
        </w:rPr>
        <w:tab/>
      </w:r>
      <w:r>
        <w:rPr>
          <w:noProof/>
        </w:rPr>
        <w:fldChar w:fldCharType="begin"/>
      </w:r>
      <w:r>
        <w:rPr>
          <w:noProof/>
        </w:rPr>
        <w:instrText xml:space="preserve"> PAGEREF _Toc431379936 \h </w:instrText>
      </w:r>
      <w:r>
        <w:rPr>
          <w:noProof/>
        </w:rPr>
      </w:r>
      <w:r>
        <w:rPr>
          <w:noProof/>
        </w:rPr>
        <w:fldChar w:fldCharType="separate"/>
      </w:r>
      <w:r w:rsidR="009C116E">
        <w:rPr>
          <w:noProof/>
        </w:rPr>
        <w:t>4</w:t>
      </w:r>
      <w:r>
        <w:rPr>
          <w:noProof/>
        </w:rPr>
        <w:fldChar w:fldCharType="end"/>
      </w:r>
    </w:p>
    <w:p w:rsidR="00591C56" w:rsidRDefault="00591C56">
      <w:pPr>
        <w:pStyle w:val="TOC2"/>
        <w:rPr>
          <w:rFonts w:asciiTheme="minorHAnsi" w:eastAsiaTheme="minorEastAsia" w:hAnsiTheme="minorHAnsi" w:cstheme="minorBidi"/>
          <w:noProof/>
          <w:sz w:val="22"/>
          <w:szCs w:val="22"/>
          <w:lang w:eastAsia="zh-CN"/>
        </w:rPr>
      </w:pPr>
      <w:r>
        <w:rPr>
          <w:noProof/>
        </w:rPr>
        <w:t>2.3</w:t>
      </w:r>
      <w:r>
        <w:rPr>
          <w:rFonts w:asciiTheme="minorHAnsi" w:eastAsiaTheme="minorEastAsia" w:hAnsiTheme="minorHAnsi" w:cstheme="minorBidi"/>
          <w:noProof/>
          <w:sz w:val="22"/>
          <w:szCs w:val="22"/>
          <w:lang w:eastAsia="zh-CN"/>
        </w:rPr>
        <w:tab/>
      </w:r>
      <w:r>
        <w:rPr>
          <w:noProof/>
        </w:rPr>
        <w:t>Additional test series for each cross section: varying cross section features</w:t>
      </w:r>
      <w:r>
        <w:rPr>
          <w:noProof/>
        </w:rPr>
        <w:tab/>
      </w:r>
      <w:r>
        <w:rPr>
          <w:noProof/>
        </w:rPr>
        <w:fldChar w:fldCharType="begin"/>
      </w:r>
      <w:r>
        <w:rPr>
          <w:noProof/>
        </w:rPr>
        <w:instrText xml:space="preserve"> PAGEREF _Toc431379937 \h </w:instrText>
      </w:r>
      <w:r>
        <w:rPr>
          <w:noProof/>
        </w:rPr>
      </w:r>
      <w:r>
        <w:rPr>
          <w:noProof/>
        </w:rPr>
        <w:fldChar w:fldCharType="separate"/>
      </w:r>
      <w:r w:rsidR="009C116E">
        <w:rPr>
          <w:noProof/>
        </w:rPr>
        <w:t>6</w:t>
      </w:r>
      <w:r>
        <w:rPr>
          <w:noProof/>
        </w:rPr>
        <w:fldChar w:fldCharType="end"/>
      </w:r>
    </w:p>
    <w:p w:rsidR="00591C56" w:rsidRDefault="00591C56">
      <w:pPr>
        <w:pStyle w:val="TOC1"/>
        <w:rPr>
          <w:rFonts w:asciiTheme="minorHAnsi" w:eastAsiaTheme="minorEastAsia" w:hAnsiTheme="minorHAnsi" w:cstheme="minorBidi"/>
          <w:b w:val="0"/>
          <w:noProof/>
          <w:sz w:val="22"/>
          <w:szCs w:val="22"/>
          <w:lang w:eastAsia="zh-CN"/>
        </w:rPr>
      </w:pPr>
      <w:r>
        <w:rPr>
          <w:noProof/>
        </w:rPr>
        <w:t>3</w:t>
      </w:r>
      <w:r>
        <w:rPr>
          <w:rFonts w:asciiTheme="minorHAnsi" w:eastAsiaTheme="minorEastAsia" w:hAnsiTheme="minorHAnsi" w:cstheme="minorBidi"/>
          <w:b w:val="0"/>
          <w:noProof/>
          <w:sz w:val="22"/>
          <w:szCs w:val="22"/>
          <w:lang w:eastAsia="zh-CN"/>
        </w:rPr>
        <w:tab/>
      </w:r>
      <w:r>
        <w:rPr>
          <w:noProof/>
        </w:rPr>
        <w:t>Conclusions and recommendations</w:t>
      </w:r>
      <w:r>
        <w:rPr>
          <w:noProof/>
        </w:rPr>
        <w:tab/>
      </w:r>
      <w:r>
        <w:rPr>
          <w:noProof/>
        </w:rPr>
        <w:fldChar w:fldCharType="begin"/>
      </w:r>
      <w:r>
        <w:rPr>
          <w:noProof/>
        </w:rPr>
        <w:instrText xml:space="preserve"> PAGEREF _Toc431379938 \h </w:instrText>
      </w:r>
      <w:r>
        <w:rPr>
          <w:noProof/>
        </w:rPr>
      </w:r>
      <w:r>
        <w:rPr>
          <w:noProof/>
        </w:rPr>
        <w:fldChar w:fldCharType="separate"/>
      </w:r>
      <w:r w:rsidR="009C116E">
        <w:rPr>
          <w:noProof/>
        </w:rPr>
        <w:t>9</w:t>
      </w:r>
      <w:r>
        <w:rPr>
          <w:noProof/>
        </w:rPr>
        <w:fldChar w:fldCharType="end"/>
      </w:r>
    </w:p>
    <w:p w:rsidR="00591C56" w:rsidRDefault="00591C56">
      <w:pPr>
        <w:pStyle w:val="TOC1"/>
        <w:rPr>
          <w:rFonts w:asciiTheme="minorHAnsi" w:eastAsiaTheme="minorEastAsia" w:hAnsiTheme="minorHAnsi" w:cstheme="minorBidi"/>
          <w:b w:val="0"/>
          <w:noProof/>
          <w:sz w:val="22"/>
          <w:szCs w:val="22"/>
          <w:lang w:eastAsia="zh-CN"/>
        </w:rPr>
      </w:pPr>
      <w:r>
        <w:rPr>
          <w:noProof/>
        </w:rPr>
        <w:t>4</w:t>
      </w:r>
      <w:r>
        <w:rPr>
          <w:rFonts w:asciiTheme="minorHAnsi" w:eastAsiaTheme="minorEastAsia" w:hAnsiTheme="minorHAnsi" w:cstheme="minorBidi"/>
          <w:b w:val="0"/>
          <w:noProof/>
          <w:sz w:val="22"/>
          <w:szCs w:val="22"/>
          <w:lang w:eastAsia="zh-CN"/>
        </w:rPr>
        <w:tab/>
      </w:r>
      <w:r>
        <w:rPr>
          <w:noProof/>
        </w:rPr>
        <w:t>References</w:t>
      </w:r>
      <w:r>
        <w:rPr>
          <w:noProof/>
        </w:rPr>
        <w:tab/>
      </w:r>
      <w:r>
        <w:rPr>
          <w:noProof/>
        </w:rPr>
        <w:fldChar w:fldCharType="begin"/>
      </w:r>
      <w:r>
        <w:rPr>
          <w:noProof/>
        </w:rPr>
        <w:instrText xml:space="preserve"> PAGEREF _Toc431379939 \h </w:instrText>
      </w:r>
      <w:r>
        <w:rPr>
          <w:noProof/>
        </w:rPr>
      </w:r>
      <w:r>
        <w:rPr>
          <w:noProof/>
        </w:rPr>
        <w:fldChar w:fldCharType="separate"/>
      </w:r>
      <w:r w:rsidR="009C116E">
        <w:rPr>
          <w:noProof/>
        </w:rPr>
        <w:t>11</w:t>
      </w:r>
      <w:r>
        <w:rPr>
          <w:noProof/>
        </w:rPr>
        <w:fldChar w:fldCharType="end"/>
      </w:r>
    </w:p>
    <w:p w:rsidR="005838E3" w:rsidRDefault="005838E3" w:rsidP="00751A8A">
      <w:r w:rsidRPr="00E025DD">
        <w:fldChar w:fldCharType="end"/>
      </w:r>
    </w:p>
    <w:p w:rsidR="00E46DFF" w:rsidRDefault="00E46DFF" w:rsidP="00751A8A">
      <w:bookmarkStart w:id="27" w:name="bmAppTOC"/>
      <w:bookmarkEnd w:id="27"/>
    </w:p>
    <w:p w:rsidR="00E46DFF" w:rsidRPr="00E025DD" w:rsidRDefault="00E46DFF" w:rsidP="00751A8A"/>
    <w:p w:rsidR="00880F74" w:rsidRDefault="00880F74" w:rsidP="00EF1CDD"/>
    <w:p w:rsidR="004C33FD" w:rsidRDefault="004C33FD" w:rsidP="00EF1CDD"/>
    <w:p w:rsidR="007D6712" w:rsidRDefault="007D6712" w:rsidP="00EF1CDD">
      <w:pPr>
        <w:sectPr w:rsidR="007D6712" w:rsidSect="0039634D">
          <w:headerReference w:type="even" r:id="rId19"/>
          <w:headerReference w:type="default" r:id="rId20"/>
          <w:footerReference w:type="even" r:id="rId21"/>
          <w:footerReference w:type="default" r:id="rId22"/>
          <w:type w:val="oddPage"/>
          <w:pgSz w:w="11906" w:h="16838" w:code="9"/>
          <w:pgMar w:top="2552" w:right="1094" w:bottom="1077" w:left="2098" w:header="822" w:footer="198" w:gutter="0"/>
          <w:paperSrc w:first="1" w:other="1"/>
          <w:pgNumType w:fmt="lowerRoman" w:start="1"/>
          <w:cols w:space="708"/>
          <w:docGrid w:linePitch="360"/>
        </w:sectPr>
      </w:pPr>
    </w:p>
    <w:bookmarkStart w:id="39" w:name="bmChap1"/>
    <w:bookmarkEnd w:id="39"/>
    <w:p w:rsidR="005838E3" w:rsidRDefault="005838E3" w:rsidP="005838E3">
      <w:pPr>
        <w:pStyle w:val="Heading1"/>
        <w:keepLines w:val="0"/>
      </w:pPr>
      <w:r w:rsidRPr="007F4FA3">
        <w:rPr>
          <w:rStyle w:val="Hidden"/>
        </w:rPr>
        <w:fldChar w:fldCharType="begin"/>
      </w:r>
      <w:r w:rsidRPr="007F4FA3">
        <w:rPr>
          <w:rStyle w:val="Hidden"/>
        </w:rPr>
        <w:instrText xml:space="preserve"> MACROBUTTON MTEditEquationSection2 Equation Section 1</w:instrText>
      </w:r>
      <w:r w:rsidRPr="007F4FA3">
        <w:rPr>
          <w:rStyle w:val="Hidden"/>
        </w:rPr>
        <w:fldChar w:fldCharType="begin"/>
      </w:r>
      <w:r w:rsidRPr="007F4FA3">
        <w:rPr>
          <w:rStyle w:val="Hidden"/>
        </w:rPr>
        <w:instrText xml:space="preserve"> SEQ MTEqn \r \h \* MERGEFORMAT </w:instrText>
      </w:r>
      <w:r w:rsidRPr="007F4FA3">
        <w:rPr>
          <w:rStyle w:val="Hidden"/>
        </w:rPr>
        <w:fldChar w:fldCharType="end"/>
      </w:r>
      <w:r w:rsidRPr="007F4FA3">
        <w:rPr>
          <w:rStyle w:val="Hidden"/>
        </w:rPr>
        <w:fldChar w:fldCharType="begin"/>
      </w:r>
      <w:r w:rsidRPr="007F4FA3">
        <w:rPr>
          <w:rStyle w:val="Hidden"/>
        </w:rPr>
        <w:instrText xml:space="preserve"> SEQ MTSec \r 1 \h \* MERGEFORMAT </w:instrText>
      </w:r>
      <w:r w:rsidRPr="007F4FA3">
        <w:rPr>
          <w:rStyle w:val="Hidden"/>
        </w:rPr>
        <w:fldChar w:fldCharType="end"/>
      </w:r>
      <w:r w:rsidRPr="007F4FA3">
        <w:rPr>
          <w:rStyle w:val="Hidden"/>
        </w:rPr>
        <w:fldChar w:fldCharType="end"/>
      </w:r>
      <w:r w:rsidRPr="0041156D">
        <w:rPr>
          <w:sz w:val="2"/>
          <w:szCs w:val="2"/>
        </w:rPr>
        <w:t xml:space="preserve"> </w:t>
      </w:r>
      <w:bookmarkStart w:id="40" w:name="_Toc431379931"/>
      <w:r>
        <w:t>Introduction</w:t>
      </w:r>
      <w:bookmarkEnd w:id="40"/>
    </w:p>
    <w:p w:rsidR="00C16CA7" w:rsidRDefault="00C16CA7" w:rsidP="00C16CA7">
      <w:pPr>
        <w:pStyle w:val="Heading2"/>
      </w:pPr>
      <w:bookmarkStart w:id="41" w:name="_Toc431379932"/>
      <w:r>
        <w:t>About this document</w:t>
      </w:r>
      <w:bookmarkEnd w:id="41"/>
    </w:p>
    <w:p w:rsidR="00C16CA7" w:rsidRDefault="00C16CA7" w:rsidP="00C16CA7"/>
    <w:p w:rsidR="00C16CA7" w:rsidRDefault="00C16CA7" w:rsidP="00C16CA7">
      <w:r>
        <w:t xml:space="preserve">This document describes the test </w:t>
      </w:r>
      <w:r w:rsidR="00500810">
        <w:t xml:space="preserve">results </w:t>
      </w:r>
      <w:r>
        <w:t xml:space="preserve">for the 'wave overtopping at dikes' kernel. </w:t>
      </w:r>
    </w:p>
    <w:p w:rsidR="00C16CA7" w:rsidRDefault="00C16CA7" w:rsidP="00C16CA7"/>
    <w:p w:rsidR="00C16CA7" w:rsidRDefault="00C16CA7" w:rsidP="00C16CA7">
      <w:r w:rsidRPr="00C511DD">
        <w:t xml:space="preserve">Originally this document was written </w:t>
      </w:r>
      <w:r>
        <w:t xml:space="preserve">in 2012 </w:t>
      </w:r>
      <w:r w:rsidRPr="00C511DD">
        <w:t xml:space="preserve">by B. </w:t>
      </w:r>
      <w:proofErr w:type="spellStart"/>
      <w:r w:rsidRPr="00C511DD">
        <w:t>Kuijper</w:t>
      </w:r>
      <w:proofErr w:type="spellEnd"/>
      <w:r w:rsidRPr="00C511DD">
        <w:t xml:space="preserve">, M.T. Duits and R.G. Kamp, all from HKV consultants. </w:t>
      </w:r>
      <w:r>
        <w:t xml:space="preserve">In fact, that document included the description of both the test plan and the test results. </w:t>
      </w:r>
      <w:r w:rsidRPr="00C511DD">
        <w:t>Later the kernel structure was adjusted in order to better fit into the probabilistic program Hydra-Ring and some small adjustments to the functionalities were implemented.</w:t>
      </w:r>
      <w:r>
        <w:t xml:space="preserve"> Due to a small change in definition of the model parameters all quantitative results slightly changed. Moreover, some of the test cases were adapted. Therefore, the report needed to be updated. This update was combined with a split up into two separate documents</w:t>
      </w:r>
      <w:r w:rsidR="000F12B2">
        <w:t>;</w:t>
      </w:r>
      <w:r>
        <w:t xml:space="preserve"> one for the test plan </w:t>
      </w:r>
      <w:r w:rsidR="00DE738C">
        <w:t xml:space="preserve">(De Waal, 2015) </w:t>
      </w:r>
      <w:r>
        <w:t xml:space="preserve">and the other for the test results. </w:t>
      </w:r>
      <w:r w:rsidRPr="00C511DD">
        <w:t>The</w:t>
      </w:r>
      <w:r>
        <w:t>se</w:t>
      </w:r>
      <w:r w:rsidRPr="00C511DD">
        <w:t xml:space="preserve"> document</w:t>
      </w:r>
      <w:r>
        <w:t>s</w:t>
      </w:r>
      <w:r w:rsidRPr="00C511DD">
        <w:t xml:space="preserve"> </w:t>
      </w:r>
      <w:r>
        <w:t xml:space="preserve">were composed </w:t>
      </w:r>
      <w:r w:rsidRPr="00C511DD">
        <w:t xml:space="preserve">by J.P. de Waal from </w:t>
      </w:r>
      <w:proofErr w:type="spellStart"/>
      <w:r w:rsidRPr="00C511DD">
        <w:t>Deltares</w:t>
      </w:r>
      <w:proofErr w:type="spellEnd"/>
      <w:r w:rsidRPr="00C511DD">
        <w:t>.</w:t>
      </w:r>
    </w:p>
    <w:p w:rsidR="00C16CA7" w:rsidRDefault="00C16CA7" w:rsidP="00C16CA7"/>
    <w:p w:rsidR="00C16CA7" w:rsidRDefault="00C16CA7" w:rsidP="00C16CA7">
      <w:r>
        <w:t>It was outside the scope of the project activities in 2015 to reconsider and - if estimated to be useful - adapt the test procedure and test cases for this kernel. However, while composing the update of these documents on the testing, several shortcomings were noticed. It was then decided to leave the test procedure unchanged, but to include the most important findings on the present test procedure in a separate chapter '</w:t>
      </w:r>
      <w:r w:rsidR="00370E4E">
        <w:t>Discussion</w:t>
      </w:r>
      <w:r>
        <w:t>'</w:t>
      </w:r>
      <w:r w:rsidR="00500810">
        <w:t xml:space="preserve"> in the test plan</w:t>
      </w:r>
      <w:r>
        <w:t>.</w:t>
      </w:r>
    </w:p>
    <w:p w:rsidR="00500810" w:rsidRDefault="00500810" w:rsidP="00C16CA7"/>
    <w:p w:rsidR="00C16CA7" w:rsidRDefault="00C16CA7" w:rsidP="00C16CA7">
      <w:pPr>
        <w:pStyle w:val="Heading2"/>
      </w:pPr>
      <w:bookmarkStart w:id="42" w:name="_Toc431379933"/>
      <w:r>
        <w:t>Outline of the report</w:t>
      </w:r>
      <w:bookmarkEnd w:id="42"/>
    </w:p>
    <w:p w:rsidR="00C16CA7" w:rsidRDefault="00C16CA7" w:rsidP="00C16CA7"/>
    <w:p w:rsidR="00C16CA7" w:rsidRDefault="00C16CA7" w:rsidP="00C16CA7">
      <w:r>
        <w:t xml:space="preserve">Chapter </w:t>
      </w:r>
      <w:r w:rsidR="00823F3C">
        <w:fldChar w:fldCharType="begin"/>
      </w:r>
      <w:r w:rsidR="00823F3C">
        <w:instrText xml:space="preserve"> REF _Ref430687786 \r </w:instrText>
      </w:r>
      <w:r w:rsidR="00823F3C">
        <w:fldChar w:fldCharType="separate"/>
      </w:r>
      <w:r w:rsidR="009C116E">
        <w:t>2</w:t>
      </w:r>
      <w:r w:rsidR="00823F3C">
        <w:fldChar w:fldCharType="end"/>
      </w:r>
      <w:r w:rsidR="00823F3C">
        <w:t xml:space="preserve"> </w:t>
      </w:r>
      <w:r>
        <w:t xml:space="preserve">describes the </w:t>
      </w:r>
      <w:r w:rsidR="00823F3C">
        <w:t xml:space="preserve">results of the test </w:t>
      </w:r>
      <w:r>
        <w:t>series.</w:t>
      </w:r>
      <w:r w:rsidR="00373521">
        <w:t xml:space="preserve"> </w:t>
      </w:r>
      <w:r w:rsidR="00500810">
        <w:t xml:space="preserve">Conclusions and </w:t>
      </w:r>
      <w:r>
        <w:t xml:space="preserve">recommendations </w:t>
      </w:r>
      <w:r w:rsidR="00500810">
        <w:t xml:space="preserve">are given in </w:t>
      </w:r>
      <w:r>
        <w:t xml:space="preserve">chapter </w:t>
      </w:r>
      <w:r w:rsidR="00823F3C">
        <w:fldChar w:fldCharType="begin"/>
      </w:r>
      <w:r w:rsidR="00823F3C">
        <w:instrText xml:space="preserve"> REF _Ref430687820 \r </w:instrText>
      </w:r>
      <w:r w:rsidR="00823F3C">
        <w:fldChar w:fldCharType="separate"/>
      </w:r>
      <w:r w:rsidR="009C116E">
        <w:t>3</w:t>
      </w:r>
      <w:r w:rsidR="00823F3C">
        <w:fldChar w:fldCharType="end"/>
      </w:r>
      <w:r>
        <w:t>.</w:t>
      </w:r>
    </w:p>
    <w:p w:rsidR="005838E3" w:rsidRDefault="005838E3" w:rsidP="005838E3"/>
    <w:p w:rsidR="005838E3" w:rsidRPr="005838E3" w:rsidRDefault="005838E3" w:rsidP="005838E3"/>
    <w:p w:rsidR="005838E3" w:rsidRDefault="005838E3" w:rsidP="005838E3">
      <w:pPr>
        <w:sectPr w:rsidR="005838E3" w:rsidSect="0039634D">
          <w:headerReference w:type="even" r:id="rId23"/>
          <w:headerReference w:type="default" r:id="rId24"/>
          <w:footerReference w:type="even" r:id="rId25"/>
          <w:footerReference w:type="default" r:id="rId26"/>
          <w:type w:val="oddPage"/>
          <w:pgSz w:w="11906" w:h="16838" w:code="9"/>
          <w:pgMar w:top="2552" w:right="1094" w:bottom="1077" w:left="2098" w:header="822" w:footer="199" w:gutter="0"/>
          <w:paperSrc w:first="1" w:other="1"/>
          <w:pgNumType w:start="1"/>
          <w:cols w:space="708"/>
          <w:docGrid w:linePitch="360"/>
        </w:sectPr>
      </w:pPr>
    </w:p>
    <w:p w:rsidR="005838E3" w:rsidRDefault="005838E3" w:rsidP="005838E3">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58" w:name="_Ref430687786"/>
      <w:bookmarkStart w:id="59" w:name="_Toc431379934"/>
      <w:r>
        <w:t>Test results</w:t>
      </w:r>
      <w:bookmarkEnd w:id="58"/>
      <w:bookmarkEnd w:id="59"/>
    </w:p>
    <w:p w:rsidR="00AD2FF9" w:rsidRDefault="00AD2FF9" w:rsidP="00AD2FF9">
      <w:pPr>
        <w:pStyle w:val="Heading2"/>
      </w:pPr>
      <w:bookmarkStart w:id="60" w:name="_Toc431379935"/>
      <w:r>
        <w:t>Transition to new reference results</w:t>
      </w:r>
      <w:bookmarkEnd w:id="60"/>
    </w:p>
    <w:p w:rsidR="00AD2FF9" w:rsidRDefault="00AD2FF9" w:rsidP="00AD2FF9">
      <w:pPr>
        <w:keepNext/>
      </w:pPr>
    </w:p>
    <w:p w:rsidR="00E66637" w:rsidRDefault="0009077F" w:rsidP="00E66637">
      <w:r>
        <w:t>As pointed out in the test plan (</w:t>
      </w:r>
      <w:r w:rsidR="008074AE">
        <w:t>De Waal, 2015)</w:t>
      </w:r>
      <w:r>
        <w:t xml:space="preserve">, </w:t>
      </w:r>
      <w:r w:rsidR="00E66637">
        <w:t>a test result is regarded 'OK' if computed results - written in ASCII output files - are (within a very small margin) equal to computational results from an earlier version of the kernel. These reference results are considered correct, based on the following analysis:</w:t>
      </w:r>
    </w:p>
    <w:p w:rsidR="00E66637" w:rsidRDefault="00E66637" w:rsidP="00E66637">
      <w:pPr>
        <w:numPr>
          <w:ilvl w:val="0"/>
          <w:numId w:val="13"/>
        </w:numPr>
      </w:pPr>
      <w:r>
        <w:t>By visual inspection of output graphs it is verified if trends in the results from test series agree with the expected trends.</w:t>
      </w:r>
    </w:p>
    <w:p w:rsidR="00E66637" w:rsidRDefault="00E66637" w:rsidP="00E66637">
      <w:pPr>
        <w:numPr>
          <w:ilvl w:val="0"/>
          <w:numId w:val="13"/>
        </w:numPr>
      </w:pPr>
      <w:r>
        <w:t>Occasional disagreement between observed and expected trends can be explained on the basis of the specific conditions and the original formulas and/or intermediate computational results.</w:t>
      </w:r>
    </w:p>
    <w:p w:rsidR="0009077F" w:rsidRDefault="0009077F" w:rsidP="0009077F"/>
    <w:p w:rsidR="00AD2FF9" w:rsidRDefault="00AD2FF9" w:rsidP="00AD2FF9">
      <w:pPr>
        <w:pStyle w:val="HdWtussenkop"/>
      </w:pPr>
      <w:r>
        <w:t>Comparison with old reference results</w:t>
      </w:r>
    </w:p>
    <w:p w:rsidR="00852A14" w:rsidRDefault="00852A14" w:rsidP="00AD2FF9">
      <w:r>
        <w:t xml:space="preserve">Initially, the change in definition and setting of the model parameters was the only change in the kernel that is expected to cause a change in the results of the kernel on the test series. </w:t>
      </w:r>
      <w:r w:rsidR="00E955EE">
        <w:t>First i</w:t>
      </w:r>
      <w:r>
        <w:t>t</w:t>
      </w:r>
      <w:r w:rsidR="00E955EE">
        <w:t xml:space="preserve"> was verified that </w:t>
      </w:r>
      <w:r>
        <w:t xml:space="preserve">other </w:t>
      </w:r>
      <w:r w:rsidR="00E955EE">
        <w:t>changes in the code</w:t>
      </w:r>
      <w:r>
        <w:t>,</w:t>
      </w:r>
      <w:r w:rsidR="00E955EE">
        <w:t xml:space="preserve"> that should not affect the computational results</w:t>
      </w:r>
      <w:r>
        <w:t>,</w:t>
      </w:r>
      <w:r w:rsidR="00E955EE">
        <w:t xml:space="preserve"> indeed still produce the (former) reference results. </w:t>
      </w:r>
      <w:r w:rsidR="004721EA">
        <w:t>I</w:t>
      </w:r>
      <w:r w:rsidR="0009077F">
        <w:t xml:space="preserve">n order to verify this, a switch is implemented in the kernel which enables a choice between the old and the new definition and setting of the model parameters. </w:t>
      </w:r>
      <w:proofErr w:type="gramStart"/>
      <w:r w:rsidR="0009077F">
        <w:t>Setting this switch on 'old' yields - indeed - the old reference results.</w:t>
      </w:r>
      <w:proofErr w:type="gramEnd"/>
      <w:r>
        <w:t xml:space="preserve"> </w:t>
      </w:r>
    </w:p>
    <w:p w:rsidR="00852A14" w:rsidRDefault="00852A14" w:rsidP="00AD2FF9"/>
    <w:p w:rsidR="0009077F" w:rsidRDefault="00852A14" w:rsidP="00AD2FF9">
      <w:r>
        <w:t>After this, two other changes were implemented that could affect the results: the adaptation of the maximum wave height over water depth (above the toe) ratio from 0.5 to 1.0 and some minor changes in the iteration process. The effects of these changes were verified by visual inspection of the trends in computational results.</w:t>
      </w:r>
    </w:p>
    <w:p w:rsidR="0009077F" w:rsidRDefault="0009077F" w:rsidP="00AD2FF9"/>
    <w:p w:rsidR="00AD2FF9" w:rsidRDefault="00AD2FF9" w:rsidP="00AD2FF9">
      <w:pPr>
        <w:pStyle w:val="HdWtussenkop"/>
      </w:pPr>
      <w:r>
        <w:t>Trends in new reference results</w:t>
      </w:r>
    </w:p>
    <w:p w:rsidR="003B7CF7" w:rsidRDefault="003B7CF7" w:rsidP="00AD2FF9">
      <w:r>
        <w:t xml:space="preserve">After setting the above-mentioned switch on 'new', new reference results have been generated. In order to verify the trends in these results, new graphs have been generated. These graphs are included in the Appendix. </w:t>
      </w:r>
    </w:p>
    <w:p w:rsidR="003B7CF7" w:rsidRDefault="003B7CF7" w:rsidP="00AD2FF9"/>
    <w:p w:rsidR="003B7CF7" w:rsidRDefault="003B7CF7" w:rsidP="00AD2FF9">
      <w:r>
        <w:t>Note that the output files contain information on the wave overtopping discharge in 10 digits. For extremely small overtopping discharges the file contains a zero. Such a result is plotted as a red dot, on 10</w:t>
      </w:r>
      <w:r w:rsidRPr="003B7CF7">
        <w:rPr>
          <w:vertAlign w:val="superscript"/>
        </w:rPr>
        <w:t>-10</w:t>
      </w:r>
      <w:r>
        <w:t xml:space="preserve"> (m</w:t>
      </w:r>
      <w:r w:rsidRPr="003B7CF7">
        <w:rPr>
          <w:vertAlign w:val="superscript"/>
        </w:rPr>
        <w:t>3</w:t>
      </w:r>
      <w:r>
        <w:t>/m/s).</w:t>
      </w:r>
    </w:p>
    <w:p w:rsidR="0036247E" w:rsidRDefault="0036247E" w:rsidP="00AD2FF9"/>
    <w:p w:rsidR="006D38F5" w:rsidRDefault="006D38F5" w:rsidP="00AD2FF9">
      <w:r>
        <w:t xml:space="preserve">Note that the scale of the run-up level (the vertical axis of the top graph) is not fixed but automatically adapted to the range in values to be plotted. Therefore, the trends may appear </w:t>
      </w:r>
      <w:r w:rsidR="00EB5CAE">
        <w:t>rather</w:t>
      </w:r>
      <w:r>
        <w:t xml:space="preserve"> pronounced </w:t>
      </w:r>
      <w:r w:rsidR="00EB5CAE">
        <w:t xml:space="preserve">or wobbly </w:t>
      </w:r>
      <w:r>
        <w:t>at first sight in cases</w:t>
      </w:r>
      <w:r w:rsidR="00EB5CAE">
        <w:t xml:space="preserve"> of a small range in values</w:t>
      </w:r>
      <w:r>
        <w:t>.</w:t>
      </w:r>
      <w:r w:rsidR="003434C1">
        <w:t xml:space="preserve"> Figure 6.9 is an example</w:t>
      </w:r>
      <w:r w:rsidR="001D4B36">
        <w:t xml:space="preserve"> of this</w:t>
      </w:r>
      <w:r w:rsidR="003434C1">
        <w:t xml:space="preserve">: the trend looks very pronounced </w:t>
      </w:r>
      <w:r w:rsidR="001D4B36">
        <w:t xml:space="preserve">at first sight, </w:t>
      </w:r>
      <w:r w:rsidR="003434C1">
        <w:t xml:space="preserve">but the results are </w:t>
      </w:r>
      <w:r w:rsidR="001D4B36">
        <w:t xml:space="preserve">still </w:t>
      </w:r>
      <w:r w:rsidR="003434C1">
        <w:t>regarded to be constant (as expected).</w:t>
      </w:r>
    </w:p>
    <w:p w:rsidR="006D38F5" w:rsidRDefault="006D38F5" w:rsidP="00AD2FF9"/>
    <w:p w:rsidR="00261024" w:rsidRDefault="00261024" w:rsidP="00261024">
      <w:r>
        <w:t>The analysis and explanation of unexpected trends is hampered by the lack of intermediate output from the computations, which was as already mentioned in the test plan as important point of improvement for future test procedures.</w:t>
      </w:r>
    </w:p>
    <w:p w:rsidR="00AD2FF9" w:rsidRDefault="00EF69A1" w:rsidP="00AD2FF9">
      <w:r>
        <w:t xml:space="preserve">The </w:t>
      </w:r>
      <w:r w:rsidR="00ED5EF6">
        <w:t xml:space="preserve">description of the expected trends and the explanation of any occasional disagreement between the expected trends and the observed trend </w:t>
      </w:r>
      <w:r>
        <w:t xml:space="preserve">are </w:t>
      </w:r>
      <w:r w:rsidR="00261024">
        <w:t xml:space="preserve">therefore </w:t>
      </w:r>
      <w:r w:rsidR="006D38F5">
        <w:t xml:space="preserve">mainly </w:t>
      </w:r>
      <w:r w:rsidR="00201DBB">
        <w:t xml:space="preserve">adopted from the test report on the former test results and given in the </w:t>
      </w:r>
      <w:r w:rsidR="0036247E">
        <w:t>next section</w:t>
      </w:r>
      <w:r w:rsidR="004721EA">
        <w:t>s</w:t>
      </w:r>
      <w:r w:rsidR="0036247E">
        <w:t>.</w:t>
      </w:r>
    </w:p>
    <w:p w:rsidR="00261024" w:rsidRDefault="00261024" w:rsidP="00AD2FF9"/>
    <w:p w:rsidR="006D38F5" w:rsidRDefault="005838E3" w:rsidP="006D38F5">
      <w:pPr>
        <w:pStyle w:val="Heading2"/>
      </w:pPr>
      <w:bookmarkStart w:id="61" w:name="_Toc431379936"/>
      <w:r>
        <w:t>Basic test series for each cross section</w:t>
      </w:r>
      <w:r w:rsidR="00AB5820">
        <w:t>: varying load conditions</w:t>
      </w:r>
      <w:bookmarkEnd w:id="61"/>
    </w:p>
    <w:p w:rsidR="006D38F5" w:rsidRPr="006D38F5" w:rsidRDefault="006D38F5" w:rsidP="006D38F5">
      <w:pPr>
        <w:keepNext/>
      </w:pPr>
    </w:p>
    <w:p w:rsidR="005838E3" w:rsidRDefault="005838E3" w:rsidP="005838E3">
      <w:r>
        <w:t>The expected results for the basic test series are as follows:</w:t>
      </w:r>
    </w:p>
    <w:p w:rsidR="005838E3" w:rsidRDefault="005838E3" w:rsidP="005838E3">
      <w:pPr>
        <w:numPr>
          <w:ilvl w:val="0"/>
          <w:numId w:val="13"/>
        </w:numPr>
      </w:pPr>
      <w:r>
        <w:t>If the water level increases</w:t>
      </w:r>
      <w:r w:rsidR="00E64FFF">
        <w:t>,</w:t>
      </w:r>
      <w:r>
        <w:t xml:space="preserve"> the </w:t>
      </w:r>
      <w:r w:rsidR="007C2985">
        <w:t>run-up level</w:t>
      </w:r>
      <w:r>
        <w:t xml:space="preserve"> and the overtopping discharge increase.</w:t>
      </w:r>
    </w:p>
    <w:p w:rsidR="005838E3" w:rsidRDefault="005838E3" w:rsidP="005838E3">
      <w:pPr>
        <w:numPr>
          <w:ilvl w:val="0"/>
          <w:numId w:val="13"/>
        </w:numPr>
      </w:pPr>
      <w:r>
        <w:t>If the wave height increases</w:t>
      </w:r>
      <w:r w:rsidR="00E64FFF">
        <w:t>,</w:t>
      </w:r>
      <w:r>
        <w:t xml:space="preserve"> the </w:t>
      </w:r>
      <w:r w:rsidR="007C2985">
        <w:t>run-up level</w:t>
      </w:r>
      <w:r>
        <w:t xml:space="preserve"> and the overtopping discharge increase.</w:t>
      </w:r>
    </w:p>
    <w:p w:rsidR="005838E3" w:rsidRDefault="005838E3" w:rsidP="005838E3">
      <w:pPr>
        <w:numPr>
          <w:ilvl w:val="0"/>
          <w:numId w:val="13"/>
        </w:numPr>
      </w:pPr>
      <w:r>
        <w:t>If the wave steepness increases</w:t>
      </w:r>
      <w:r w:rsidR="00E64FFF">
        <w:t>,</w:t>
      </w:r>
      <w:r>
        <w:t xml:space="preserve"> the </w:t>
      </w:r>
      <w:r w:rsidR="007C2985">
        <w:t>run-up level</w:t>
      </w:r>
      <w:r>
        <w:t xml:space="preserve"> and the overtopping discharge decrease.</w:t>
      </w:r>
    </w:p>
    <w:p w:rsidR="005838E3" w:rsidRDefault="005838E3" w:rsidP="005838E3">
      <w:pPr>
        <w:numPr>
          <w:ilvl w:val="0"/>
          <w:numId w:val="13"/>
        </w:numPr>
      </w:pPr>
      <w:r>
        <w:t>If the wave direction increases</w:t>
      </w:r>
      <w:r w:rsidR="00E64FFF">
        <w:t>,</w:t>
      </w:r>
      <w:r>
        <w:t xml:space="preserve"> the </w:t>
      </w:r>
      <w:r w:rsidR="007C2985">
        <w:t>run-up level</w:t>
      </w:r>
      <w:r>
        <w:t xml:space="preserve"> and the overtopping discharge decrease.</w:t>
      </w:r>
    </w:p>
    <w:p w:rsidR="00751A8A" w:rsidRDefault="00751A8A" w:rsidP="005838E3">
      <w:pPr>
        <w:numPr>
          <w:ilvl w:val="0"/>
          <w:numId w:val="13"/>
        </w:numPr>
      </w:pPr>
      <w:r>
        <w:t>The trends should not show any discontinuities, like jumps or missing data. (Buckling points, i.e. discontinuities in first derivative</w:t>
      </w:r>
      <w:r w:rsidR="006D38F5">
        <w:t xml:space="preserve"> of the trends in results</w:t>
      </w:r>
      <w:r>
        <w:t xml:space="preserve">, </w:t>
      </w:r>
      <w:r w:rsidR="00425B29">
        <w:t>may be expected</w:t>
      </w:r>
      <w:r>
        <w:t xml:space="preserve"> though).</w:t>
      </w:r>
    </w:p>
    <w:p w:rsidR="005838E3" w:rsidRDefault="005838E3" w:rsidP="005838E3"/>
    <w:p w:rsidR="00425B29" w:rsidRDefault="00425B29" w:rsidP="00AB5820">
      <w:r>
        <w:t xml:space="preserve">All </w:t>
      </w:r>
      <w:r w:rsidR="006D38F5">
        <w:t>results from the basic</w:t>
      </w:r>
      <w:r>
        <w:t xml:space="preserve"> test series fulfil these expectations, with exceptions enumerated in </w:t>
      </w:r>
      <w:r w:rsidR="00AB5820">
        <w:fldChar w:fldCharType="begin"/>
      </w:r>
      <w:r w:rsidR="00AB5820">
        <w:instrText xml:space="preserve"> REF _Ref431149860 </w:instrText>
      </w:r>
      <w:r w:rsidR="00AB5820">
        <w:fldChar w:fldCharType="separate"/>
      </w:r>
      <w:r w:rsidR="009C116E">
        <w:t xml:space="preserve">Table </w:t>
      </w:r>
      <w:r w:rsidR="009C116E">
        <w:rPr>
          <w:noProof/>
        </w:rPr>
        <w:t>2</w:t>
      </w:r>
      <w:r w:rsidR="009C116E">
        <w:t>.</w:t>
      </w:r>
      <w:r w:rsidR="009C116E">
        <w:rPr>
          <w:noProof/>
        </w:rPr>
        <w:t>1</w:t>
      </w:r>
      <w:r w:rsidR="00AB5820">
        <w:fldChar w:fldCharType="end"/>
      </w:r>
      <w:r>
        <w:t>.</w:t>
      </w:r>
    </w:p>
    <w:p w:rsidR="00425B29" w:rsidRDefault="00425B29" w:rsidP="005838E3"/>
    <w:tbl>
      <w:tblPr>
        <w:tblStyle w:val="dTable"/>
        <w:tblW w:w="0" w:type="auto"/>
        <w:tblLook w:val="04A0" w:firstRow="1" w:lastRow="0" w:firstColumn="1" w:lastColumn="0" w:noHBand="0" w:noVBand="1"/>
      </w:tblPr>
      <w:tblGrid>
        <w:gridCol w:w="992"/>
        <w:gridCol w:w="992"/>
        <w:gridCol w:w="3969"/>
        <w:gridCol w:w="2443"/>
      </w:tblGrid>
      <w:tr w:rsidR="00404D6B" w:rsidTr="00F36BCB">
        <w:trPr>
          <w:cnfStyle w:val="100000000000" w:firstRow="1" w:lastRow="0" w:firstColumn="0" w:lastColumn="0" w:oddVBand="0" w:evenVBand="0" w:oddHBand="0" w:evenHBand="0" w:firstRowFirstColumn="0" w:firstRowLastColumn="0" w:lastRowFirstColumn="0" w:lastRowLastColumn="0"/>
        </w:trPr>
        <w:tc>
          <w:tcPr>
            <w:tcW w:w="992" w:type="dxa"/>
          </w:tcPr>
          <w:p w:rsidR="00404D6B" w:rsidRDefault="00404D6B" w:rsidP="00751A8A">
            <w:pPr>
              <w:keepNext/>
              <w:jc w:val="center"/>
            </w:pPr>
            <w:r>
              <w:t>Section</w:t>
            </w:r>
          </w:p>
        </w:tc>
        <w:tc>
          <w:tcPr>
            <w:tcW w:w="992" w:type="dxa"/>
          </w:tcPr>
          <w:p w:rsidR="00404D6B" w:rsidRDefault="00404D6B" w:rsidP="00751A8A">
            <w:pPr>
              <w:keepNext/>
              <w:jc w:val="center"/>
            </w:pPr>
            <w:r>
              <w:t>Series</w:t>
            </w:r>
          </w:p>
        </w:tc>
        <w:tc>
          <w:tcPr>
            <w:tcW w:w="3969" w:type="dxa"/>
          </w:tcPr>
          <w:p w:rsidR="00404D6B" w:rsidRDefault="00404D6B" w:rsidP="00751A8A">
            <w:pPr>
              <w:keepNext/>
            </w:pPr>
            <w:r>
              <w:t>Unexpected feature</w:t>
            </w:r>
          </w:p>
        </w:tc>
        <w:tc>
          <w:tcPr>
            <w:tcW w:w="2443" w:type="dxa"/>
          </w:tcPr>
          <w:p w:rsidR="00404D6B" w:rsidRDefault="00404D6B" w:rsidP="00EF767D">
            <w:pPr>
              <w:keepNext/>
              <w:jc w:val="center"/>
            </w:pPr>
            <w:r>
              <w:t>Location along x-axis</w:t>
            </w:r>
          </w:p>
        </w:tc>
      </w:tr>
      <w:tr w:rsidR="00404D6B" w:rsidTr="00F36BCB">
        <w:tc>
          <w:tcPr>
            <w:tcW w:w="992" w:type="dxa"/>
          </w:tcPr>
          <w:p w:rsidR="00404D6B" w:rsidRDefault="00404D6B" w:rsidP="00751A8A">
            <w:pPr>
              <w:keepNext/>
              <w:jc w:val="center"/>
            </w:pPr>
            <w:r>
              <w:t>1</w:t>
            </w:r>
          </w:p>
        </w:tc>
        <w:tc>
          <w:tcPr>
            <w:tcW w:w="992" w:type="dxa"/>
          </w:tcPr>
          <w:p w:rsidR="00404D6B" w:rsidRDefault="00404D6B" w:rsidP="00751A8A">
            <w:pPr>
              <w:keepNext/>
              <w:jc w:val="center"/>
            </w:pPr>
            <w:r>
              <w:t>5</w:t>
            </w:r>
          </w:p>
        </w:tc>
        <w:tc>
          <w:tcPr>
            <w:tcW w:w="3969" w:type="dxa"/>
          </w:tcPr>
          <w:p w:rsidR="00404D6B" w:rsidRDefault="00404D6B" w:rsidP="00EF767D">
            <w:pPr>
              <w:keepNext/>
            </w:pPr>
            <w:r>
              <w:t>slight increase (jump) in discharge</w:t>
            </w:r>
          </w:p>
        </w:tc>
        <w:tc>
          <w:tcPr>
            <w:tcW w:w="2443" w:type="dxa"/>
          </w:tcPr>
          <w:p w:rsidR="00404D6B" w:rsidRDefault="00404D6B" w:rsidP="00EF767D">
            <w:pPr>
              <w:keepNext/>
              <w:jc w:val="center"/>
            </w:pPr>
            <w:r>
              <w:t>0.02</w:t>
            </w:r>
          </w:p>
        </w:tc>
      </w:tr>
      <w:tr w:rsidR="00404D6B" w:rsidTr="000F12B2">
        <w:tc>
          <w:tcPr>
            <w:tcW w:w="992" w:type="dxa"/>
          </w:tcPr>
          <w:p w:rsidR="00404D6B" w:rsidRDefault="00404D6B" w:rsidP="000F12B2">
            <w:pPr>
              <w:keepNext/>
              <w:jc w:val="center"/>
            </w:pPr>
            <w:r>
              <w:t>3</w:t>
            </w:r>
          </w:p>
        </w:tc>
        <w:tc>
          <w:tcPr>
            <w:tcW w:w="992" w:type="dxa"/>
          </w:tcPr>
          <w:p w:rsidR="00404D6B" w:rsidRDefault="00404D6B" w:rsidP="000F12B2">
            <w:pPr>
              <w:keepNext/>
              <w:jc w:val="center"/>
            </w:pPr>
            <w:r>
              <w:t>1</w:t>
            </w:r>
          </w:p>
        </w:tc>
        <w:tc>
          <w:tcPr>
            <w:tcW w:w="3969" w:type="dxa"/>
          </w:tcPr>
          <w:p w:rsidR="00404D6B" w:rsidRDefault="00404D6B" w:rsidP="000F12B2">
            <w:pPr>
              <w:keepNext/>
            </w:pPr>
            <w:r>
              <w:t>minor discontinuity in discharge</w:t>
            </w:r>
          </w:p>
        </w:tc>
        <w:tc>
          <w:tcPr>
            <w:tcW w:w="2443" w:type="dxa"/>
          </w:tcPr>
          <w:p w:rsidR="00404D6B" w:rsidRDefault="00404D6B" w:rsidP="003434C1">
            <w:pPr>
              <w:keepNext/>
              <w:jc w:val="center"/>
            </w:pPr>
            <w:r>
              <w:t>-0.7</w:t>
            </w:r>
          </w:p>
        </w:tc>
      </w:tr>
      <w:tr w:rsidR="00404D6B" w:rsidTr="000F12B2">
        <w:tc>
          <w:tcPr>
            <w:tcW w:w="992" w:type="dxa"/>
          </w:tcPr>
          <w:p w:rsidR="00404D6B" w:rsidRDefault="00404D6B" w:rsidP="000F12B2">
            <w:pPr>
              <w:keepNext/>
              <w:jc w:val="center"/>
            </w:pPr>
            <w:r>
              <w:t>3</w:t>
            </w:r>
          </w:p>
        </w:tc>
        <w:tc>
          <w:tcPr>
            <w:tcW w:w="992" w:type="dxa"/>
          </w:tcPr>
          <w:p w:rsidR="00404D6B" w:rsidRDefault="00404D6B" w:rsidP="000F12B2">
            <w:pPr>
              <w:keepNext/>
              <w:jc w:val="center"/>
            </w:pPr>
            <w:r>
              <w:t>2</w:t>
            </w:r>
          </w:p>
        </w:tc>
        <w:tc>
          <w:tcPr>
            <w:tcW w:w="3969" w:type="dxa"/>
          </w:tcPr>
          <w:p w:rsidR="00404D6B" w:rsidRDefault="00404D6B" w:rsidP="000F12B2">
            <w:pPr>
              <w:keepNext/>
            </w:pPr>
            <w:r>
              <w:t>minor discontinuity in discharge</w:t>
            </w:r>
          </w:p>
        </w:tc>
        <w:tc>
          <w:tcPr>
            <w:tcW w:w="2443" w:type="dxa"/>
          </w:tcPr>
          <w:p w:rsidR="00404D6B" w:rsidRDefault="00404D6B" w:rsidP="003434C1">
            <w:pPr>
              <w:keepNext/>
              <w:jc w:val="center"/>
            </w:pPr>
            <w:r>
              <w:t>-0.3</w:t>
            </w:r>
          </w:p>
        </w:tc>
      </w:tr>
      <w:tr w:rsidR="00404D6B" w:rsidTr="00F36BCB">
        <w:tc>
          <w:tcPr>
            <w:tcW w:w="992" w:type="dxa"/>
          </w:tcPr>
          <w:p w:rsidR="00404D6B" w:rsidRDefault="00404D6B" w:rsidP="00751A8A">
            <w:pPr>
              <w:keepNext/>
              <w:jc w:val="center"/>
            </w:pPr>
            <w:r>
              <w:t>6</w:t>
            </w:r>
          </w:p>
        </w:tc>
        <w:tc>
          <w:tcPr>
            <w:tcW w:w="992" w:type="dxa"/>
          </w:tcPr>
          <w:p w:rsidR="00404D6B" w:rsidRDefault="00404D6B" w:rsidP="00751A8A">
            <w:pPr>
              <w:keepNext/>
              <w:jc w:val="center"/>
            </w:pPr>
            <w:r>
              <w:t>2</w:t>
            </w:r>
          </w:p>
        </w:tc>
        <w:tc>
          <w:tcPr>
            <w:tcW w:w="3969" w:type="dxa"/>
          </w:tcPr>
          <w:p w:rsidR="00404D6B" w:rsidRDefault="00404D6B" w:rsidP="00751A8A">
            <w:pPr>
              <w:keepNext/>
            </w:pPr>
            <w:r>
              <w:t>slight decrease in discharge</w:t>
            </w:r>
          </w:p>
        </w:tc>
        <w:tc>
          <w:tcPr>
            <w:tcW w:w="2443" w:type="dxa"/>
          </w:tcPr>
          <w:p w:rsidR="00404D6B" w:rsidRDefault="00404D6B" w:rsidP="00EF767D">
            <w:pPr>
              <w:keepNext/>
              <w:jc w:val="center"/>
            </w:pPr>
            <w:r>
              <w:t>1.0 - 1.5</w:t>
            </w:r>
          </w:p>
        </w:tc>
      </w:tr>
      <w:tr w:rsidR="00404D6B" w:rsidTr="00F36BCB">
        <w:tc>
          <w:tcPr>
            <w:tcW w:w="992" w:type="dxa"/>
          </w:tcPr>
          <w:p w:rsidR="00404D6B" w:rsidRDefault="00404D6B" w:rsidP="00751A8A">
            <w:pPr>
              <w:keepNext/>
              <w:jc w:val="center"/>
            </w:pPr>
            <w:r>
              <w:t>7</w:t>
            </w:r>
          </w:p>
        </w:tc>
        <w:tc>
          <w:tcPr>
            <w:tcW w:w="992" w:type="dxa"/>
          </w:tcPr>
          <w:p w:rsidR="00404D6B" w:rsidRDefault="00404D6B" w:rsidP="00751A8A">
            <w:pPr>
              <w:keepNext/>
              <w:jc w:val="center"/>
            </w:pPr>
            <w:r>
              <w:t>1</w:t>
            </w:r>
          </w:p>
        </w:tc>
        <w:tc>
          <w:tcPr>
            <w:tcW w:w="3969" w:type="dxa"/>
          </w:tcPr>
          <w:p w:rsidR="00404D6B" w:rsidRDefault="00404D6B" w:rsidP="00751A8A">
            <w:pPr>
              <w:keepNext/>
            </w:pPr>
            <w:r>
              <w:t>minor jump in run-up and discharge</w:t>
            </w:r>
          </w:p>
        </w:tc>
        <w:tc>
          <w:tcPr>
            <w:tcW w:w="2443" w:type="dxa"/>
          </w:tcPr>
          <w:p w:rsidR="00404D6B" w:rsidRDefault="00404D6B" w:rsidP="00EF767D">
            <w:pPr>
              <w:keepNext/>
              <w:jc w:val="center"/>
            </w:pPr>
            <w:r>
              <w:t>0</w:t>
            </w:r>
          </w:p>
        </w:tc>
      </w:tr>
      <w:tr w:rsidR="00404D6B" w:rsidTr="00F36BCB">
        <w:tc>
          <w:tcPr>
            <w:tcW w:w="992" w:type="dxa"/>
          </w:tcPr>
          <w:p w:rsidR="00404D6B" w:rsidRDefault="00404D6B" w:rsidP="00C20656">
            <w:pPr>
              <w:keepNext/>
              <w:jc w:val="center"/>
            </w:pPr>
            <w:r>
              <w:t>7</w:t>
            </w:r>
          </w:p>
        </w:tc>
        <w:tc>
          <w:tcPr>
            <w:tcW w:w="992" w:type="dxa"/>
          </w:tcPr>
          <w:p w:rsidR="00404D6B" w:rsidRDefault="00404D6B" w:rsidP="00C20656">
            <w:pPr>
              <w:keepNext/>
              <w:jc w:val="center"/>
            </w:pPr>
            <w:r>
              <w:t>3</w:t>
            </w:r>
          </w:p>
        </w:tc>
        <w:tc>
          <w:tcPr>
            <w:tcW w:w="3969" w:type="dxa"/>
          </w:tcPr>
          <w:p w:rsidR="00404D6B" w:rsidRDefault="00404D6B" w:rsidP="00C20656">
            <w:pPr>
              <w:keepNext/>
            </w:pPr>
            <w:r>
              <w:t>minor jump in run-up and discharge</w:t>
            </w:r>
          </w:p>
        </w:tc>
        <w:tc>
          <w:tcPr>
            <w:tcW w:w="2443" w:type="dxa"/>
          </w:tcPr>
          <w:p w:rsidR="00404D6B" w:rsidRDefault="00404D6B" w:rsidP="00C20656">
            <w:pPr>
              <w:keepNext/>
              <w:jc w:val="center"/>
            </w:pPr>
            <w:r>
              <w:t>2</w:t>
            </w:r>
          </w:p>
        </w:tc>
      </w:tr>
      <w:tr w:rsidR="00404D6B" w:rsidTr="00F36BCB">
        <w:tc>
          <w:tcPr>
            <w:tcW w:w="992" w:type="dxa"/>
          </w:tcPr>
          <w:p w:rsidR="00404D6B" w:rsidRDefault="00404D6B" w:rsidP="00751A8A">
            <w:pPr>
              <w:keepNext/>
              <w:jc w:val="center"/>
            </w:pPr>
            <w:r>
              <w:t>7</w:t>
            </w:r>
          </w:p>
        </w:tc>
        <w:tc>
          <w:tcPr>
            <w:tcW w:w="992" w:type="dxa"/>
          </w:tcPr>
          <w:p w:rsidR="00404D6B" w:rsidRDefault="00404D6B" w:rsidP="00751A8A">
            <w:pPr>
              <w:keepNext/>
              <w:jc w:val="center"/>
            </w:pPr>
            <w:r>
              <w:t>4</w:t>
            </w:r>
          </w:p>
        </w:tc>
        <w:tc>
          <w:tcPr>
            <w:tcW w:w="3969" w:type="dxa"/>
          </w:tcPr>
          <w:p w:rsidR="00404D6B" w:rsidRDefault="00404D6B" w:rsidP="00C20656">
            <w:pPr>
              <w:keepNext/>
            </w:pPr>
            <w:r>
              <w:t>minor jump in run-up and discharge</w:t>
            </w:r>
          </w:p>
        </w:tc>
        <w:tc>
          <w:tcPr>
            <w:tcW w:w="2443" w:type="dxa"/>
          </w:tcPr>
          <w:p w:rsidR="00404D6B" w:rsidRDefault="00404D6B" w:rsidP="00EF767D">
            <w:pPr>
              <w:keepNext/>
              <w:jc w:val="center"/>
            </w:pPr>
            <w:r>
              <w:t>2.4</w:t>
            </w:r>
          </w:p>
        </w:tc>
      </w:tr>
      <w:tr w:rsidR="00404D6B" w:rsidTr="00F36BCB">
        <w:tc>
          <w:tcPr>
            <w:tcW w:w="992" w:type="dxa"/>
          </w:tcPr>
          <w:p w:rsidR="00404D6B" w:rsidRDefault="00404D6B" w:rsidP="00751A8A">
            <w:pPr>
              <w:keepNext/>
              <w:jc w:val="center"/>
            </w:pPr>
            <w:r>
              <w:t>7</w:t>
            </w:r>
          </w:p>
        </w:tc>
        <w:tc>
          <w:tcPr>
            <w:tcW w:w="992" w:type="dxa"/>
          </w:tcPr>
          <w:p w:rsidR="00404D6B" w:rsidRDefault="00404D6B" w:rsidP="00751A8A">
            <w:pPr>
              <w:keepNext/>
              <w:jc w:val="center"/>
            </w:pPr>
            <w:r>
              <w:t>7</w:t>
            </w:r>
          </w:p>
        </w:tc>
        <w:tc>
          <w:tcPr>
            <w:tcW w:w="3969" w:type="dxa"/>
          </w:tcPr>
          <w:p w:rsidR="00404D6B" w:rsidRDefault="00404D6B" w:rsidP="00080C60">
            <w:pPr>
              <w:keepNext/>
            </w:pPr>
            <w:r>
              <w:t>minor drop in run-up and discharge</w:t>
            </w:r>
          </w:p>
        </w:tc>
        <w:tc>
          <w:tcPr>
            <w:tcW w:w="2443" w:type="dxa"/>
          </w:tcPr>
          <w:p w:rsidR="00404D6B" w:rsidRDefault="00404D6B" w:rsidP="00EF767D">
            <w:pPr>
              <w:keepNext/>
              <w:jc w:val="center"/>
            </w:pPr>
            <w:r>
              <w:t>80 - 81</w:t>
            </w:r>
          </w:p>
        </w:tc>
      </w:tr>
      <w:tr w:rsidR="00404D6B" w:rsidTr="00F36BCB">
        <w:tc>
          <w:tcPr>
            <w:tcW w:w="992" w:type="dxa"/>
          </w:tcPr>
          <w:p w:rsidR="00404D6B" w:rsidRDefault="00404D6B" w:rsidP="00751A8A">
            <w:pPr>
              <w:keepNext/>
              <w:jc w:val="center"/>
            </w:pPr>
            <w:r>
              <w:t>8</w:t>
            </w:r>
          </w:p>
        </w:tc>
        <w:tc>
          <w:tcPr>
            <w:tcW w:w="992" w:type="dxa"/>
          </w:tcPr>
          <w:p w:rsidR="00404D6B" w:rsidRDefault="00404D6B" w:rsidP="00751A8A">
            <w:pPr>
              <w:keepNext/>
              <w:jc w:val="center"/>
            </w:pPr>
            <w:r>
              <w:t>3</w:t>
            </w:r>
          </w:p>
        </w:tc>
        <w:tc>
          <w:tcPr>
            <w:tcW w:w="3969" w:type="dxa"/>
          </w:tcPr>
          <w:p w:rsidR="00404D6B" w:rsidRDefault="00404D6B" w:rsidP="00751A8A">
            <w:pPr>
              <w:keepNext/>
            </w:pPr>
            <w:r>
              <w:t>minor jump in run-up and discharge</w:t>
            </w:r>
          </w:p>
        </w:tc>
        <w:tc>
          <w:tcPr>
            <w:tcW w:w="2443" w:type="dxa"/>
          </w:tcPr>
          <w:p w:rsidR="00404D6B" w:rsidRDefault="00404D6B" w:rsidP="00EF767D">
            <w:pPr>
              <w:keepNext/>
              <w:jc w:val="center"/>
            </w:pPr>
            <w:r>
              <w:t>2.25</w:t>
            </w:r>
          </w:p>
        </w:tc>
      </w:tr>
      <w:tr w:rsidR="00404D6B" w:rsidTr="00E955EE">
        <w:tc>
          <w:tcPr>
            <w:tcW w:w="992" w:type="dxa"/>
          </w:tcPr>
          <w:p w:rsidR="00404D6B" w:rsidRDefault="00404D6B" w:rsidP="00E955EE">
            <w:pPr>
              <w:keepNext/>
              <w:jc w:val="center"/>
            </w:pPr>
            <w:r>
              <w:t>8</w:t>
            </w:r>
          </w:p>
        </w:tc>
        <w:tc>
          <w:tcPr>
            <w:tcW w:w="992" w:type="dxa"/>
          </w:tcPr>
          <w:p w:rsidR="00404D6B" w:rsidRDefault="00404D6B" w:rsidP="00E955EE">
            <w:pPr>
              <w:keepNext/>
              <w:jc w:val="center"/>
            </w:pPr>
            <w:r>
              <w:t>4</w:t>
            </w:r>
          </w:p>
        </w:tc>
        <w:tc>
          <w:tcPr>
            <w:tcW w:w="3969" w:type="dxa"/>
          </w:tcPr>
          <w:p w:rsidR="00404D6B" w:rsidRDefault="00404D6B" w:rsidP="00E955EE">
            <w:pPr>
              <w:keepNext/>
            </w:pPr>
            <w:r>
              <w:t>minor jump in run-up and discharge</w:t>
            </w:r>
          </w:p>
        </w:tc>
        <w:tc>
          <w:tcPr>
            <w:tcW w:w="2443" w:type="dxa"/>
          </w:tcPr>
          <w:p w:rsidR="00404D6B" w:rsidRDefault="00404D6B" w:rsidP="00E13AA3">
            <w:pPr>
              <w:keepNext/>
              <w:jc w:val="center"/>
            </w:pPr>
            <w:r>
              <w:t>2.7</w:t>
            </w:r>
          </w:p>
        </w:tc>
      </w:tr>
    </w:tbl>
    <w:p w:rsidR="00751A8A" w:rsidRDefault="00AB5820" w:rsidP="00AB5820">
      <w:pPr>
        <w:pStyle w:val="Caption"/>
      </w:pPr>
      <w:bookmarkStart w:id="62" w:name="_Ref431149860"/>
      <w:proofErr w:type="gramStart"/>
      <w:r>
        <w:t xml:space="preserve">Table </w:t>
      </w:r>
      <w:proofErr w:type="gramEnd"/>
      <w:r w:rsidR="00B7670E">
        <w:fldChar w:fldCharType="begin"/>
      </w:r>
      <w:r w:rsidR="00B7670E">
        <w:instrText xml:space="preserve"> STYLEREF 1 \s </w:instrText>
      </w:r>
      <w:r w:rsidR="00B7670E">
        <w:fldChar w:fldCharType="separate"/>
      </w:r>
      <w:r w:rsidR="009C116E">
        <w:rPr>
          <w:noProof/>
        </w:rPr>
        <w:t>2</w:t>
      </w:r>
      <w:r w:rsidR="00B7670E">
        <w:fldChar w:fldCharType="end"/>
      </w:r>
      <w:proofErr w:type="gramStart"/>
      <w:r w:rsidR="00B7670E">
        <w:t>.</w:t>
      </w:r>
      <w:proofErr w:type="gramEnd"/>
      <w:r w:rsidR="00B7670E">
        <w:fldChar w:fldCharType="begin"/>
      </w:r>
      <w:r w:rsidR="00B7670E">
        <w:instrText xml:space="preserve"> SEQ Table \* ARABIC \s 1 </w:instrText>
      </w:r>
      <w:r w:rsidR="00B7670E">
        <w:fldChar w:fldCharType="separate"/>
      </w:r>
      <w:r w:rsidR="009C116E">
        <w:rPr>
          <w:noProof/>
        </w:rPr>
        <w:t>1</w:t>
      </w:r>
      <w:r w:rsidR="00B7670E">
        <w:fldChar w:fldCharType="end"/>
      </w:r>
      <w:bookmarkEnd w:id="62"/>
      <w:r>
        <w:tab/>
        <w:t>Basic test series where trends in computational results do not meet the expectations.</w:t>
      </w:r>
    </w:p>
    <w:p w:rsidR="005838E3" w:rsidRDefault="005838E3" w:rsidP="005838E3"/>
    <w:p w:rsidR="00AB5820" w:rsidRDefault="00AB5820" w:rsidP="005838E3">
      <w:r>
        <w:t>Some unexpected trends were already observed and explained in earlier versions of the test report. These explanations are repeated below.</w:t>
      </w:r>
    </w:p>
    <w:p w:rsidR="00AB5820" w:rsidRDefault="00AB5820" w:rsidP="005838E3"/>
    <w:p w:rsidR="001D4B36" w:rsidRDefault="001D4B36" w:rsidP="001D4B36">
      <w:pPr>
        <w:pStyle w:val="HdWtussenkop"/>
      </w:pPr>
      <w:r>
        <w:t>Cross section 1, test series 5</w:t>
      </w:r>
    </w:p>
    <w:p w:rsidR="001D4B36" w:rsidRDefault="001D4B36" w:rsidP="005838E3">
      <w:r>
        <w:t>This (minor) deviation still needs to be explained.</w:t>
      </w:r>
    </w:p>
    <w:p w:rsidR="003E0181" w:rsidRDefault="003E0181" w:rsidP="003E0181">
      <w:r>
        <w:t>Most likely, the transition in formulas at a breaker parameter value of 7 is important here.</w:t>
      </w:r>
    </w:p>
    <w:p w:rsidR="001D4B36" w:rsidRDefault="001D4B36" w:rsidP="005838E3"/>
    <w:p w:rsidR="005838E3" w:rsidRDefault="005838E3" w:rsidP="00C14908">
      <w:pPr>
        <w:pStyle w:val="HdWtussenkop"/>
      </w:pPr>
      <w:r>
        <w:t>Cross section 3, test series 1 (and 2)</w:t>
      </w:r>
    </w:p>
    <w:p w:rsidR="005838E3" w:rsidRDefault="00C20656" w:rsidP="00C20656">
      <w:r>
        <w:fldChar w:fldCharType="begin"/>
      </w:r>
      <w:r>
        <w:instrText xml:space="preserve"> REF _Ref431196528 </w:instrText>
      </w:r>
      <w:r>
        <w:fldChar w:fldCharType="separate"/>
      </w:r>
      <w:r w:rsidR="009C116E">
        <w:t xml:space="preserve">Figure </w:t>
      </w:r>
      <w:r w:rsidR="009C116E">
        <w:rPr>
          <w:noProof/>
        </w:rPr>
        <w:t>2</w:t>
      </w:r>
      <w:r w:rsidR="009C116E">
        <w:t>.</w:t>
      </w:r>
      <w:r w:rsidR="009C116E">
        <w:rPr>
          <w:noProof/>
        </w:rPr>
        <w:t>1</w:t>
      </w:r>
      <w:r>
        <w:fldChar w:fldCharType="end"/>
      </w:r>
      <w:r w:rsidR="005838E3">
        <w:t xml:space="preserve"> shows the dimensionless overtopping discharge for both the breaking and non-breaking waves, for cross section 3, with varying water level (test series 1</w:t>
      </w:r>
      <w:r w:rsidR="001D4B36">
        <w:t>, former reference results</w:t>
      </w:r>
      <w:r w:rsidR="005838E3">
        <w:t>). The resulting overtopping discharge equals the minimum of these two values (multiplied by a factor depending on the wave height). For lower water levels this result is based on the overtopping discharge for non-breaking waves (</w:t>
      </w:r>
      <w:proofErr w:type="spellStart"/>
      <w:r w:rsidR="005838E3">
        <w:t>Q</w:t>
      </w:r>
      <w:r w:rsidR="005838E3" w:rsidRPr="00C14908">
        <w:rPr>
          <w:vertAlign w:val="subscript"/>
        </w:rPr>
        <w:t>n</w:t>
      </w:r>
      <w:proofErr w:type="spellEnd"/>
      <w:r w:rsidR="005838E3">
        <w:t xml:space="preserve">), but for </w:t>
      </w:r>
      <w:r w:rsidR="002E265C">
        <w:t xml:space="preserve">higher </w:t>
      </w:r>
      <w:r w:rsidR="005838E3">
        <w:t>water levels the result is based on the overtopping discharge for breaking waves (</w:t>
      </w:r>
      <w:proofErr w:type="spellStart"/>
      <w:r w:rsidR="005838E3">
        <w:t>Q</w:t>
      </w:r>
      <w:r w:rsidR="005838E3" w:rsidRPr="00C14908">
        <w:rPr>
          <w:vertAlign w:val="subscript"/>
        </w:rPr>
        <w:t>b</w:t>
      </w:r>
      <w:proofErr w:type="spellEnd"/>
      <w:r w:rsidR="005838E3">
        <w:t>). The latter does not always increase with increasing water levels, since it depends on the representative slope angle. For cross section 3 the representative slope angle decreases with increasing water level, because the lower segment has a steeper slope than the upper segment.</w:t>
      </w:r>
    </w:p>
    <w:p w:rsidR="005838E3" w:rsidRDefault="005838E3" w:rsidP="005838E3"/>
    <w:p w:rsidR="00C20656" w:rsidRDefault="00C20656" w:rsidP="00C20656">
      <w:pPr>
        <w:keepNext/>
      </w:pPr>
      <w:r>
        <w:rPr>
          <w:noProof/>
          <w:lang w:eastAsia="zh-CN"/>
        </w:rPr>
        <w:drawing>
          <wp:inline distT="0" distB="0" distL="0" distR="0" wp14:anchorId="3CD42809" wp14:editId="3210AFB8">
            <wp:extent cx="5533390" cy="3616325"/>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33390" cy="3616325"/>
                    </a:xfrm>
                    <a:prstGeom prst="rect">
                      <a:avLst/>
                    </a:prstGeom>
                  </pic:spPr>
                </pic:pic>
              </a:graphicData>
            </a:graphic>
          </wp:inline>
        </w:drawing>
      </w:r>
    </w:p>
    <w:p w:rsidR="00C20656" w:rsidRDefault="00C20656" w:rsidP="00C20656">
      <w:pPr>
        <w:pStyle w:val="Caption"/>
      </w:pPr>
      <w:bookmarkStart w:id="63" w:name="_Ref431196528"/>
      <w:proofErr w:type="gramStart"/>
      <w:r>
        <w:t xml:space="preserve">Figure </w:t>
      </w:r>
      <w:proofErr w:type="gramEnd"/>
      <w:r w:rsidR="00B7670E">
        <w:fldChar w:fldCharType="begin"/>
      </w:r>
      <w:r w:rsidR="00B7670E">
        <w:instrText xml:space="preserve"> STYLEREF 1 \s </w:instrText>
      </w:r>
      <w:r w:rsidR="00B7670E">
        <w:fldChar w:fldCharType="separate"/>
      </w:r>
      <w:r w:rsidR="009C116E">
        <w:rPr>
          <w:noProof/>
        </w:rPr>
        <w:t>2</w:t>
      </w:r>
      <w:r w:rsidR="00B7670E">
        <w:fldChar w:fldCharType="end"/>
      </w:r>
      <w:proofErr w:type="gramStart"/>
      <w:r w:rsidR="00B7670E">
        <w:t>.</w:t>
      </w:r>
      <w:proofErr w:type="gramEnd"/>
      <w:r w:rsidR="00B7670E">
        <w:fldChar w:fldCharType="begin"/>
      </w:r>
      <w:r w:rsidR="00B7670E">
        <w:instrText xml:space="preserve"> SEQ Figure \* ARABIC \s 1 </w:instrText>
      </w:r>
      <w:r w:rsidR="00B7670E">
        <w:fldChar w:fldCharType="separate"/>
      </w:r>
      <w:r w:rsidR="009C116E">
        <w:rPr>
          <w:noProof/>
        </w:rPr>
        <w:t>1</w:t>
      </w:r>
      <w:r w:rsidR="00B7670E">
        <w:fldChar w:fldCharType="end"/>
      </w:r>
      <w:bookmarkEnd w:id="63"/>
      <w:r>
        <w:tab/>
        <w:t>Dimensionless overtopping discharge for breaking (</w:t>
      </w:r>
      <w:proofErr w:type="spellStart"/>
      <w:r>
        <w:t>Q</w:t>
      </w:r>
      <w:r w:rsidRPr="007A6AF1">
        <w:rPr>
          <w:vertAlign w:val="subscript"/>
        </w:rPr>
        <w:t>b</w:t>
      </w:r>
      <w:proofErr w:type="spellEnd"/>
      <w:r>
        <w:t>) and non-breaking (</w:t>
      </w:r>
      <w:proofErr w:type="spellStart"/>
      <w:r>
        <w:t>Q</w:t>
      </w:r>
      <w:r w:rsidRPr="007A6AF1">
        <w:rPr>
          <w:vertAlign w:val="subscript"/>
        </w:rPr>
        <w:t>n</w:t>
      </w:r>
      <w:proofErr w:type="spellEnd"/>
      <w:r>
        <w:t>) waves, cross section 3, test series 1, based on old test data</w:t>
      </w:r>
    </w:p>
    <w:p w:rsidR="00FB0362" w:rsidRDefault="00FB0362" w:rsidP="005838E3"/>
    <w:p w:rsidR="00044C8A" w:rsidRDefault="00044C8A" w:rsidP="00044C8A">
      <w:pPr>
        <w:pStyle w:val="HdWtussenkop"/>
      </w:pPr>
      <w:r>
        <w:t>Cross section 6, test series 2</w:t>
      </w:r>
    </w:p>
    <w:p w:rsidR="00044C8A" w:rsidRDefault="00044C8A" w:rsidP="00044C8A">
      <w:r>
        <w:t xml:space="preserve">This deviation still needs to be explained. </w:t>
      </w:r>
    </w:p>
    <w:p w:rsidR="00044C8A" w:rsidRDefault="00044C8A" w:rsidP="00044C8A"/>
    <w:p w:rsidR="00044C8A" w:rsidRDefault="00044C8A" w:rsidP="00044C8A">
      <w:pPr>
        <w:pStyle w:val="HdWtussenkop"/>
      </w:pPr>
      <w:r>
        <w:t>Cross section 7, test series 1</w:t>
      </w:r>
    </w:p>
    <w:p w:rsidR="00044C8A" w:rsidRDefault="00044C8A" w:rsidP="00044C8A">
      <w:r>
        <w:t>This deviation still needs to be explained.</w:t>
      </w:r>
    </w:p>
    <w:p w:rsidR="00044C8A" w:rsidRDefault="00044C8A" w:rsidP="00044C8A">
      <w:r>
        <w:t>Most likely, the transition from no berm to a full berm to be accounted for is important here, see also the next explanation.</w:t>
      </w:r>
    </w:p>
    <w:p w:rsidR="00044C8A" w:rsidRDefault="00044C8A" w:rsidP="005838E3"/>
    <w:p w:rsidR="005838E3" w:rsidRDefault="005838E3" w:rsidP="00C14908">
      <w:pPr>
        <w:pStyle w:val="HdWtussenkop"/>
      </w:pPr>
      <w:r>
        <w:t>Cross section 7 (and 8), test series 3 (and 4)</w:t>
      </w:r>
    </w:p>
    <w:p w:rsidR="005838E3" w:rsidRDefault="005838E3" w:rsidP="00490967">
      <w:r>
        <w:t xml:space="preserve">The test series for cross section 7 and cross section 8 show a remarkable jump in the </w:t>
      </w:r>
      <w:r w:rsidR="007C2985">
        <w:t>run-up level</w:t>
      </w:r>
      <w:r>
        <w:t xml:space="preserve"> and overtopping discharge when the wave height increases (test series 3 and 4). This jump occurs for wave height (H</w:t>
      </w:r>
      <w:r w:rsidRPr="007A6AF1">
        <w:rPr>
          <w:vertAlign w:val="subscript"/>
        </w:rPr>
        <w:t>m0</w:t>
      </w:r>
      <w:r>
        <w:t>) equal to 2 m, and is a direct consequence of a jump in the reduction factor for berms, as shown in</w:t>
      </w:r>
      <w:r w:rsidR="00490967">
        <w:t xml:space="preserve"> </w:t>
      </w:r>
      <w:r w:rsidR="00490967">
        <w:fldChar w:fldCharType="begin"/>
      </w:r>
      <w:r w:rsidR="00490967">
        <w:instrText xml:space="preserve"> REF _Ref431196679 </w:instrText>
      </w:r>
      <w:r w:rsidR="00490967">
        <w:fldChar w:fldCharType="separate"/>
      </w:r>
      <w:r w:rsidR="009C116E">
        <w:t xml:space="preserve">Figure </w:t>
      </w:r>
      <w:r w:rsidR="009C116E">
        <w:rPr>
          <w:noProof/>
        </w:rPr>
        <w:t>2</w:t>
      </w:r>
      <w:r w:rsidR="009C116E">
        <w:t>.</w:t>
      </w:r>
      <w:r w:rsidR="009C116E">
        <w:rPr>
          <w:noProof/>
        </w:rPr>
        <w:t>2</w:t>
      </w:r>
      <w:r w:rsidR="00490967">
        <w:fldChar w:fldCharType="end"/>
      </w:r>
      <w:r>
        <w:t xml:space="preserve">. The calculation of the reduction factor for berms uses the influence width of each berm, which (for each berm separately) is defined as the horizontal distance between </w:t>
      </w:r>
      <w:r w:rsidR="00C20656">
        <w:t xml:space="preserve">cross section point at </w:t>
      </w:r>
      <w:r>
        <w:t>the berm height minus one wave height and the berm height plus one wave height. For the berms in cross section 7 there is a jump in the influence width of each berm at H</w:t>
      </w:r>
      <w:r w:rsidRPr="007A6AF1">
        <w:rPr>
          <w:vertAlign w:val="subscript"/>
        </w:rPr>
        <w:t>m0</w:t>
      </w:r>
      <w:r>
        <w:t xml:space="preserve"> = 2 m, because that is exactly the point at which the width of the other berm is added to the influence width. So, in short: the jump in </w:t>
      </w:r>
      <w:r w:rsidR="007C2985">
        <w:t>run-up level</w:t>
      </w:r>
      <w:r>
        <w:t xml:space="preserve"> occurs at a wave height of 2 m, since that is exactly the vertical distance between the two berms in this cross section. </w:t>
      </w:r>
    </w:p>
    <w:p w:rsidR="005838E3" w:rsidRDefault="005838E3" w:rsidP="005838E3"/>
    <w:p w:rsidR="00C20656" w:rsidRDefault="00C20656" w:rsidP="00C20656">
      <w:pPr>
        <w:keepNext/>
      </w:pPr>
      <w:r>
        <w:rPr>
          <w:noProof/>
          <w:lang w:eastAsia="zh-CN"/>
        </w:rPr>
        <w:drawing>
          <wp:inline distT="0" distB="0" distL="0" distR="0" wp14:anchorId="3FEC0DFD" wp14:editId="5DE18092">
            <wp:extent cx="5533390" cy="3613150"/>
            <wp:effectExtent l="0" t="0" r="0"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C20656" w:rsidRDefault="00C20656" w:rsidP="00C20656">
      <w:pPr>
        <w:pStyle w:val="Caption"/>
      </w:pPr>
      <w:bookmarkStart w:id="64" w:name="_Ref431196679"/>
      <w:proofErr w:type="gramStart"/>
      <w:r>
        <w:t xml:space="preserve">Figure </w:t>
      </w:r>
      <w:proofErr w:type="gramEnd"/>
      <w:r w:rsidR="00B7670E">
        <w:fldChar w:fldCharType="begin"/>
      </w:r>
      <w:r w:rsidR="00B7670E">
        <w:instrText xml:space="preserve"> STYLEREF 1 \s </w:instrText>
      </w:r>
      <w:r w:rsidR="00B7670E">
        <w:fldChar w:fldCharType="separate"/>
      </w:r>
      <w:r w:rsidR="009C116E">
        <w:rPr>
          <w:noProof/>
        </w:rPr>
        <w:t>2</w:t>
      </w:r>
      <w:r w:rsidR="00B7670E">
        <w:fldChar w:fldCharType="end"/>
      </w:r>
      <w:proofErr w:type="gramStart"/>
      <w:r w:rsidR="00B7670E">
        <w:t>.</w:t>
      </w:r>
      <w:proofErr w:type="gramEnd"/>
      <w:r w:rsidR="00B7670E">
        <w:fldChar w:fldCharType="begin"/>
      </w:r>
      <w:r w:rsidR="00B7670E">
        <w:instrText xml:space="preserve"> SEQ Figure \* ARABIC \s 1 </w:instrText>
      </w:r>
      <w:r w:rsidR="00B7670E">
        <w:fldChar w:fldCharType="separate"/>
      </w:r>
      <w:r w:rsidR="009C116E">
        <w:rPr>
          <w:noProof/>
        </w:rPr>
        <w:t>2</w:t>
      </w:r>
      <w:r w:rsidR="00B7670E">
        <w:fldChar w:fldCharType="end"/>
      </w:r>
      <w:bookmarkEnd w:id="64"/>
      <w:r>
        <w:tab/>
        <w:t>Reduction factor berms, cross section 7, test series 3, based on old test data</w:t>
      </w:r>
    </w:p>
    <w:p w:rsidR="00C20656" w:rsidRDefault="00C20656" w:rsidP="005838E3"/>
    <w:p w:rsidR="003E0181" w:rsidRDefault="003E0181" w:rsidP="003E0181">
      <w:pPr>
        <w:pStyle w:val="HdWtussenkop"/>
      </w:pPr>
      <w:r>
        <w:t>Cross section 7, test series 7</w:t>
      </w:r>
    </w:p>
    <w:p w:rsidR="003E0181" w:rsidRDefault="003E0181" w:rsidP="003E0181">
      <w:r>
        <w:t>This deviation still needs to be explained.</w:t>
      </w:r>
    </w:p>
    <w:p w:rsidR="003E0181" w:rsidRDefault="003E0181" w:rsidP="003E0181">
      <w:r>
        <w:t>Most likely, the (start of) reduction of the wave height due to very oblique wave attack is important here, since it causes a similar change in wave height as the one causing the deviation in series 3.</w:t>
      </w:r>
    </w:p>
    <w:p w:rsidR="003E0181" w:rsidRDefault="003E0181" w:rsidP="005838E3"/>
    <w:p w:rsidR="005838E3" w:rsidRDefault="005838E3" w:rsidP="007A6AF1">
      <w:pPr>
        <w:pStyle w:val="Heading2"/>
      </w:pPr>
      <w:bookmarkStart w:id="65" w:name="_Toc431379937"/>
      <w:r>
        <w:t>Additional test series for each cross section</w:t>
      </w:r>
      <w:r w:rsidR="00AB5820">
        <w:t>: varying cross section features</w:t>
      </w:r>
      <w:bookmarkEnd w:id="65"/>
    </w:p>
    <w:p w:rsidR="007A6AF1" w:rsidRPr="007A6AF1" w:rsidRDefault="007A6AF1" w:rsidP="007A6AF1">
      <w:pPr>
        <w:keepNext/>
      </w:pPr>
    </w:p>
    <w:p w:rsidR="005838E3" w:rsidRDefault="005838E3" w:rsidP="005838E3">
      <w:r>
        <w:t>The expected results for the cross section specific test series are as follows:</w:t>
      </w:r>
    </w:p>
    <w:p w:rsidR="005838E3" w:rsidRDefault="005838E3" w:rsidP="005838E3">
      <w:pPr>
        <w:numPr>
          <w:ilvl w:val="0"/>
          <w:numId w:val="13"/>
        </w:numPr>
      </w:pPr>
      <w:r>
        <w:t xml:space="preserve">If the slope </w:t>
      </w:r>
      <w:r w:rsidR="00DE7374">
        <w:t xml:space="preserve">angle </w:t>
      </w:r>
      <w:r>
        <w:t>decreases</w:t>
      </w:r>
      <w:r w:rsidR="00DE7374">
        <w:t>,</w:t>
      </w:r>
      <w:r>
        <w:t xml:space="preserve"> the </w:t>
      </w:r>
      <w:r w:rsidR="00C14908">
        <w:t xml:space="preserve">run-up level </w:t>
      </w:r>
      <w:r>
        <w:t>and the overtopping discharge decrease.</w:t>
      </w:r>
    </w:p>
    <w:p w:rsidR="005838E3" w:rsidRDefault="005838E3" w:rsidP="005838E3">
      <w:pPr>
        <w:numPr>
          <w:ilvl w:val="0"/>
          <w:numId w:val="13"/>
        </w:numPr>
      </w:pPr>
      <w:r>
        <w:t xml:space="preserve">If the roughness coefficient decreases the </w:t>
      </w:r>
      <w:r w:rsidR="007C2985">
        <w:t>run-up level</w:t>
      </w:r>
      <w:r>
        <w:t xml:space="preserve"> and the overtopping discharge decrease.</w:t>
      </w:r>
    </w:p>
    <w:p w:rsidR="005838E3" w:rsidRDefault="005838E3" w:rsidP="005838E3">
      <w:pPr>
        <w:numPr>
          <w:ilvl w:val="0"/>
          <w:numId w:val="13"/>
        </w:numPr>
      </w:pPr>
      <w:r>
        <w:t xml:space="preserve">If the length of a berm increases the </w:t>
      </w:r>
      <w:r w:rsidR="007C2985">
        <w:t>run-up level</w:t>
      </w:r>
      <w:r>
        <w:t xml:space="preserve"> and the overtopping discharge decrease.</w:t>
      </w:r>
    </w:p>
    <w:p w:rsidR="00425B29" w:rsidRDefault="00425B29" w:rsidP="00425B29">
      <w:pPr>
        <w:numPr>
          <w:ilvl w:val="0"/>
          <w:numId w:val="13"/>
        </w:numPr>
      </w:pPr>
      <w:r>
        <w:t>The trends should not show any discontinuities, like jumps or missing data. (Buckling points, i.e. discontinuities in first derivative, may be expected though).</w:t>
      </w:r>
    </w:p>
    <w:p w:rsidR="00367148" w:rsidRDefault="00367148" w:rsidP="00367148"/>
    <w:p w:rsidR="00404D6B" w:rsidRDefault="00367148" w:rsidP="00AB5820">
      <w:r>
        <w:t xml:space="preserve">All </w:t>
      </w:r>
      <w:r w:rsidR="00404D6B">
        <w:t xml:space="preserve">results from the </w:t>
      </w:r>
      <w:r>
        <w:t xml:space="preserve">additional test series fulfil these expectations, with exceptions enumerated in </w:t>
      </w:r>
      <w:r w:rsidR="00AB5820">
        <w:fldChar w:fldCharType="begin"/>
      </w:r>
      <w:r w:rsidR="00AB5820">
        <w:instrText xml:space="preserve"> REF _Ref431150108 </w:instrText>
      </w:r>
      <w:r w:rsidR="00AB5820">
        <w:fldChar w:fldCharType="separate"/>
      </w:r>
      <w:r w:rsidR="009C116E">
        <w:t xml:space="preserve">Table </w:t>
      </w:r>
      <w:r w:rsidR="009C116E">
        <w:rPr>
          <w:noProof/>
        </w:rPr>
        <w:t>2</w:t>
      </w:r>
      <w:r w:rsidR="009C116E">
        <w:t>.</w:t>
      </w:r>
      <w:r w:rsidR="009C116E">
        <w:rPr>
          <w:noProof/>
        </w:rPr>
        <w:t>2</w:t>
      </w:r>
      <w:r w:rsidR="00AB5820">
        <w:fldChar w:fldCharType="end"/>
      </w:r>
      <w:r>
        <w:t>:</w:t>
      </w:r>
    </w:p>
    <w:p w:rsidR="00404D6B" w:rsidRDefault="00404D6B">
      <w:pPr>
        <w:spacing w:line="240" w:lineRule="auto"/>
        <w:jc w:val="left"/>
      </w:pPr>
      <w:r>
        <w:br w:type="page"/>
      </w:r>
    </w:p>
    <w:p w:rsidR="00367148" w:rsidRDefault="00367148" w:rsidP="00AB5820"/>
    <w:p w:rsidR="005838E3" w:rsidRDefault="005838E3" w:rsidP="005838E3"/>
    <w:tbl>
      <w:tblPr>
        <w:tblStyle w:val="dTable"/>
        <w:tblW w:w="0" w:type="auto"/>
        <w:tblLook w:val="04A0" w:firstRow="1" w:lastRow="0" w:firstColumn="1" w:lastColumn="0" w:noHBand="0" w:noVBand="1"/>
      </w:tblPr>
      <w:tblGrid>
        <w:gridCol w:w="992"/>
        <w:gridCol w:w="992"/>
        <w:gridCol w:w="3969"/>
        <w:gridCol w:w="2443"/>
      </w:tblGrid>
      <w:tr w:rsidR="00404D6B" w:rsidTr="00C20656">
        <w:trPr>
          <w:cnfStyle w:val="100000000000" w:firstRow="1" w:lastRow="0" w:firstColumn="0" w:lastColumn="0" w:oddVBand="0" w:evenVBand="0" w:oddHBand="0" w:evenHBand="0" w:firstRowFirstColumn="0" w:firstRowLastColumn="0" w:lastRowFirstColumn="0" w:lastRowLastColumn="0"/>
        </w:trPr>
        <w:tc>
          <w:tcPr>
            <w:tcW w:w="992" w:type="dxa"/>
          </w:tcPr>
          <w:p w:rsidR="00404D6B" w:rsidRDefault="00404D6B" w:rsidP="00C20656">
            <w:pPr>
              <w:keepNext/>
              <w:jc w:val="center"/>
            </w:pPr>
            <w:r>
              <w:t>Section</w:t>
            </w:r>
          </w:p>
        </w:tc>
        <w:tc>
          <w:tcPr>
            <w:tcW w:w="992" w:type="dxa"/>
          </w:tcPr>
          <w:p w:rsidR="00404D6B" w:rsidRDefault="00404D6B" w:rsidP="00C20656">
            <w:pPr>
              <w:keepNext/>
              <w:jc w:val="center"/>
            </w:pPr>
            <w:r>
              <w:t>Series</w:t>
            </w:r>
          </w:p>
        </w:tc>
        <w:tc>
          <w:tcPr>
            <w:tcW w:w="3969" w:type="dxa"/>
          </w:tcPr>
          <w:p w:rsidR="00404D6B" w:rsidRDefault="00404D6B" w:rsidP="00C20656">
            <w:pPr>
              <w:keepNext/>
            </w:pPr>
            <w:r>
              <w:t>Unexpected feature</w:t>
            </w:r>
          </w:p>
        </w:tc>
        <w:tc>
          <w:tcPr>
            <w:tcW w:w="2443" w:type="dxa"/>
          </w:tcPr>
          <w:p w:rsidR="00404D6B" w:rsidRDefault="00404D6B" w:rsidP="00C20656">
            <w:pPr>
              <w:keepNext/>
              <w:jc w:val="center"/>
            </w:pPr>
            <w:r>
              <w:t>Location along x-axis</w:t>
            </w:r>
          </w:p>
        </w:tc>
      </w:tr>
      <w:tr w:rsidR="00404D6B" w:rsidTr="00C20656">
        <w:tc>
          <w:tcPr>
            <w:tcW w:w="992" w:type="dxa"/>
          </w:tcPr>
          <w:p w:rsidR="00404D6B" w:rsidRDefault="00404D6B" w:rsidP="00C20656">
            <w:pPr>
              <w:keepNext/>
              <w:jc w:val="center"/>
            </w:pPr>
            <w:r>
              <w:t>3</w:t>
            </w:r>
          </w:p>
        </w:tc>
        <w:tc>
          <w:tcPr>
            <w:tcW w:w="992" w:type="dxa"/>
          </w:tcPr>
          <w:p w:rsidR="00404D6B" w:rsidRDefault="00404D6B" w:rsidP="00C20656">
            <w:pPr>
              <w:keepNext/>
              <w:jc w:val="center"/>
            </w:pPr>
            <w:r>
              <w:t>15</w:t>
            </w:r>
          </w:p>
        </w:tc>
        <w:tc>
          <w:tcPr>
            <w:tcW w:w="3969" w:type="dxa"/>
          </w:tcPr>
          <w:p w:rsidR="00404D6B" w:rsidRDefault="00404D6B" w:rsidP="00C20656">
            <w:pPr>
              <w:keepNext/>
            </w:pPr>
            <w:r>
              <w:t>slight decrease in discharge</w:t>
            </w:r>
          </w:p>
        </w:tc>
        <w:tc>
          <w:tcPr>
            <w:tcW w:w="2443" w:type="dxa"/>
          </w:tcPr>
          <w:p w:rsidR="00404D6B" w:rsidRDefault="00404D6B" w:rsidP="00C20656">
            <w:pPr>
              <w:keepNext/>
              <w:jc w:val="center"/>
            </w:pPr>
            <w:r>
              <w:t>0.52 - 0.54</w:t>
            </w:r>
          </w:p>
        </w:tc>
      </w:tr>
      <w:tr w:rsidR="00404D6B" w:rsidTr="00C20656">
        <w:tc>
          <w:tcPr>
            <w:tcW w:w="992" w:type="dxa"/>
          </w:tcPr>
          <w:p w:rsidR="00404D6B" w:rsidRDefault="00404D6B" w:rsidP="00C20656">
            <w:pPr>
              <w:keepNext/>
              <w:jc w:val="center"/>
            </w:pPr>
            <w:r>
              <w:t>3</w:t>
            </w:r>
          </w:p>
        </w:tc>
        <w:tc>
          <w:tcPr>
            <w:tcW w:w="992" w:type="dxa"/>
          </w:tcPr>
          <w:p w:rsidR="00404D6B" w:rsidRDefault="00404D6B" w:rsidP="00C20656">
            <w:pPr>
              <w:keepNext/>
              <w:jc w:val="center"/>
            </w:pPr>
            <w:r>
              <w:t>19</w:t>
            </w:r>
          </w:p>
        </w:tc>
        <w:tc>
          <w:tcPr>
            <w:tcW w:w="3969" w:type="dxa"/>
          </w:tcPr>
          <w:p w:rsidR="00404D6B" w:rsidRDefault="00404D6B" w:rsidP="00C20656">
            <w:pPr>
              <w:keepNext/>
            </w:pPr>
            <w:r>
              <w:t>slight decrease in discharge</w:t>
            </w:r>
          </w:p>
        </w:tc>
        <w:tc>
          <w:tcPr>
            <w:tcW w:w="2443" w:type="dxa"/>
          </w:tcPr>
          <w:p w:rsidR="00404D6B" w:rsidRDefault="00404D6B" w:rsidP="00C20656">
            <w:pPr>
              <w:keepNext/>
              <w:jc w:val="center"/>
            </w:pPr>
            <w:r>
              <w:t>0.50 - 0.65</w:t>
            </w:r>
          </w:p>
        </w:tc>
      </w:tr>
      <w:tr w:rsidR="00404D6B" w:rsidTr="00C20656">
        <w:tc>
          <w:tcPr>
            <w:tcW w:w="992" w:type="dxa"/>
          </w:tcPr>
          <w:p w:rsidR="00404D6B" w:rsidRDefault="00404D6B" w:rsidP="00C20656">
            <w:pPr>
              <w:keepNext/>
              <w:jc w:val="center"/>
            </w:pPr>
            <w:r>
              <w:t>4</w:t>
            </w:r>
          </w:p>
        </w:tc>
        <w:tc>
          <w:tcPr>
            <w:tcW w:w="992" w:type="dxa"/>
          </w:tcPr>
          <w:p w:rsidR="00404D6B" w:rsidRDefault="00404D6B" w:rsidP="00C20656">
            <w:pPr>
              <w:keepNext/>
              <w:jc w:val="center"/>
            </w:pPr>
            <w:r>
              <w:t>17</w:t>
            </w:r>
          </w:p>
        </w:tc>
        <w:tc>
          <w:tcPr>
            <w:tcW w:w="3969" w:type="dxa"/>
          </w:tcPr>
          <w:p w:rsidR="00404D6B" w:rsidRDefault="00404D6B" w:rsidP="00080C60">
            <w:pPr>
              <w:keepNext/>
            </w:pPr>
            <w:r>
              <w:t>drop in run-up</w:t>
            </w:r>
          </w:p>
        </w:tc>
        <w:tc>
          <w:tcPr>
            <w:tcW w:w="2443" w:type="dxa"/>
          </w:tcPr>
          <w:p w:rsidR="00404D6B" w:rsidRDefault="00404D6B" w:rsidP="00C20656">
            <w:pPr>
              <w:keepNext/>
              <w:jc w:val="center"/>
            </w:pPr>
            <w:r>
              <w:t>0.51 - 0.52</w:t>
            </w:r>
          </w:p>
        </w:tc>
      </w:tr>
      <w:tr w:rsidR="00404D6B" w:rsidTr="00E955EE">
        <w:tc>
          <w:tcPr>
            <w:tcW w:w="992" w:type="dxa"/>
          </w:tcPr>
          <w:p w:rsidR="00404D6B" w:rsidRDefault="00404D6B" w:rsidP="00E955EE">
            <w:pPr>
              <w:keepNext/>
              <w:jc w:val="center"/>
            </w:pPr>
            <w:r>
              <w:t>4</w:t>
            </w:r>
          </w:p>
        </w:tc>
        <w:tc>
          <w:tcPr>
            <w:tcW w:w="992" w:type="dxa"/>
          </w:tcPr>
          <w:p w:rsidR="00404D6B" w:rsidRDefault="00404D6B" w:rsidP="00E955EE">
            <w:pPr>
              <w:keepNext/>
              <w:jc w:val="center"/>
            </w:pPr>
            <w:r>
              <w:t>17</w:t>
            </w:r>
          </w:p>
        </w:tc>
        <w:tc>
          <w:tcPr>
            <w:tcW w:w="3969" w:type="dxa"/>
          </w:tcPr>
          <w:p w:rsidR="00404D6B" w:rsidRDefault="00404D6B" w:rsidP="00E955EE">
            <w:pPr>
              <w:keepNext/>
            </w:pPr>
            <w:r>
              <w:t>jump in discharge</w:t>
            </w:r>
          </w:p>
        </w:tc>
        <w:tc>
          <w:tcPr>
            <w:tcW w:w="2443" w:type="dxa"/>
          </w:tcPr>
          <w:p w:rsidR="00404D6B" w:rsidRDefault="00404D6B" w:rsidP="00E955EE">
            <w:pPr>
              <w:keepNext/>
              <w:jc w:val="center"/>
            </w:pPr>
            <w:r>
              <w:t>0.66 - 0.67</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10</w:t>
            </w:r>
          </w:p>
        </w:tc>
        <w:tc>
          <w:tcPr>
            <w:tcW w:w="3969" w:type="dxa"/>
          </w:tcPr>
          <w:p w:rsidR="00404D6B" w:rsidRDefault="00404D6B" w:rsidP="00080C60">
            <w:pPr>
              <w:keepNext/>
            </w:pPr>
            <w:r>
              <w:t>slight decrease in run-up</w:t>
            </w:r>
          </w:p>
        </w:tc>
        <w:tc>
          <w:tcPr>
            <w:tcW w:w="2443" w:type="dxa"/>
          </w:tcPr>
          <w:p w:rsidR="00404D6B" w:rsidRDefault="00404D6B" w:rsidP="00C20656">
            <w:pPr>
              <w:keepNext/>
              <w:jc w:val="center"/>
            </w:pPr>
            <w:r>
              <w:t>0.53 - 0.55</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11</w:t>
            </w:r>
          </w:p>
        </w:tc>
        <w:tc>
          <w:tcPr>
            <w:tcW w:w="3969" w:type="dxa"/>
          </w:tcPr>
          <w:p w:rsidR="00404D6B" w:rsidRDefault="00404D6B" w:rsidP="00C20656">
            <w:pPr>
              <w:keepNext/>
            </w:pPr>
            <w:r>
              <w:t>decrease (drop) in discharge</w:t>
            </w:r>
          </w:p>
        </w:tc>
        <w:tc>
          <w:tcPr>
            <w:tcW w:w="2443" w:type="dxa"/>
          </w:tcPr>
          <w:p w:rsidR="00404D6B" w:rsidRDefault="00404D6B" w:rsidP="00C20656">
            <w:pPr>
              <w:keepNext/>
              <w:jc w:val="center"/>
            </w:pPr>
            <w:r>
              <w:t>0.66 - 0.67</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12</w:t>
            </w:r>
          </w:p>
        </w:tc>
        <w:tc>
          <w:tcPr>
            <w:tcW w:w="3969" w:type="dxa"/>
          </w:tcPr>
          <w:p w:rsidR="00404D6B" w:rsidRDefault="00404D6B" w:rsidP="00C20656">
            <w:pPr>
              <w:keepNext/>
            </w:pPr>
            <w:r>
              <w:t>minor jump in run-up</w:t>
            </w:r>
          </w:p>
        </w:tc>
        <w:tc>
          <w:tcPr>
            <w:tcW w:w="2443" w:type="dxa"/>
          </w:tcPr>
          <w:p w:rsidR="00404D6B" w:rsidRDefault="00404D6B" w:rsidP="00C20656">
            <w:pPr>
              <w:keepNext/>
              <w:jc w:val="center"/>
            </w:pPr>
            <w:r>
              <w:t>0.67 - 0.68</w:t>
            </w:r>
          </w:p>
        </w:tc>
      </w:tr>
      <w:tr w:rsidR="00404D6B" w:rsidTr="00C20656">
        <w:tc>
          <w:tcPr>
            <w:tcW w:w="992" w:type="dxa"/>
          </w:tcPr>
          <w:p w:rsidR="00404D6B" w:rsidRDefault="00404D6B" w:rsidP="00C20656">
            <w:pPr>
              <w:keepNext/>
              <w:jc w:val="center"/>
            </w:pPr>
            <w:r>
              <w:t>7</w:t>
            </w:r>
          </w:p>
        </w:tc>
        <w:tc>
          <w:tcPr>
            <w:tcW w:w="992" w:type="dxa"/>
          </w:tcPr>
          <w:p w:rsidR="00404D6B" w:rsidRDefault="00404D6B" w:rsidP="00C20656">
            <w:pPr>
              <w:keepNext/>
              <w:jc w:val="center"/>
            </w:pPr>
            <w:r>
              <w:t>13</w:t>
            </w:r>
          </w:p>
        </w:tc>
        <w:tc>
          <w:tcPr>
            <w:tcW w:w="3969" w:type="dxa"/>
          </w:tcPr>
          <w:p w:rsidR="00404D6B" w:rsidRDefault="00404D6B" w:rsidP="00C20656">
            <w:pPr>
              <w:keepNext/>
            </w:pPr>
            <w:r>
              <w:t>jump in discharge</w:t>
            </w:r>
          </w:p>
        </w:tc>
        <w:tc>
          <w:tcPr>
            <w:tcW w:w="2443" w:type="dxa"/>
          </w:tcPr>
          <w:p w:rsidR="00404D6B" w:rsidRDefault="00404D6B" w:rsidP="00C20656">
            <w:pPr>
              <w:keepNext/>
              <w:jc w:val="center"/>
            </w:pPr>
            <w:r>
              <w:t>0.79 - 0.80</w:t>
            </w:r>
          </w:p>
        </w:tc>
      </w:tr>
    </w:tbl>
    <w:p w:rsidR="00367148" w:rsidRDefault="00AB5820" w:rsidP="00AB5820">
      <w:pPr>
        <w:pStyle w:val="Caption"/>
      </w:pPr>
      <w:bookmarkStart w:id="66" w:name="_Ref431150108"/>
      <w:proofErr w:type="gramStart"/>
      <w:r>
        <w:t xml:space="preserve">Table </w:t>
      </w:r>
      <w:proofErr w:type="gramEnd"/>
      <w:r w:rsidR="00B7670E">
        <w:fldChar w:fldCharType="begin"/>
      </w:r>
      <w:r w:rsidR="00B7670E">
        <w:instrText xml:space="preserve"> STYLEREF 1 \s </w:instrText>
      </w:r>
      <w:r w:rsidR="00B7670E">
        <w:fldChar w:fldCharType="separate"/>
      </w:r>
      <w:r w:rsidR="009C116E">
        <w:rPr>
          <w:noProof/>
        </w:rPr>
        <w:t>2</w:t>
      </w:r>
      <w:r w:rsidR="00B7670E">
        <w:fldChar w:fldCharType="end"/>
      </w:r>
      <w:proofErr w:type="gramStart"/>
      <w:r w:rsidR="00B7670E">
        <w:t>.</w:t>
      </w:r>
      <w:proofErr w:type="gramEnd"/>
      <w:r w:rsidR="00B7670E">
        <w:fldChar w:fldCharType="begin"/>
      </w:r>
      <w:r w:rsidR="00B7670E">
        <w:instrText xml:space="preserve"> SEQ Table \* ARABIC \s 1 </w:instrText>
      </w:r>
      <w:r w:rsidR="00B7670E">
        <w:fldChar w:fldCharType="separate"/>
      </w:r>
      <w:r w:rsidR="009C116E">
        <w:rPr>
          <w:noProof/>
        </w:rPr>
        <w:t>2</w:t>
      </w:r>
      <w:r w:rsidR="00B7670E">
        <w:fldChar w:fldCharType="end"/>
      </w:r>
      <w:bookmarkEnd w:id="66"/>
      <w:r>
        <w:tab/>
        <w:t xml:space="preserve">Additional test series where trends in computational results do </w:t>
      </w:r>
      <w:r w:rsidR="00C20656">
        <w:t xml:space="preserve">not </w:t>
      </w:r>
      <w:r>
        <w:t>meet the expectations.</w:t>
      </w:r>
    </w:p>
    <w:p w:rsidR="005838E3" w:rsidRDefault="005838E3" w:rsidP="005838E3"/>
    <w:p w:rsidR="00AB5820" w:rsidRDefault="00AB5820" w:rsidP="00AB5820">
      <w:r>
        <w:t>Some unexpected trends were already observed and explained in earlier versions of the test report. These explanations are repeated below.</w:t>
      </w:r>
    </w:p>
    <w:p w:rsidR="00AB5820" w:rsidRDefault="00AB5820" w:rsidP="005838E3"/>
    <w:p w:rsidR="00404D6B" w:rsidRDefault="00404D6B" w:rsidP="00404D6B">
      <w:pPr>
        <w:pStyle w:val="HdWtussenkop"/>
      </w:pPr>
      <w:r>
        <w:t>Cross section 3, test series 15</w:t>
      </w:r>
    </w:p>
    <w:p w:rsidR="00404D6B" w:rsidRDefault="00404D6B" w:rsidP="00404D6B">
      <w:r>
        <w:t>This (minor) deviation still needs to be explained.</w:t>
      </w:r>
    </w:p>
    <w:p w:rsidR="00404D6B" w:rsidRDefault="00404D6B" w:rsidP="005838E3"/>
    <w:p w:rsidR="005838E3" w:rsidRDefault="005838E3" w:rsidP="00C14908">
      <w:pPr>
        <w:pStyle w:val="HdWtussenkop"/>
      </w:pPr>
      <w:r>
        <w:t>Cross section 3, test series 19</w:t>
      </w:r>
    </w:p>
    <w:p w:rsidR="005838E3" w:rsidRDefault="005838E3" w:rsidP="00490967">
      <w:r>
        <w:t>For this test series the overtopping discharge increases when the roughness coefficient decreases (for part of the test series). In this case, the overtopping discharge is completely determined by the overtopping discharge for breaking waves. When all other parameters are fixed, this discharge decreases when the roughness coefficient decreases. In this case however, also the breaker parameter changes and increases with the decreasing roughness coefficient</w:t>
      </w:r>
      <w:r w:rsidR="00490967">
        <w:t>,</w:t>
      </w:r>
      <w:r>
        <w:t xml:space="preserve"> </w:t>
      </w:r>
      <w:r w:rsidR="00373521">
        <w:t xml:space="preserve">as can be seen in </w:t>
      </w:r>
      <w:r w:rsidR="00490967">
        <w:fldChar w:fldCharType="begin"/>
      </w:r>
      <w:r w:rsidR="00490967">
        <w:instrText xml:space="preserve"> REF _Ref431196706 </w:instrText>
      </w:r>
      <w:r w:rsidR="00490967">
        <w:fldChar w:fldCharType="separate"/>
      </w:r>
      <w:r w:rsidR="009C116E">
        <w:t xml:space="preserve">Figure </w:t>
      </w:r>
      <w:r w:rsidR="009C116E">
        <w:rPr>
          <w:noProof/>
        </w:rPr>
        <w:t>2</w:t>
      </w:r>
      <w:r w:rsidR="009C116E">
        <w:t>.</w:t>
      </w:r>
      <w:r w:rsidR="009C116E">
        <w:rPr>
          <w:noProof/>
        </w:rPr>
        <w:t>3</w:t>
      </w:r>
      <w:r w:rsidR="00490967">
        <w:fldChar w:fldCharType="end"/>
      </w:r>
      <w:r>
        <w:t>. For small roughness coefficients, the increasing breaker parameter has a larger effect than the decreasing value of the roughness coefficient itself, which leads to larger overtopping discharges. The increasing breaker parameter is a side-effect of the decreasing roughness coefficient, since the wave run-up decreases and therefore the representative slope angle is more and more influenced by the steeper lower segment from cross section 3.</w:t>
      </w:r>
    </w:p>
    <w:p w:rsidR="00AF2B02" w:rsidRDefault="00AF2B02" w:rsidP="005838E3"/>
    <w:p w:rsidR="00C20656" w:rsidRDefault="00C20656" w:rsidP="00C20656">
      <w:pPr>
        <w:keepNext/>
      </w:pPr>
      <w:r>
        <w:rPr>
          <w:noProof/>
          <w:lang w:eastAsia="zh-CN"/>
        </w:rPr>
        <w:drawing>
          <wp:inline distT="0" distB="0" distL="0" distR="0" wp14:anchorId="2F0E3CD4" wp14:editId="5040580C">
            <wp:extent cx="5533390" cy="3613150"/>
            <wp:effectExtent l="0" t="0" r="0" b="635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3390" cy="3613150"/>
                    </a:xfrm>
                    <a:prstGeom prst="rect">
                      <a:avLst/>
                    </a:prstGeom>
                  </pic:spPr>
                </pic:pic>
              </a:graphicData>
            </a:graphic>
          </wp:inline>
        </w:drawing>
      </w:r>
    </w:p>
    <w:p w:rsidR="00C20656" w:rsidRDefault="00C20656" w:rsidP="00C20656">
      <w:pPr>
        <w:pStyle w:val="Caption"/>
      </w:pPr>
      <w:bookmarkStart w:id="67" w:name="_Ref431196706"/>
      <w:proofErr w:type="gramStart"/>
      <w:r>
        <w:t xml:space="preserve">Figure </w:t>
      </w:r>
      <w:proofErr w:type="gramEnd"/>
      <w:r w:rsidR="00B7670E">
        <w:fldChar w:fldCharType="begin"/>
      </w:r>
      <w:r w:rsidR="00B7670E">
        <w:instrText xml:space="preserve"> STYLEREF 1 \s </w:instrText>
      </w:r>
      <w:r w:rsidR="00B7670E">
        <w:fldChar w:fldCharType="separate"/>
      </w:r>
      <w:r w:rsidR="009C116E">
        <w:rPr>
          <w:noProof/>
        </w:rPr>
        <w:t>2</w:t>
      </w:r>
      <w:r w:rsidR="00B7670E">
        <w:fldChar w:fldCharType="end"/>
      </w:r>
      <w:proofErr w:type="gramStart"/>
      <w:r w:rsidR="00B7670E">
        <w:t>.</w:t>
      </w:r>
      <w:proofErr w:type="gramEnd"/>
      <w:r w:rsidR="00B7670E">
        <w:fldChar w:fldCharType="begin"/>
      </w:r>
      <w:r w:rsidR="00B7670E">
        <w:instrText xml:space="preserve"> SEQ Figure \* ARABIC \s 1 </w:instrText>
      </w:r>
      <w:r w:rsidR="00B7670E">
        <w:fldChar w:fldCharType="separate"/>
      </w:r>
      <w:r w:rsidR="009C116E">
        <w:rPr>
          <w:noProof/>
        </w:rPr>
        <w:t>3</w:t>
      </w:r>
      <w:r w:rsidR="00B7670E">
        <w:fldChar w:fldCharType="end"/>
      </w:r>
      <w:bookmarkEnd w:id="67"/>
      <w:r>
        <w:tab/>
        <w:t>Representative slope (</w:t>
      </w:r>
      <w:proofErr w:type="spellStart"/>
      <w:r>
        <w:t>tanAlpha</w:t>
      </w:r>
      <w:proofErr w:type="spellEnd"/>
      <w:r>
        <w:t>), breaker parameter (ksi0) and influence factor roughness (</w:t>
      </w:r>
      <w:proofErr w:type="spellStart"/>
      <w:r>
        <w:t>gammaF</w:t>
      </w:r>
      <w:proofErr w:type="spellEnd"/>
      <w:r>
        <w:t xml:space="preserve">), cross section 3, </w:t>
      </w:r>
      <w:proofErr w:type="gramStart"/>
      <w:r>
        <w:t>test</w:t>
      </w:r>
      <w:proofErr w:type="gramEnd"/>
      <w:r>
        <w:t xml:space="preserve"> series 19, based on old test data</w:t>
      </w:r>
    </w:p>
    <w:p w:rsidR="005838E3" w:rsidRDefault="005838E3" w:rsidP="005838E3"/>
    <w:p w:rsidR="00404D6B" w:rsidRDefault="00404D6B" w:rsidP="00404D6B">
      <w:pPr>
        <w:pStyle w:val="HdWtussenkop"/>
      </w:pPr>
      <w:r>
        <w:t>Cross section 4, test series 17</w:t>
      </w:r>
    </w:p>
    <w:p w:rsidR="00404D6B" w:rsidRDefault="00404D6B" w:rsidP="00404D6B">
      <w:r>
        <w:t>These deviations still need to be explained.</w:t>
      </w:r>
    </w:p>
    <w:p w:rsidR="00404D6B" w:rsidRDefault="00404D6B" w:rsidP="005838E3"/>
    <w:p w:rsidR="00B7670E" w:rsidRDefault="00B7670E" w:rsidP="00B7670E">
      <w:pPr>
        <w:pStyle w:val="HdWtussenkop"/>
      </w:pPr>
      <w:r>
        <w:t xml:space="preserve">Cross section 7, test series 10, </w:t>
      </w:r>
      <w:r w:rsidR="00786050">
        <w:t xml:space="preserve">11, </w:t>
      </w:r>
      <w:r>
        <w:t>12, 13</w:t>
      </w:r>
    </w:p>
    <w:p w:rsidR="00B7670E" w:rsidRDefault="00B7670E" w:rsidP="00B7670E">
      <w:r>
        <w:t>These deviations still need to be explained.</w:t>
      </w:r>
    </w:p>
    <w:p w:rsidR="00B7670E" w:rsidRDefault="00786050" w:rsidP="005838E3">
      <w:r>
        <w:t xml:space="preserve">Most likely the assessment of the representative roughness factor is important here: there is probably a transition in the horizontal length of the profile </w:t>
      </w:r>
      <w:r w:rsidR="0012051D">
        <w:t>that is taken into account: with or without the horizontal berm</w:t>
      </w:r>
      <w:r w:rsidR="00261024">
        <w:t>(s)</w:t>
      </w:r>
      <w:r>
        <w:t>.</w:t>
      </w:r>
    </w:p>
    <w:p w:rsidR="005838E3" w:rsidRDefault="005838E3" w:rsidP="005838E3"/>
    <w:p w:rsidR="00BA0CAF" w:rsidRDefault="00BA0CAF" w:rsidP="005838E3">
      <w:pPr>
        <w:sectPr w:rsidR="00BA0CAF" w:rsidSect="0039634D">
          <w:type w:val="oddPage"/>
          <w:pgSz w:w="11906" w:h="16838" w:code="9"/>
          <w:pgMar w:top="2552" w:right="1094" w:bottom="1077" w:left="2098" w:header="822" w:footer="199" w:gutter="0"/>
          <w:paperSrc w:first="1" w:other="1"/>
          <w:cols w:space="708"/>
          <w:docGrid w:linePitch="360"/>
        </w:sectPr>
      </w:pPr>
    </w:p>
    <w:p w:rsidR="005838E3" w:rsidRDefault="00BA0CAF" w:rsidP="00BA0CAF">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68" w:name="_Ref430687820"/>
      <w:bookmarkStart w:id="69" w:name="_Toc431379938"/>
      <w:r w:rsidR="005838E3">
        <w:t>Conclusions and recommendations</w:t>
      </w:r>
      <w:bookmarkEnd w:id="68"/>
      <w:bookmarkEnd w:id="69"/>
    </w:p>
    <w:p w:rsidR="005838E3" w:rsidRDefault="005838E3" w:rsidP="005838E3">
      <w:r>
        <w:t xml:space="preserve">This document describes the test results for the </w:t>
      </w:r>
      <w:r w:rsidR="00261024">
        <w:t xml:space="preserve">wave </w:t>
      </w:r>
      <w:r>
        <w:t xml:space="preserve">overtopping </w:t>
      </w:r>
      <w:r w:rsidR="00261024">
        <w:t>kernel</w:t>
      </w:r>
      <w:r>
        <w:t xml:space="preserve">. These tests consist of test series in which certain input parameters, for example the wave height or segment slope, are varied to determine the effect of these parameters on the </w:t>
      </w:r>
      <w:r w:rsidR="00261024">
        <w:t xml:space="preserve">main </w:t>
      </w:r>
      <w:r>
        <w:t xml:space="preserve">output, namely: the 2% wave run-up </w:t>
      </w:r>
      <w:r w:rsidR="00261024">
        <w:t xml:space="preserve">level </w:t>
      </w:r>
      <w:r>
        <w:t>and the wave overtopping discharge.</w:t>
      </w:r>
    </w:p>
    <w:p w:rsidR="005838E3" w:rsidRDefault="005838E3" w:rsidP="005838E3"/>
    <w:p w:rsidR="005838E3" w:rsidRDefault="005838E3" w:rsidP="005838E3">
      <w:r>
        <w:t>Correctness of the computation results is largely examined through visual inspection of the output figures (as presented in the Appendix). In cases where the output didn’t meet the expected behavio</w:t>
      </w:r>
      <w:r w:rsidR="00261024">
        <w:t>u</w:t>
      </w:r>
      <w:r>
        <w:t xml:space="preserve">r, further analysis was </w:t>
      </w:r>
      <w:r w:rsidR="00261024">
        <w:t>adopted from earlier versions</w:t>
      </w:r>
      <w:r w:rsidR="00685869">
        <w:t xml:space="preserve"> of the test report</w:t>
      </w:r>
      <w:r>
        <w:t xml:space="preserve">. These results are described in </w:t>
      </w:r>
      <w:proofErr w:type="gramStart"/>
      <w:r>
        <w:t>the  chapter</w:t>
      </w:r>
      <w:proofErr w:type="gramEnd"/>
      <w:r w:rsidR="00685869">
        <w:t xml:space="preserve"> </w:t>
      </w:r>
      <w:r w:rsidR="00685869">
        <w:fldChar w:fldCharType="begin"/>
      </w:r>
      <w:r w:rsidR="00685869">
        <w:instrText xml:space="preserve"> REF _Ref430687786 \n \h </w:instrText>
      </w:r>
      <w:r w:rsidR="00685869">
        <w:fldChar w:fldCharType="separate"/>
      </w:r>
      <w:r w:rsidR="009C116E">
        <w:t>2</w:t>
      </w:r>
      <w:r w:rsidR="00685869">
        <w:fldChar w:fldCharType="end"/>
      </w:r>
      <w:r>
        <w:t>.</w:t>
      </w:r>
    </w:p>
    <w:p w:rsidR="005838E3" w:rsidRDefault="005838E3" w:rsidP="005838E3"/>
    <w:p w:rsidR="00A83911" w:rsidRDefault="00261024" w:rsidP="005838E3">
      <w:r>
        <w:t xml:space="preserve">Most </w:t>
      </w:r>
      <w:r w:rsidR="005838E3">
        <w:t>test results are positive: in most test series the wave run-up and overtopping discharge followed expected behavio</w:t>
      </w:r>
      <w:r>
        <w:t>u</w:t>
      </w:r>
      <w:r w:rsidR="005838E3">
        <w:t xml:space="preserve">r. For </w:t>
      </w:r>
      <w:r>
        <w:t xml:space="preserve">some </w:t>
      </w:r>
      <w:r w:rsidR="005838E3">
        <w:t>test series where this was</w:t>
      </w:r>
      <w:r w:rsidR="00685869">
        <w:t xml:space="preserve"> </w:t>
      </w:r>
      <w:r w:rsidR="005838E3">
        <w:t>n</w:t>
      </w:r>
      <w:r w:rsidR="00685869">
        <w:t>o</w:t>
      </w:r>
      <w:r w:rsidR="005838E3">
        <w:t xml:space="preserve">t the case, further analysis </w:t>
      </w:r>
      <w:r w:rsidR="009E39DE">
        <w:t xml:space="preserve">(adopted from earlier report versions) </w:t>
      </w:r>
      <w:r w:rsidR="005838E3">
        <w:t>showed plausible explanations of the results and that they are indeed correct.</w:t>
      </w:r>
      <w:r>
        <w:t xml:space="preserve"> </w:t>
      </w:r>
    </w:p>
    <w:p w:rsidR="00A83911" w:rsidRDefault="00A83911" w:rsidP="005838E3"/>
    <w:p w:rsidR="00A83911" w:rsidRDefault="00261024" w:rsidP="005838E3">
      <w:r>
        <w:t xml:space="preserve">However, there are still some </w:t>
      </w:r>
      <w:r w:rsidR="00A83911">
        <w:t xml:space="preserve">unexpected </w:t>
      </w:r>
      <w:r>
        <w:t>trends that should be analysed and explained in more detail.</w:t>
      </w:r>
      <w:r w:rsidR="00A83911">
        <w:t xml:space="preserve"> </w:t>
      </w:r>
      <w:r w:rsidR="00DC5DCA">
        <w:t xml:space="preserve">These are identified in chapter </w:t>
      </w:r>
      <w:r w:rsidR="00DC5DCA">
        <w:fldChar w:fldCharType="begin"/>
      </w:r>
      <w:r w:rsidR="00DC5DCA">
        <w:instrText xml:space="preserve"> REF _Ref430687786 \n \h </w:instrText>
      </w:r>
      <w:r w:rsidR="00DC5DCA">
        <w:fldChar w:fldCharType="separate"/>
      </w:r>
      <w:r w:rsidR="009C116E">
        <w:t>2</w:t>
      </w:r>
      <w:r w:rsidR="00DC5DCA">
        <w:fldChar w:fldCharType="end"/>
      </w:r>
      <w:r w:rsidR="00DC5DCA">
        <w:t xml:space="preserve">.  However, the required </w:t>
      </w:r>
      <w:r w:rsidR="00A83911">
        <w:t xml:space="preserve">analyses are </w:t>
      </w:r>
      <w:r>
        <w:t xml:space="preserve">hampered by the lack of intermediate output from the computations. It is recommended to adapt the </w:t>
      </w:r>
      <w:r w:rsidR="00A83911">
        <w:t>kernel code on this issue.</w:t>
      </w:r>
    </w:p>
    <w:p w:rsidR="00A83911" w:rsidRDefault="00A83911" w:rsidP="005838E3"/>
    <w:p w:rsidR="005838E3" w:rsidRDefault="00A83911" w:rsidP="005838E3">
      <w:r>
        <w:t xml:space="preserve">Moreover, the test procedure has some </w:t>
      </w:r>
      <w:r w:rsidR="009E39DE">
        <w:t xml:space="preserve">serious </w:t>
      </w:r>
      <w:r>
        <w:t>shortcomings, as pointed out in the test plan</w:t>
      </w:r>
      <w:r w:rsidR="00DE738C">
        <w:t xml:space="preserve"> (De Waal, 2015)</w:t>
      </w:r>
      <w:r>
        <w:t xml:space="preserve">. </w:t>
      </w:r>
      <w:r w:rsidR="009E39DE">
        <w:t xml:space="preserve">In order to achieve a more solid validation of the kernel, </w:t>
      </w:r>
      <w:r>
        <w:t xml:space="preserve">it is strongly recommended to improve the </w:t>
      </w:r>
      <w:r w:rsidR="00261024">
        <w:t>test procedure</w:t>
      </w:r>
      <w:r w:rsidR="00685869">
        <w:t>.</w:t>
      </w:r>
      <w:r w:rsidR="00261024">
        <w:t xml:space="preserve"> </w:t>
      </w:r>
    </w:p>
    <w:p w:rsidR="005838E3" w:rsidRDefault="005838E3" w:rsidP="005838E3"/>
    <w:p w:rsidR="00823F3C" w:rsidRDefault="00823F3C">
      <w:pPr>
        <w:spacing w:line="240" w:lineRule="auto"/>
        <w:jc w:val="left"/>
        <w:sectPr w:rsidR="00823F3C" w:rsidSect="0039634D">
          <w:type w:val="oddPage"/>
          <w:pgSz w:w="11906" w:h="16838" w:code="9"/>
          <w:pgMar w:top="2552" w:right="1094" w:bottom="1077" w:left="2098" w:header="822" w:footer="199" w:gutter="0"/>
          <w:paperSrc w:first="1" w:other="1"/>
          <w:cols w:space="708"/>
          <w:docGrid w:linePitch="360"/>
        </w:sectPr>
      </w:pPr>
    </w:p>
    <w:p w:rsidR="00823F3C" w:rsidRDefault="00823F3C" w:rsidP="00823F3C">
      <w:pPr>
        <w:pStyle w:val="Heading1"/>
      </w:pPr>
      <w:r w:rsidRPr="00CD7FF2">
        <w:rPr>
          <w:rStyle w:val="Hidden"/>
        </w:rPr>
        <w:fldChar w:fldCharType="begin"/>
      </w:r>
      <w:r w:rsidRPr="00CD7FF2">
        <w:rPr>
          <w:rStyle w:val="Hidden"/>
        </w:rPr>
        <w:instrText xml:space="preserve"> MACROBUTTON MTEditEquationSection2 Equation Section (Next)</w:instrText>
      </w:r>
      <w:r w:rsidRPr="00CD7FF2">
        <w:rPr>
          <w:rStyle w:val="Hidden"/>
        </w:rPr>
        <w:fldChar w:fldCharType="begin"/>
      </w:r>
      <w:r w:rsidRPr="00CD7FF2">
        <w:rPr>
          <w:rStyle w:val="Hidden"/>
        </w:rPr>
        <w:instrText xml:space="preserve"> SEQ MTEqn \r \h \* MERGEFORMAT </w:instrText>
      </w:r>
      <w:r w:rsidRPr="00CD7FF2">
        <w:rPr>
          <w:rStyle w:val="Hidden"/>
        </w:rPr>
        <w:fldChar w:fldCharType="end"/>
      </w:r>
      <w:r w:rsidRPr="00CD7FF2">
        <w:rPr>
          <w:rStyle w:val="Hidden"/>
        </w:rPr>
        <w:fldChar w:fldCharType="begin"/>
      </w:r>
      <w:r w:rsidRPr="00CD7FF2">
        <w:rPr>
          <w:rStyle w:val="Hidden"/>
        </w:rPr>
        <w:instrText xml:space="preserve"> SEQ MTSec \h \* MERGEFORMAT </w:instrText>
      </w:r>
      <w:r w:rsidRPr="00CD7FF2">
        <w:rPr>
          <w:rStyle w:val="Hidden"/>
        </w:rPr>
        <w:fldChar w:fldCharType="end"/>
      </w:r>
      <w:r w:rsidRPr="00CD7FF2">
        <w:rPr>
          <w:rStyle w:val="Hidden"/>
        </w:rPr>
        <w:fldChar w:fldCharType="end"/>
      </w:r>
      <w:bookmarkStart w:id="70" w:name="_Toc431379939"/>
      <w:r>
        <w:t>References</w:t>
      </w:r>
      <w:bookmarkEnd w:id="70"/>
    </w:p>
    <w:p w:rsidR="00823F3C" w:rsidRDefault="00E46DFF" w:rsidP="00E46DFF">
      <w:pPr>
        <w:ind w:left="709" w:hanging="709"/>
      </w:pPr>
      <w:r w:rsidRPr="00AB5820">
        <w:rPr>
          <w:lang w:val="nl-NL"/>
        </w:rPr>
        <w:t xml:space="preserve">Waal, J.P. de, 2015. Wave </w:t>
      </w:r>
      <w:proofErr w:type="spellStart"/>
      <w:r w:rsidRPr="00AB5820">
        <w:rPr>
          <w:lang w:val="nl-NL"/>
        </w:rPr>
        <w:t>overtopping</w:t>
      </w:r>
      <w:proofErr w:type="spellEnd"/>
      <w:r w:rsidRPr="00AB5820">
        <w:rPr>
          <w:lang w:val="nl-NL"/>
        </w:rPr>
        <w:t xml:space="preserve"> at </w:t>
      </w:r>
      <w:proofErr w:type="spellStart"/>
      <w:r w:rsidRPr="00AB5820">
        <w:rPr>
          <w:lang w:val="nl-NL"/>
        </w:rPr>
        <w:t>dikes</w:t>
      </w:r>
      <w:proofErr w:type="spellEnd"/>
      <w:r w:rsidRPr="00AB5820">
        <w:rPr>
          <w:lang w:val="nl-NL"/>
        </w:rPr>
        <w:t xml:space="preserve"> </w:t>
      </w:r>
      <w:proofErr w:type="spellStart"/>
      <w:r w:rsidRPr="00AB5820">
        <w:rPr>
          <w:lang w:val="nl-NL"/>
        </w:rPr>
        <w:t>kernel</w:t>
      </w:r>
      <w:proofErr w:type="spellEnd"/>
      <w:r w:rsidRPr="00AB5820">
        <w:rPr>
          <w:lang w:val="nl-NL"/>
        </w:rPr>
        <w:t xml:space="preserve">. </w:t>
      </w:r>
      <w:r>
        <w:t xml:space="preserve">Test plan. </w:t>
      </w:r>
      <w:proofErr w:type="spellStart"/>
      <w:r>
        <w:t>Deltares</w:t>
      </w:r>
      <w:proofErr w:type="spellEnd"/>
      <w:r>
        <w:t xml:space="preserve"> report </w:t>
      </w:r>
      <w:r w:rsidR="00F56851">
        <w:t>1220043-002</w:t>
      </w:r>
      <w:r>
        <w:t xml:space="preserve">, </w:t>
      </w:r>
      <w:r w:rsidR="00685869">
        <w:t>S</w:t>
      </w:r>
      <w:r>
        <w:t>eptember 2015.</w:t>
      </w:r>
    </w:p>
    <w:p w:rsidR="00823F3C" w:rsidRPr="00823F3C" w:rsidRDefault="00823F3C" w:rsidP="00823F3C"/>
    <w:p w:rsidR="00BA0CAF" w:rsidRDefault="00BA0CAF">
      <w:pPr>
        <w:spacing w:line="240" w:lineRule="auto"/>
        <w:jc w:val="left"/>
      </w:pPr>
      <w:r>
        <w:br w:type="page"/>
      </w:r>
    </w:p>
    <w:p w:rsidR="005838E3" w:rsidRDefault="005838E3" w:rsidP="005838E3"/>
    <w:p w:rsidR="00BA0CAF" w:rsidRDefault="00BA0CAF" w:rsidP="005838E3"/>
    <w:p w:rsidR="00BA0CAF" w:rsidRDefault="00BA0CAF" w:rsidP="005838E3"/>
    <w:p w:rsidR="005838E3" w:rsidRPr="00BA0CAF" w:rsidRDefault="005838E3" w:rsidP="00BA0CAF">
      <w:pPr>
        <w:jc w:val="center"/>
        <w:rPr>
          <w:b/>
          <w:sz w:val="44"/>
        </w:rPr>
      </w:pPr>
      <w:r w:rsidRPr="00BA0CAF">
        <w:rPr>
          <w:b/>
          <w:sz w:val="44"/>
        </w:rPr>
        <w:t>Appendix</w:t>
      </w:r>
    </w:p>
    <w:p w:rsidR="005838E3" w:rsidRPr="00E00771" w:rsidRDefault="005838E3" w:rsidP="00751A8A"/>
    <w:sectPr w:rsidR="005838E3" w:rsidRPr="00E00771" w:rsidSect="0039634D">
      <w:footerReference w:type="even" r:id="rId30"/>
      <w:footerReference w:type="default" r:id="rId31"/>
      <w:type w:val="oddPage"/>
      <w:pgSz w:w="11906" w:h="16838" w:code="9"/>
      <w:pgMar w:top="2552" w:right="1094" w:bottom="1077" w:left="2098" w:header="822" w:footer="199" w:gutter="0"/>
      <w:paperSrc w:first="1" w:other="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738C" w:rsidRDefault="00DE738C">
      <w:r>
        <w:separator/>
      </w:r>
    </w:p>
  </w:endnote>
  <w:endnote w:type="continuationSeparator" w:id="0">
    <w:p w:rsidR="00DE738C" w:rsidRDefault="00DE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413" w:type="dxa"/>
      <w:tblLayout w:type="fixed"/>
      <w:tblCellMar>
        <w:left w:w="0" w:type="dxa"/>
        <w:right w:w="0" w:type="dxa"/>
      </w:tblCellMar>
      <w:tblLook w:val="0000" w:firstRow="0" w:lastRow="0" w:firstColumn="0" w:lastColumn="0" w:noHBand="0" w:noVBand="0"/>
    </w:tblPr>
    <w:tblGrid>
      <w:gridCol w:w="8413"/>
    </w:tblGrid>
    <w:tr w:rsidR="00DE738C">
      <w:tc>
        <w:tcPr>
          <w:tcW w:w="8413" w:type="dxa"/>
          <w:shd w:val="clear" w:color="auto" w:fill="auto"/>
        </w:tcPr>
        <w:p w:rsidR="00DE738C" w:rsidRDefault="0039634D" w:rsidP="00817CCC">
          <w:pPr>
            <w:pStyle w:val="Huisstijl-Gegeven"/>
          </w:pPr>
          <w:bookmarkStart w:id="6" w:name="bmProject1" w:colFirst="0" w:colLast="0"/>
          <w:r>
            <w:t>1220043-002</w:t>
          </w:r>
        </w:p>
      </w:tc>
    </w:tr>
    <w:bookmarkEnd w:id="6"/>
  </w:tbl>
  <w:p w:rsidR="00DE738C" w:rsidRDefault="00DE738C" w:rsidP="00E43C26"/>
  <w:p w:rsidR="00DE738C" w:rsidRDefault="00DE738C" w:rsidP="00E43C26"/>
  <w:p w:rsidR="00DE738C" w:rsidRDefault="00DE738C" w:rsidP="00E43C26"/>
  <w:p w:rsidR="00DE738C" w:rsidRDefault="00DE738C" w:rsidP="00E43C26"/>
  <w:tbl>
    <w:tblPr>
      <w:tblW w:w="8420" w:type="dxa"/>
      <w:tblLayout w:type="fixed"/>
      <w:tblCellMar>
        <w:left w:w="0" w:type="dxa"/>
        <w:right w:w="0" w:type="dxa"/>
      </w:tblCellMar>
      <w:tblLook w:val="0000" w:firstRow="0" w:lastRow="0" w:firstColumn="0" w:lastColumn="0" w:noHBand="0" w:noVBand="0"/>
    </w:tblPr>
    <w:tblGrid>
      <w:gridCol w:w="8420"/>
    </w:tblGrid>
    <w:tr w:rsidR="00DE738C">
      <w:tc>
        <w:tcPr>
          <w:tcW w:w="8420" w:type="dxa"/>
          <w:shd w:val="clear" w:color="auto" w:fill="auto"/>
        </w:tcPr>
        <w:p w:rsidR="00DE738C" w:rsidRPr="000B5D5D" w:rsidRDefault="0039634D" w:rsidP="00E43C26">
          <w:pPr>
            <w:pStyle w:val="Huisstijl-Voettekst"/>
          </w:pPr>
          <w:bookmarkStart w:id="7" w:name="bmCopyrightSectie1_1" w:colFirst="0" w:colLast="0"/>
          <w:bookmarkStart w:id="8" w:name="bmReportCmdVersion" w:colFirst="0" w:colLast="0"/>
          <w:r>
            <w:t>© Deltares, 2015, B</w:t>
          </w:r>
        </w:p>
      </w:tc>
    </w:tr>
    <w:bookmarkEnd w:id="7"/>
    <w:bookmarkEnd w:id="8"/>
  </w:tbl>
  <w:p w:rsidR="00DE738C" w:rsidRDefault="00DE738C" w:rsidP="00E43C26">
    <w:pPr>
      <w:pStyle w:val="Footer"/>
    </w:pPr>
  </w:p>
  <w:p w:rsidR="00DE738C" w:rsidRDefault="00DE738C" w:rsidP="00E43C26">
    <w:pPr>
      <w:pStyle w:val="Footer"/>
    </w:pPr>
  </w:p>
  <w:p w:rsidR="00DE738C" w:rsidRDefault="00DE738C" w:rsidP="00E43C26">
    <w:pPr>
      <w:pStyle w:val="Footer"/>
    </w:pPr>
  </w:p>
  <w:p w:rsidR="00DE738C" w:rsidRPr="008F1D52" w:rsidRDefault="00DE738C" w:rsidP="00E43C26">
    <w:pPr>
      <w:pStyle w:val="Footer"/>
    </w:pPr>
    <w:r w:rsidRPr="000E1715">
      <w:fldChar w:fldCharType="begin"/>
    </w:r>
    <w:r w:rsidRPr="000E1715">
      <w:instrText xml:space="preserve"> set Seq</w:instrText>
    </w:r>
    <w:r>
      <w:instrText>1</w:instrText>
    </w:r>
    <w:r w:rsidRPr="000E1715">
      <w:instrText xml:space="preserve"> "</w:instrText>
    </w:r>
    <w:r>
      <w:fldChar w:fldCharType="begin"/>
    </w:r>
    <w:r>
      <w:instrText xml:space="preserve"> SECTIONPAGES  </w:instrText>
    </w:r>
    <w:r>
      <w:fldChar w:fldCharType="separate"/>
    </w:r>
    <w:r w:rsidR="009C116E">
      <w:rPr>
        <w:noProof/>
      </w:rPr>
      <w:instrText>3</w:instrText>
    </w:r>
    <w:r>
      <w:rPr>
        <w:noProof/>
      </w:rPr>
      <w:fldChar w:fldCharType="end"/>
    </w:r>
    <w:r w:rsidRPr="000E1715">
      <w:instrText>"</w:instrText>
    </w:r>
    <w:r w:rsidRPr="000E1715">
      <w:fldChar w:fldCharType="separate"/>
    </w:r>
    <w:bookmarkStart w:id="9" w:name="Seq1"/>
    <w:r w:rsidR="009C116E">
      <w:rPr>
        <w:noProof/>
      </w:rPr>
      <w:t>3</w:t>
    </w:r>
    <w:bookmarkEnd w:id="9"/>
    <w:r w:rsidRPr="000E1715">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C06A2">
    <w:pPr>
      <w:pStyle w:val="Footer"/>
    </w:pPr>
    <w:r>
      <w:rPr>
        <w:noProof/>
        <w:lang w:eastAsia="zh-CN"/>
      </w:rPr>
      <mc:AlternateContent>
        <mc:Choice Requires="wps">
          <w:drawing>
            <wp:anchor distT="0" distB="0" distL="114300" distR="114300" simplePos="0" relativeHeight="251669504" behindDoc="0" locked="0" layoutInCell="1" allowOverlap="1" wp14:anchorId="06B31154" wp14:editId="1EAC842E">
              <wp:simplePos x="0" y="0"/>
              <wp:positionH relativeFrom="margin">
                <wp:posOffset>-128270</wp:posOffset>
              </wp:positionH>
              <wp:positionV relativeFrom="paragraph">
                <wp:posOffset>114935</wp:posOffset>
              </wp:positionV>
              <wp:extent cx="1143000" cy="273050"/>
              <wp:effectExtent l="0" t="635" r="4445" b="254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38C" w:rsidRDefault="00DE738C" w:rsidP="006C06A2">
                          <w:r>
                            <w:rPr>
                              <w:noProof/>
                              <w:sz w:val="17"/>
                            </w:rPr>
                            <w:fldChar w:fldCharType="begin"/>
                          </w:r>
                          <w:r>
                            <w:rPr>
                              <w:noProof/>
                              <w:sz w:val="17"/>
                            </w:rPr>
                            <w:instrText xml:space="preserve"> PAGE  \* MERGEFORMAT </w:instrText>
                          </w:r>
                          <w:r>
                            <w:rPr>
                              <w:noProof/>
                              <w:sz w:val="17"/>
                            </w:rPr>
                            <w:fldChar w:fldCharType="separate"/>
                          </w:r>
                          <w:r w:rsidR="009C116E">
                            <w:rPr>
                              <w:noProof/>
                              <w:sz w:val="17"/>
                            </w:rPr>
                            <w:t>12</w:t>
                          </w:r>
                          <w:r>
                            <w:rPr>
                              <w:noProof/>
                              <w:sz w:val="1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2" type="#_x0000_t202" style="position:absolute;left:0;text-align:left;margin-left:-10.1pt;margin-top:9.05pt;width:90pt;height:2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" filled="f" stroked="f">
              <v:textbox>
                <w:txbxContent>
                  <w:p w:rsidR="00DE738C" w:rsidRDefault="00DE738C" w:rsidP="006C06A2">
                    <w:r>
                      <w:rPr>
                        <w:noProof/>
                        <w:sz w:val="17"/>
                      </w:rPr>
                      <w:fldChar w:fldCharType="begin"/>
                    </w:r>
                    <w:r>
                      <w:rPr>
                        <w:noProof/>
                        <w:sz w:val="17"/>
                      </w:rPr>
                      <w:instrText xml:space="preserve"> PAGE  \* MERGEFORMAT </w:instrText>
                    </w:r>
                    <w:r>
                      <w:rPr>
                        <w:noProof/>
                        <w:sz w:val="17"/>
                      </w:rPr>
                      <w:fldChar w:fldCharType="separate"/>
                    </w:r>
                    <w:r w:rsidR="009C116E">
                      <w:rPr>
                        <w:noProof/>
                        <w:sz w:val="17"/>
                      </w:rPr>
                      <w:t>12</w:t>
                    </w:r>
                    <w:r>
                      <w:rPr>
                        <w:noProof/>
                        <w:sz w:val="17"/>
                      </w:rPr>
                      <w:fldChar w:fldCharType="end"/>
                    </w:r>
                  </w:p>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E738C" w:rsidRPr="004C2206" w:rsidTr="009E3CFF">
      <w:trPr>
        <w:jc w:val="right"/>
      </w:trPr>
      <w:tc>
        <w:tcPr>
          <w:tcW w:w="7371" w:type="dxa"/>
          <w:shd w:val="clear" w:color="auto" w:fill="auto"/>
          <w:tcMar>
            <w:right w:w="28" w:type="dxa"/>
          </w:tcMar>
        </w:tcPr>
        <w:p w:rsidR="00DE738C" w:rsidRPr="004C2206" w:rsidRDefault="009C116E" w:rsidP="00C20E72">
          <w:pPr>
            <w:pStyle w:val="Huisstijl-Koptekst"/>
            <w:jc w:val="right"/>
          </w:pPr>
          <w:r>
            <w:fldChar w:fldCharType="begin"/>
          </w:r>
          <w:r>
            <w:instrText xml:space="preserve"> DOCVARIABLE VoettekstBijlage \* MERGEFORMAT </w:instrText>
          </w:r>
          <w:r>
            <w:fldChar w:fldCharType="separate"/>
          </w:r>
          <w:r>
            <w:t>Wave overtopping at dikes kernel Test report</w:t>
          </w:r>
          <w:r>
            <w:fldChar w:fldCharType="end"/>
          </w:r>
        </w:p>
      </w:tc>
    </w:tr>
  </w:tbl>
  <w:p w:rsidR="00DE738C" w:rsidRPr="006C06A2" w:rsidRDefault="00DE738C" w:rsidP="006C06A2">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1220C3">
    <w:pPr>
      <w:pStyle w:val="Footer"/>
    </w:pPr>
    <w:r>
      <w:rPr>
        <w:noProof/>
        <w:lang w:eastAsia="zh-CN"/>
      </w:rPr>
      <mc:AlternateContent>
        <mc:Choice Requires="wps">
          <w:drawing>
            <wp:anchor distT="0" distB="0" distL="114300" distR="114300" simplePos="0" relativeHeight="251667456" behindDoc="0" locked="0" layoutInCell="1" allowOverlap="1" wp14:anchorId="5B57A92F" wp14:editId="4D024D0F">
              <wp:simplePos x="0" y="0"/>
              <wp:positionH relativeFrom="margin">
                <wp:align>right</wp:align>
              </wp:positionH>
              <wp:positionV relativeFrom="paragraph">
                <wp:posOffset>114935</wp:posOffset>
              </wp:positionV>
              <wp:extent cx="814705" cy="260350"/>
              <wp:effectExtent l="4445" t="635" r="0" b="0"/>
              <wp:wrapNone/>
              <wp:docPr id="22"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738C" w:rsidRDefault="00DE738C" w:rsidP="001220C3">
                          <w:r>
                            <w:rPr>
                              <w:noProof/>
                              <w:sz w:val="17"/>
                            </w:rPr>
                            <w:fldChar w:fldCharType="begin"/>
                          </w:r>
                          <w:r>
                            <w:rPr>
                              <w:noProof/>
                              <w:sz w:val="17"/>
                            </w:rPr>
                            <w:instrText xml:space="preserve"> PAGE  \* MERGEFORMAT </w:instrText>
                          </w:r>
                          <w:r>
                            <w:rPr>
                              <w:noProof/>
                              <w:sz w:val="17"/>
                            </w:rPr>
                            <w:fldChar w:fldCharType="separate"/>
                          </w:r>
                          <w:r w:rsidR="009C116E">
                            <w:rPr>
                              <w:noProof/>
                              <w:sz w:val="17"/>
                            </w:rPr>
                            <w:t>11</w:t>
                          </w:r>
                          <w:r>
                            <w:rPr>
                              <w:noProof/>
                              <w:sz w:val="17"/>
                            </w:rPr>
                            <w:fldChar w:fldCharType="end"/>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43" type="#_x0000_t202" style="position:absolute;left:0;text-align:left;margin-left:12.95pt;margin-top:9.05pt;width:64.15pt;height:20.5pt;z-index:25166745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bIIuAIAAMA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j6bIIuAIA&#10;AMAFAAAOAAAAAAAAAAAAAAAAAC4CAABkcnMvZTJvRG9jLnhtbFBLAQItABQABgAIAAAAIQD62Jux&#10;3gAAAAYBAAAPAAAAAAAAAAAAAAAAABIFAABkcnMvZG93bnJldi54bWxQSwUGAAAAAAQABADzAAAA&#10;HQYAAAAA&#10;" filled="f" stroked="f">
              <v:textbox>
                <w:txbxContent>
                  <w:p w:rsidR="00DE738C" w:rsidRDefault="00DE738C" w:rsidP="001220C3">
                    <w:r>
                      <w:rPr>
                        <w:noProof/>
                        <w:sz w:val="17"/>
                      </w:rPr>
                      <w:fldChar w:fldCharType="begin"/>
                    </w:r>
                    <w:r>
                      <w:rPr>
                        <w:noProof/>
                        <w:sz w:val="17"/>
                      </w:rPr>
                      <w:instrText xml:space="preserve"> PAGE  \* MERGEFORMAT </w:instrText>
                    </w:r>
                    <w:r>
                      <w:rPr>
                        <w:noProof/>
                        <w:sz w:val="17"/>
                      </w:rPr>
                      <w:fldChar w:fldCharType="separate"/>
                    </w:r>
                    <w:r w:rsidR="009C116E">
                      <w:rPr>
                        <w:noProof/>
                        <w:sz w:val="17"/>
                      </w:rPr>
                      <w:t>11</w:t>
                    </w:r>
                    <w:r>
                      <w:rPr>
                        <w:noProof/>
                        <w:sz w:val="17"/>
                      </w:rPr>
                      <w:fldChar w:fldCharType="end"/>
                    </w:r>
                  </w:p>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E738C" w:rsidRPr="004C2206">
      <w:tc>
        <w:tcPr>
          <w:tcW w:w="7371" w:type="dxa"/>
          <w:shd w:val="clear" w:color="auto" w:fill="auto"/>
        </w:tcPr>
        <w:bookmarkStart w:id="71" w:name="bmVoettekstBijlage" w:colFirst="0" w:colLast="0"/>
        <w:p w:rsidR="00DE738C" w:rsidRPr="004C2206" w:rsidRDefault="00DE738C" w:rsidP="001220C3">
          <w:pPr>
            <w:pStyle w:val="Huisstijl-Koptekst"/>
          </w:pPr>
          <w:r>
            <w:fldChar w:fldCharType="begin"/>
          </w:r>
          <w:r>
            <w:instrText xml:space="preserve"> DOCVARIABLE VoettekstBijlage \* MERGEFORMAT </w:instrText>
          </w:r>
          <w:r>
            <w:fldChar w:fldCharType="separate"/>
          </w:r>
          <w:r w:rsidR="009C116E">
            <w:t>Wave overtopping at dikes kernel Test report</w:t>
          </w:r>
          <w:r>
            <w:fldChar w:fldCharType="end"/>
          </w:r>
        </w:p>
      </w:tc>
    </w:tr>
    <w:bookmarkEnd w:id="71"/>
  </w:tbl>
  <w:p w:rsidR="00DE738C" w:rsidRPr="00EB7C9E" w:rsidRDefault="00DE738C" w:rsidP="009416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E43C26">
    <w:pPr>
      <w:pStyle w:val="Footer"/>
    </w:pPr>
  </w:p>
  <w:p w:rsidR="00DE738C" w:rsidRDefault="00DE738C" w:rsidP="00E43C26">
    <w:pPr>
      <w:pStyle w:val="Footer"/>
    </w:pPr>
  </w:p>
  <w:p w:rsidR="00DE738C" w:rsidRDefault="00DE738C" w:rsidP="00E43C26">
    <w:pPr>
      <w:pStyle w:val="Footer"/>
    </w:pPr>
  </w:p>
  <w:p w:rsidR="00DE738C" w:rsidRDefault="00DE738C" w:rsidP="00E43C26">
    <w:pPr>
      <w:pStyle w:val="Footer"/>
    </w:pPr>
  </w:p>
  <w:p w:rsidR="00DE738C" w:rsidRPr="00E43C26" w:rsidRDefault="00DE738C" w:rsidP="00E43C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E738C" w:rsidRPr="004C2206">
      <w:tc>
        <w:tcPr>
          <w:tcW w:w="7656" w:type="dxa"/>
          <w:shd w:val="clear" w:color="auto" w:fill="auto"/>
        </w:tcPr>
        <w:p w:rsidR="00DE738C" w:rsidRPr="004C2206" w:rsidRDefault="0039634D" w:rsidP="00A22DA3">
          <w:pPr>
            <w:pStyle w:val="Huisstijl-Koptekst"/>
          </w:pPr>
          <w:bookmarkStart w:id="23" w:name="bmVoettekstSectie2_2" w:colFirst="0" w:colLast="0"/>
          <w:r>
            <w:t>Wave overtopping at dikes kernel Test report</w:t>
          </w:r>
        </w:p>
      </w:tc>
      <w:tc>
        <w:tcPr>
          <w:tcW w:w="766" w:type="dxa"/>
        </w:tcPr>
        <w:p w:rsidR="00DE738C" w:rsidRPr="00B32B0E" w:rsidRDefault="00DE738C" w:rsidP="00A22DA3">
          <w:pPr>
            <w:pStyle w:val="Huisstijl-Pagina"/>
          </w:pPr>
        </w:p>
      </w:tc>
    </w:tr>
    <w:bookmarkEnd w:id="23"/>
  </w:tbl>
  <w:p w:rsidR="00DE738C" w:rsidRPr="00A22DA3" w:rsidRDefault="00DE738C" w:rsidP="00A22D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A0A14">
    <w:pPr>
      <w:pStyle w:val="Footer"/>
      <w:ind w:right="360"/>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E738C" w:rsidRPr="004C2206">
      <w:tc>
        <w:tcPr>
          <w:tcW w:w="7656" w:type="dxa"/>
          <w:shd w:val="clear" w:color="auto" w:fill="auto"/>
        </w:tcPr>
        <w:p w:rsidR="00DE738C" w:rsidRPr="004C2206" w:rsidRDefault="0039634D" w:rsidP="00E43C26">
          <w:pPr>
            <w:pStyle w:val="Huisstijl-Koptekst"/>
          </w:pPr>
          <w:bookmarkStart w:id="24" w:name="bmVoettekstSectie2_1" w:colFirst="0" w:colLast="0"/>
          <w:r>
            <w:t>Wave overtopping at dikes kernel Test report</w:t>
          </w:r>
        </w:p>
      </w:tc>
      <w:tc>
        <w:tcPr>
          <w:tcW w:w="766" w:type="dxa"/>
        </w:tcPr>
        <w:p w:rsidR="00DE738C" w:rsidRPr="00B32B0E" w:rsidRDefault="00DE738C" w:rsidP="00E43C26">
          <w:pPr>
            <w:pStyle w:val="Huisstijl-Pagina"/>
          </w:pPr>
        </w:p>
      </w:tc>
    </w:tr>
  </w:tbl>
  <w:bookmarkEnd w:id="24"/>
  <w:p w:rsidR="00DE738C" w:rsidRPr="00EB7C9E" w:rsidRDefault="00DE738C" w:rsidP="00E43C26">
    <w:pPr>
      <w:pStyle w:val="Footer"/>
    </w:pPr>
    <w:r w:rsidRPr="000E1715">
      <w:fldChar w:fldCharType="begin"/>
    </w:r>
    <w:r w:rsidRPr="000E1715">
      <w:instrText xml:space="preserve"> set Seq</w:instrText>
    </w:r>
    <w:r>
      <w:instrText>2</w:instrText>
    </w:r>
    <w:r w:rsidRPr="000E1715">
      <w:instrText xml:space="preserve"> "</w:instrText>
    </w:r>
    <w:r>
      <w:fldChar w:fldCharType="begin"/>
    </w:r>
    <w:r>
      <w:instrText xml:space="preserve"> SECTIONPAGES  </w:instrText>
    </w:r>
    <w:r>
      <w:fldChar w:fldCharType="separate"/>
    </w:r>
    <w:r w:rsidR="009C116E">
      <w:rPr>
        <w:noProof/>
      </w:rPr>
      <w:instrText>1</w:instrText>
    </w:r>
    <w:r>
      <w:rPr>
        <w:noProof/>
      </w:rPr>
      <w:fldChar w:fldCharType="end"/>
    </w:r>
    <w:r w:rsidRPr="000E1715">
      <w:instrText>"</w:instrText>
    </w:r>
    <w:r w:rsidRPr="000E1715">
      <w:fldChar w:fldCharType="separate"/>
    </w:r>
    <w:bookmarkStart w:id="25" w:name="Seq2"/>
    <w:r w:rsidR="009C116E">
      <w:rPr>
        <w:noProof/>
      </w:rPr>
      <w:t>1</w:t>
    </w:r>
    <w:bookmarkEnd w:id="25"/>
    <w:r w:rsidRPr="000E1715">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E43C26">
    <w:pPr>
      <w:pStyle w:val="Footer"/>
    </w:pPr>
  </w:p>
  <w:tbl>
    <w:tblPr>
      <w:tblW w:w="0" w:type="auto"/>
      <w:tblLayout w:type="fixed"/>
      <w:tblCellMar>
        <w:left w:w="0" w:type="dxa"/>
        <w:right w:w="0" w:type="dxa"/>
      </w:tblCellMar>
      <w:tblLook w:val="0000" w:firstRow="0" w:lastRow="0" w:firstColumn="0" w:lastColumn="0" w:noHBand="0" w:noVBand="0"/>
    </w:tblPr>
    <w:tblGrid>
      <w:gridCol w:w="7656"/>
      <w:gridCol w:w="766"/>
    </w:tblGrid>
    <w:tr w:rsidR="00DE738C" w:rsidRPr="004C2206">
      <w:tc>
        <w:tcPr>
          <w:tcW w:w="7656" w:type="dxa"/>
          <w:shd w:val="clear" w:color="auto" w:fill="auto"/>
        </w:tcPr>
        <w:p w:rsidR="00DE738C" w:rsidRPr="004C2206" w:rsidRDefault="00DE738C" w:rsidP="00E43C26">
          <w:pPr>
            <w:pStyle w:val="Huisstijl-Koptekst"/>
          </w:pPr>
        </w:p>
      </w:tc>
      <w:tc>
        <w:tcPr>
          <w:tcW w:w="766" w:type="dxa"/>
        </w:tcPr>
        <w:p w:rsidR="00DE738C" w:rsidRPr="00B32B0E" w:rsidRDefault="00DE738C" w:rsidP="00E43C26">
          <w:pPr>
            <w:pStyle w:val="Huisstijl-Pagina"/>
          </w:pPr>
        </w:p>
      </w:tc>
    </w:tr>
  </w:tbl>
  <w:p w:rsidR="00DE738C" w:rsidRPr="00EB7C9E" w:rsidRDefault="00DE738C" w:rsidP="00E43C2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4E27A9">
    <w:pPr>
      <w:pStyle w:val="Footer"/>
      <w:ind w:right="360"/>
    </w:pPr>
    <w:r>
      <w:rPr>
        <w:noProof/>
        <w:lang w:eastAsia="zh-CN"/>
      </w:rPr>
      <mc:AlternateContent>
        <mc:Choice Requires="wps">
          <w:drawing>
            <wp:anchor distT="0" distB="0" distL="114300" distR="114300" simplePos="0" relativeHeight="251664384" behindDoc="0" locked="0" layoutInCell="1" allowOverlap="1" wp14:anchorId="21F140B7" wp14:editId="3F4C5EFC">
              <wp:simplePos x="0" y="0"/>
              <wp:positionH relativeFrom="margin">
                <wp:posOffset>568960</wp:posOffset>
              </wp:positionH>
              <wp:positionV relativeFrom="paragraph">
                <wp:posOffset>118745</wp:posOffset>
              </wp:positionV>
              <wp:extent cx="4982845" cy="273050"/>
              <wp:effectExtent l="0" t="4445" r="1270" b="0"/>
              <wp:wrapNone/>
              <wp:docPr id="7"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E738C">
                            <w:tc>
                              <w:tcPr>
                                <w:tcW w:w="7784" w:type="dxa"/>
                                <w:shd w:val="clear" w:color="auto" w:fill="auto"/>
                              </w:tcPr>
                              <w:p w:rsidR="00DE738C" w:rsidRDefault="0039634D" w:rsidP="001220C3">
                                <w:pPr>
                                  <w:pStyle w:val="Huisstijl-Koptekst"/>
                                  <w:jc w:val="right"/>
                                </w:pPr>
                                <w:bookmarkStart w:id="35" w:name="bmVoettekstSectie3_2" w:colFirst="0" w:colLast="0"/>
                                <w:r>
                                  <w:t>Wave overtopping at dikes kernel Test report</w:t>
                                </w:r>
                              </w:p>
                            </w:tc>
                          </w:tr>
                          <w:bookmarkEnd w:id="35"/>
                        </w:tbl>
                        <w:p w:rsidR="00DE738C" w:rsidRDefault="00DE738C" w:rsidP="00A45B9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5" type="#_x0000_t202" style="position:absolute;left:0;text-align:left;margin-left:44.8pt;margin-top:9.35pt;width:392.35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firstRow="0" w:lastRow="0" w:firstColumn="0" w:lastColumn="0" w:noHBand="0" w:noVBand="0"/>
                    </w:tblPr>
                    <w:tblGrid>
                      <w:gridCol w:w="7784"/>
                    </w:tblGrid>
                    <w:tr w:rsidR="00DE738C">
                      <w:tc>
                        <w:tcPr>
                          <w:tcW w:w="7784" w:type="dxa"/>
                          <w:shd w:val="clear" w:color="auto" w:fill="auto"/>
                        </w:tcPr>
                        <w:p w:rsidR="00DE738C" w:rsidRDefault="0039634D" w:rsidP="001220C3">
                          <w:pPr>
                            <w:pStyle w:val="Huisstijl-Koptekst"/>
                            <w:jc w:val="right"/>
                          </w:pPr>
                          <w:bookmarkStart w:id="36" w:name="bmVoettekstSectie3_2" w:colFirst="0" w:colLast="0"/>
                          <w:r>
                            <w:t>Wave overtopping at dikes kernel Test report</w:t>
                          </w:r>
                        </w:p>
                      </w:tc>
                    </w:tr>
                    <w:bookmarkEnd w:id="36"/>
                  </w:tbl>
                  <w:p w:rsidR="00DE738C" w:rsidRDefault="00DE738C" w:rsidP="00A45B92"/>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854"/>
    </w:tblGrid>
    <w:tr w:rsidR="00DE738C" w:rsidRPr="004C2206">
      <w:tc>
        <w:tcPr>
          <w:tcW w:w="854" w:type="dxa"/>
        </w:tcPr>
        <w:p w:rsidR="00DE738C" w:rsidRPr="00A21DE8" w:rsidRDefault="00DE738C" w:rsidP="00A45B92">
          <w:pPr>
            <w:pStyle w:val="Huisstijl-Pagina"/>
            <w:jc w:val="left"/>
          </w:pPr>
          <w:r w:rsidRPr="007D5040">
            <w:fldChar w:fldCharType="begin"/>
          </w:r>
          <w:r w:rsidRPr="007D5040">
            <w:instrText xml:space="preserve"> PAGE</w:instrText>
          </w:r>
          <w:r w:rsidRPr="007D5040">
            <w:fldChar w:fldCharType="separate"/>
          </w:r>
          <w:r>
            <w:t>xii</w:t>
          </w:r>
          <w:r w:rsidRPr="007D5040">
            <w:fldChar w:fldCharType="end"/>
          </w:r>
        </w:p>
      </w:tc>
    </w:tr>
  </w:tbl>
  <w:p w:rsidR="00DE738C" w:rsidRPr="00B24026" w:rsidRDefault="00DE738C" w:rsidP="00A45B92">
    <w:pPr>
      <w:pStyle w:val="Footer"/>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8B1324">
    <w:pPr>
      <w:pStyle w:val="Footer"/>
      <w:ind w:right="360"/>
    </w:pPr>
    <w:r>
      <w:rPr>
        <w:noProof/>
        <w:lang w:eastAsia="zh-CN"/>
      </w:rPr>
      <mc:AlternateContent>
        <mc:Choice Requires="wps">
          <w:drawing>
            <wp:anchor distT="0" distB="0" distL="114300" distR="114300" simplePos="0" relativeHeight="251663360" behindDoc="0" locked="0" layoutInCell="1" allowOverlap="1" wp14:anchorId="6FE4AD5B" wp14:editId="32DB64A9">
              <wp:simplePos x="0" y="0"/>
              <wp:positionH relativeFrom="margin">
                <wp:align>right</wp:align>
              </wp:positionH>
              <wp:positionV relativeFrom="paragraph">
                <wp:posOffset>114935</wp:posOffset>
              </wp:positionV>
              <wp:extent cx="814705" cy="260350"/>
              <wp:effectExtent l="4445" t="635" r="0" b="0"/>
              <wp:wrapNone/>
              <wp:docPr id="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c>
                              <w:tcPr>
                                <w:tcW w:w="1094" w:type="dxa"/>
                                <w:shd w:val="clear" w:color="auto" w:fill="auto"/>
                                <w:tcMar>
                                  <w:right w:w="85" w:type="dxa"/>
                                </w:tcMar>
                              </w:tcPr>
                              <w:p w:rsidR="00DE738C" w:rsidRPr="007D5040" w:rsidRDefault="00DE738C" w:rsidP="004E27A9">
                                <w:pPr>
                                  <w:pStyle w:val="Huisstijl-Pagina"/>
                                </w:pPr>
                                <w:r w:rsidRPr="007D5040">
                                  <w:fldChar w:fldCharType="begin"/>
                                </w:r>
                                <w:r w:rsidRPr="007D5040">
                                  <w:instrText xml:space="preserve"> PAGE</w:instrText>
                                </w:r>
                                <w:r w:rsidRPr="007D5040">
                                  <w:fldChar w:fldCharType="separate"/>
                                </w:r>
                                <w:r w:rsidR="009C116E">
                                  <w:t>i</w:t>
                                </w:r>
                                <w:r w:rsidRPr="007D5040">
                                  <w:fldChar w:fldCharType="end"/>
                                </w:r>
                              </w:p>
                            </w:tc>
                          </w:tr>
                        </w:tbl>
                        <w:p w:rsidR="00DE738C" w:rsidRDefault="00DE738C" w:rsidP="006A0A14"/>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left:0;text-align:left;margin-left:12.95pt;margin-top:9.05pt;width:64.15pt;height:20.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c>
                        <w:tcPr>
                          <w:tcW w:w="1094" w:type="dxa"/>
                          <w:shd w:val="clear" w:color="auto" w:fill="auto"/>
                          <w:tcMar>
                            <w:right w:w="85" w:type="dxa"/>
                          </w:tcMar>
                        </w:tcPr>
                        <w:p w:rsidR="00DE738C" w:rsidRPr="007D5040" w:rsidRDefault="00DE738C" w:rsidP="004E27A9">
                          <w:pPr>
                            <w:pStyle w:val="Huisstijl-Pagina"/>
                          </w:pPr>
                          <w:r w:rsidRPr="007D5040">
                            <w:fldChar w:fldCharType="begin"/>
                          </w:r>
                          <w:r w:rsidRPr="007D5040">
                            <w:instrText xml:space="preserve"> PAGE</w:instrText>
                          </w:r>
                          <w:r w:rsidRPr="007D5040">
                            <w:fldChar w:fldCharType="separate"/>
                          </w:r>
                          <w:r w:rsidR="009C116E">
                            <w:t>i</w:t>
                          </w:r>
                          <w:r w:rsidRPr="007D5040">
                            <w:fldChar w:fldCharType="end"/>
                          </w:r>
                        </w:p>
                      </w:tc>
                    </w:tr>
                  </w:tbl>
                  <w:p w:rsidR="00DE738C" w:rsidRDefault="00DE738C" w:rsidP="006A0A14"/>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E738C" w:rsidRPr="004C2206">
      <w:tc>
        <w:tcPr>
          <w:tcW w:w="7371" w:type="dxa"/>
          <w:shd w:val="clear" w:color="auto" w:fill="auto"/>
        </w:tcPr>
        <w:p w:rsidR="00DE738C" w:rsidRPr="004C2206" w:rsidRDefault="0039634D" w:rsidP="006A0A14">
          <w:pPr>
            <w:pStyle w:val="Huisstijl-Koptekst"/>
          </w:pPr>
          <w:bookmarkStart w:id="37" w:name="bmVoettekstSectie3_1" w:colFirst="0" w:colLast="0"/>
          <w:r>
            <w:t>Wave overtopping at dikes kernel Test report</w:t>
          </w:r>
        </w:p>
      </w:tc>
    </w:tr>
  </w:tbl>
  <w:bookmarkEnd w:id="37"/>
  <w:p w:rsidR="00DE738C" w:rsidRPr="000E1715" w:rsidRDefault="00DE738C" w:rsidP="001220C3">
    <w:pPr>
      <w:pStyle w:val="Footer"/>
    </w:pPr>
    <w:r w:rsidRPr="000E1715">
      <w:fldChar w:fldCharType="begin"/>
    </w:r>
    <w:r w:rsidRPr="000E1715">
      <w:instrText xml:space="preserve"> set Seq</w:instrText>
    </w:r>
    <w:r>
      <w:instrText>3</w:instrText>
    </w:r>
    <w:r w:rsidRPr="000E1715">
      <w:instrText xml:space="preserve"> "</w:instrText>
    </w:r>
    <w:r>
      <w:fldChar w:fldCharType="begin"/>
    </w:r>
    <w:r>
      <w:instrText xml:space="preserve"> SECTIONPAGES  </w:instrText>
    </w:r>
    <w:r>
      <w:fldChar w:fldCharType="separate"/>
    </w:r>
    <w:r w:rsidR="009C116E">
      <w:rPr>
        <w:noProof/>
      </w:rPr>
      <w:instrText>1</w:instrText>
    </w:r>
    <w:r>
      <w:rPr>
        <w:noProof/>
      </w:rPr>
      <w:fldChar w:fldCharType="end"/>
    </w:r>
    <w:r w:rsidRPr="000E1715">
      <w:instrText>"</w:instrText>
    </w:r>
    <w:r w:rsidRPr="000E1715">
      <w:fldChar w:fldCharType="separate"/>
    </w:r>
    <w:bookmarkStart w:id="38" w:name="Seq3"/>
    <w:r w:rsidR="009C116E">
      <w:rPr>
        <w:noProof/>
      </w:rPr>
      <w:t>1</w:t>
    </w:r>
    <w:bookmarkEnd w:id="38"/>
    <w:r w:rsidRPr="000E1715">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C06A2">
    <w:pPr>
      <w:pStyle w:val="Footer"/>
    </w:pPr>
    <w:r>
      <w:rPr>
        <w:noProof/>
        <w:lang w:eastAsia="zh-CN"/>
      </w:rPr>
      <mc:AlternateContent>
        <mc:Choice Requires="wps">
          <w:drawing>
            <wp:anchor distT="0" distB="0" distL="114300" distR="114300" simplePos="0" relativeHeight="251665408" behindDoc="0" locked="0" layoutInCell="1" allowOverlap="1" wp14:anchorId="52A76B9B" wp14:editId="7BD800EE">
              <wp:simplePos x="0" y="0"/>
              <wp:positionH relativeFrom="margin">
                <wp:posOffset>-128270</wp:posOffset>
              </wp:positionH>
              <wp:positionV relativeFrom="paragraph">
                <wp:posOffset>114935</wp:posOffset>
              </wp:positionV>
              <wp:extent cx="1143000" cy="273050"/>
              <wp:effectExtent l="0" t="635" r="4445" b="254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E738C" w:rsidRPr="004C2206" w:rsidTr="00426356">
                            <w:tc>
                              <w:tcPr>
                                <w:tcW w:w="1176" w:type="dxa"/>
                              </w:tcPr>
                              <w:bookmarkStart w:id="50" w:name="bmPagina2" w:colFirst="0" w:colLast="0"/>
                              <w:p w:rsidR="00DE738C" w:rsidRPr="00A21DE8" w:rsidRDefault="00DE738C" w:rsidP="00426356">
                                <w:pPr>
                                  <w:pStyle w:val="Huisstijl-Pagina"/>
                                  <w:jc w:val="left"/>
                                </w:pPr>
                                <w:r>
                                  <w:fldChar w:fldCharType="begin"/>
                                </w:r>
                                <w:r>
                                  <w:instrText xml:space="preserve"> PAGE  \* MERGEFORMAT </w:instrText>
                                </w:r>
                                <w:r>
                                  <w:fldChar w:fldCharType="separate"/>
                                </w:r>
                                <w:r w:rsidR="009C116E">
                                  <w:t>8</w:t>
                                </w:r>
                                <w:r>
                                  <w:fldChar w:fldCharType="end"/>
                                </w:r>
                                <w:r>
                                  <w:t xml:space="preserve"> of </w:t>
                                </w:r>
                                <w:r w:rsidR="009C116E">
                                  <w:fldChar w:fldCharType="begin"/>
                                </w:r>
                                <w:r w:rsidR="009C116E">
                                  <w:instrText xml:space="preserve"> DOCVARIABLE  TotAantalPag \* MERGEFORMAT </w:instrText>
                                </w:r>
                                <w:r w:rsidR="009C116E">
                                  <w:fldChar w:fldCharType="separate"/>
                                </w:r>
                                <w:r w:rsidR="009C116E">
                                  <w:t>12</w:t>
                                </w:r>
                                <w:r w:rsidR="009C116E">
                                  <w:fldChar w:fldCharType="end"/>
                                </w:r>
                              </w:p>
                            </w:tc>
                          </w:tr>
                          <w:bookmarkEnd w:id="50"/>
                        </w:tbl>
                        <w:p w:rsidR="00DE738C" w:rsidRDefault="00DE738C" w:rsidP="006C06A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40" type="#_x0000_t202" style="position:absolute;left:0;text-align:left;margin-left:-10.1pt;margin-top:9.05pt;width:90pt;height:2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firstRow="0" w:lastRow="0" w:firstColumn="0" w:lastColumn="0" w:noHBand="0" w:noVBand="0"/>
                    </w:tblPr>
                    <w:tblGrid>
                      <w:gridCol w:w="1176"/>
                    </w:tblGrid>
                    <w:tr w:rsidR="00DE738C" w:rsidRPr="004C2206" w:rsidTr="00426356">
                      <w:tc>
                        <w:tcPr>
                          <w:tcW w:w="1176" w:type="dxa"/>
                        </w:tcPr>
                        <w:bookmarkStart w:id="51" w:name="bmPagina2" w:colFirst="0" w:colLast="0"/>
                        <w:p w:rsidR="00DE738C" w:rsidRPr="00A21DE8" w:rsidRDefault="00DE738C" w:rsidP="00426356">
                          <w:pPr>
                            <w:pStyle w:val="Huisstijl-Pagina"/>
                            <w:jc w:val="left"/>
                          </w:pPr>
                          <w:r>
                            <w:fldChar w:fldCharType="begin"/>
                          </w:r>
                          <w:r>
                            <w:instrText xml:space="preserve"> PAGE  \* MERGEFORMAT </w:instrText>
                          </w:r>
                          <w:r>
                            <w:fldChar w:fldCharType="separate"/>
                          </w:r>
                          <w:r w:rsidR="009C116E">
                            <w:t>8</w:t>
                          </w:r>
                          <w:r>
                            <w:fldChar w:fldCharType="end"/>
                          </w:r>
                          <w:r>
                            <w:t xml:space="preserve"> of </w:t>
                          </w:r>
                          <w:r w:rsidR="009C116E">
                            <w:fldChar w:fldCharType="begin"/>
                          </w:r>
                          <w:r w:rsidR="009C116E">
                            <w:instrText xml:space="preserve"> DOCVARIABLE  TotAantalPag \* MERGEFORMAT </w:instrText>
                          </w:r>
                          <w:r w:rsidR="009C116E">
                            <w:fldChar w:fldCharType="separate"/>
                          </w:r>
                          <w:r w:rsidR="009C116E">
                            <w:t>12</w:t>
                          </w:r>
                          <w:r w:rsidR="009C116E">
                            <w:fldChar w:fldCharType="end"/>
                          </w:r>
                        </w:p>
                      </w:tc>
                    </w:tr>
                    <w:bookmarkEnd w:id="51"/>
                  </w:tbl>
                  <w:p w:rsidR="00DE738C" w:rsidRDefault="00DE738C" w:rsidP="006C06A2"/>
                </w:txbxContent>
              </v:textbox>
              <w10:wrap anchorx="margin"/>
            </v:shape>
          </w:pict>
        </mc:Fallback>
      </mc:AlternateContent>
    </w:r>
  </w:p>
  <w:tbl>
    <w:tblPr>
      <w:tblW w:w="0" w:type="auto"/>
      <w:jc w:val="right"/>
      <w:tblLayout w:type="fixed"/>
      <w:tblCellMar>
        <w:left w:w="0" w:type="dxa"/>
        <w:right w:w="0" w:type="dxa"/>
      </w:tblCellMar>
      <w:tblLook w:val="0000" w:firstRow="0" w:lastRow="0" w:firstColumn="0" w:lastColumn="0" w:noHBand="0" w:noVBand="0"/>
    </w:tblPr>
    <w:tblGrid>
      <w:gridCol w:w="7371"/>
    </w:tblGrid>
    <w:tr w:rsidR="00DE738C" w:rsidRPr="004C2206" w:rsidTr="009E3CFF">
      <w:trPr>
        <w:jc w:val="right"/>
      </w:trPr>
      <w:tc>
        <w:tcPr>
          <w:tcW w:w="7371" w:type="dxa"/>
          <w:shd w:val="clear" w:color="auto" w:fill="auto"/>
          <w:tcMar>
            <w:right w:w="28" w:type="dxa"/>
          </w:tcMar>
        </w:tcPr>
        <w:p w:rsidR="00DE738C" w:rsidRPr="004C2206" w:rsidRDefault="0039634D" w:rsidP="00C20E72">
          <w:pPr>
            <w:pStyle w:val="Huisstijl-Koptekst"/>
            <w:jc w:val="right"/>
          </w:pPr>
          <w:bookmarkStart w:id="52" w:name="bmVoettekstSectie4_2" w:colFirst="0" w:colLast="0"/>
          <w:r>
            <w:t>Wave overtopping at dikes kernel Test report</w:t>
          </w:r>
        </w:p>
      </w:tc>
    </w:tr>
    <w:bookmarkEnd w:id="52"/>
  </w:tbl>
  <w:p w:rsidR="00DE738C" w:rsidRPr="006C06A2" w:rsidRDefault="00DE738C" w:rsidP="006C06A2">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1220C3">
    <w:pPr>
      <w:pStyle w:val="Footer"/>
    </w:pPr>
    <w:r>
      <w:rPr>
        <w:noProof/>
        <w:lang w:eastAsia="zh-CN"/>
      </w:rPr>
      <mc:AlternateContent>
        <mc:Choice Requires="wps">
          <w:drawing>
            <wp:anchor distT="0" distB="0" distL="114300" distR="114300" simplePos="0" relativeHeight="251660288" behindDoc="0" locked="0" layoutInCell="1" allowOverlap="1" wp14:anchorId="28A8B2AF" wp14:editId="6ADB9F97">
              <wp:simplePos x="0" y="0"/>
              <wp:positionH relativeFrom="margin">
                <wp:align>right</wp:align>
              </wp:positionH>
              <wp:positionV relativeFrom="paragraph">
                <wp:posOffset>114935</wp:posOffset>
              </wp:positionV>
              <wp:extent cx="814705" cy="260350"/>
              <wp:effectExtent l="4445" t="635" r="0" b="0"/>
              <wp:wrapNone/>
              <wp:docPr id="1"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705" cy="26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rPr>
                              <w:trHeight w:val="568"/>
                            </w:trPr>
                            <w:tc>
                              <w:tcPr>
                                <w:tcW w:w="1094" w:type="dxa"/>
                                <w:shd w:val="clear" w:color="auto" w:fill="auto"/>
                                <w:tcMar>
                                  <w:right w:w="85" w:type="dxa"/>
                                </w:tcMar>
                              </w:tcPr>
                              <w:bookmarkStart w:id="53" w:name="bmPagina1" w:colFirst="0" w:colLast="0"/>
                              <w:bookmarkStart w:id="54" w:name="bmTotPag" w:colFirst="0" w:colLast="0"/>
                              <w:p w:rsidR="00DE738C" w:rsidRPr="007D5040" w:rsidRDefault="00DE738C" w:rsidP="00AF57A5">
                                <w:pPr>
                                  <w:pStyle w:val="Huisstijl-Pagina"/>
                                </w:pPr>
                                <w:r>
                                  <w:fldChar w:fldCharType="begin"/>
                                </w:r>
                                <w:r>
                                  <w:instrText xml:space="preserve"> PAGE  \* MERGEFORMAT </w:instrText>
                                </w:r>
                                <w:r>
                                  <w:fldChar w:fldCharType="separate"/>
                                </w:r>
                                <w:r w:rsidR="009C116E">
                                  <w:t>9</w:t>
                                </w:r>
                                <w:r>
                                  <w:fldChar w:fldCharType="end"/>
                                </w:r>
                                <w:r>
                                  <w:t xml:space="preserve"> of </w:t>
                                </w:r>
                                <w:r w:rsidR="009C116E">
                                  <w:fldChar w:fldCharType="begin"/>
                                </w:r>
                                <w:r w:rsidR="009C116E">
                                  <w:instrText xml:space="preserve"> DOCVARIABLE  TotAantalPag \* MERGEFORMAT </w:instrText>
                                </w:r>
                                <w:r w:rsidR="009C116E">
                                  <w:fldChar w:fldCharType="separate"/>
                                </w:r>
                                <w:r w:rsidR="009C116E">
                                  <w:t>12</w:t>
                                </w:r>
                                <w:r w:rsidR="009C116E">
                                  <w:fldChar w:fldCharType="end"/>
                                </w:r>
                              </w:p>
                            </w:tc>
                          </w:tr>
                          <w:bookmarkEnd w:id="53"/>
                          <w:bookmarkEnd w:id="54"/>
                        </w:tbl>
                        <w:p w:rsidR="00DE738C" w:rsidRDefault="00DE738C" w:rsidP="001220C3"/>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1" type="#_x0000_t202" style="position:absolute;left:0;text-align:left;margin-left:12.95pt;margin-top:9.05pt;width:64.15pt;height:20.5pt;z-index:251660288;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firstRow="0" w:lastRow="0" w:firstColumn="0" w:lastColumn="0" w:noHBand="0" w:noVBand="0"/>
                    </w:tblPr>
                    <w:tblGrid>
                      <w:gridCol w:w="1094"/>
                    </w:tblGrid>
                    <w:tr w:rsidR="00DE738C">
                      <w:trPr>
                        <w:trHeight w:val="568"/>
                      </w:trPr>
                      <w:tc>
                        <w:tcPr>
                          <w:tcW w:w="1094" w:type="dxa"/>
                          <w:shd w:val="clear" w:color="auto" w:fill="auto"/>
                          <w:tcMar>
                            <w:right w:w="85" w:type="dxa"/>
                          </w:tcMar>
                        </w:tcPr>
                        <w:bookmarkStart w:id="55" w:name="bmPagina1" w:colFirst="0" w:colLast="0"/>
                        <w:bookmarkStart w:id="56" w:name="bmTotPag" w:colFirst="0" w:colLast="0"/>
                        <w:p w:rsidR="00DE738C" w:rsidRPr="007D5040" w:rsidRDefault="00DE738C" w:rsidP="00AF57A5">
                          <w:pPr>
                            <w:pStyle w:val="Huisstijl-Pagina"/>
                          </w:pPr>
                          <w:r>
                            <w:fldChar w:fldCharType="begin"/>
                          </w:r>
                          <w:r>
                            <w:instrText xml:space="preserve"> PAGE  \* MERGEFORMAT </w:instrText>
                          </w:r>
                          <w:r>
                            <w:fldChar w:fldCharType="separate"/>
                          </w:r>
                          <w:r w:rsidR="009C116E">
                            <w:t>9</w:t>
                          </w:r>
                          <w:r>
                            <w:fldChar w:fldCharType="end"/>
                          </w:r>
                          <w:r>
                            <w:t xml:space="preserve"> of </w:t>
                          </w:r>
                          <w:r w:rsidR="009C116E">
                            <w:fldChar w:fldCharType="begin"/>
                          </w:r>
                          <w:r w:rsidR="009C116E">
                            <w:instrText xml:space="preserve"> DOCVARIABLE  TotAantalPag \* MERGEFORMAT </w:instrText>
                          </w:r>
                          <w:r w:rsidR="009C116E">
                            <w:fldChar w:fldCharType="separate"/>
                          </w:r>
                          <w:r w:rsidR="009C116E">
                            <w:t>12</w:t>
                          </w:r>
                          <w:r w:rsidR="009C116E">
                            <w:fldChar w:fldCharType="end"/>
                          </w:r>
                        </w:p>
                      </w:tc>
                    </w:tr>
                    <w:bookmarkEnd w:id="55"/>
                    <w:bookmarkEnd w:id="56"/>
                  </w:tbl>
                  <w:p w:rsidR="00DE738C" w:rsidRDefault="00DE738C" w:rsidP="001220C3"/>
                </w:txbxContent>
              </v:textbox>
              <w10:wrap anchorx="margin"/>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371"/>
    </w:tblGrid>
    <w:tr w:rsidR="00DE738C" w:rsidRPr="004C2206">
      <w:tc>
        <w:tcPr>
          <w:tcW w:w="7371" w:type="dxa"/>
          <w:shd w:val="clear" w:color="auto" w:fill="auto"/>
        </w:tcPr>
        <w:p w:rsidR="00DE738C" w:rsidRPr="004C2206" w:rsidRDefault="0039634D" w:rsidP="001220C3">
          <w:pPr>
            <w:pStyle w:val="Huisstijl-Koptekst"/>
          </w:pPr>
          <w:bookmarkStart w:id="57" w:name="bmVoettekstSectie4_1" w:colFirst="0" w:colLast="0"/>
          <w:r>
            <w:t>Wave overtopping at dikes kernel Test report</w:t>
          </w:r>
        </w:p>
      </w:tc>
    </w:tr>
    <w:bookmarkEnd w:id="57"/>
  </w:tbl>
  <w:p w:rsidR="00DE738C" w:rsidRPr="00EB7C9E" w:rsidRDefault="00DE738C" w:rsidP="009416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738C" w:rsidRDefault="00DE738C">
      <w:r>
        <w:separator/>
      </w:r>
    </w:p>
  </w:footnote>
  <w:footnote w:type="continuationSeparator" w:id="0">
    <w:p w:rsidR="00DE738C" w:rsidRDefault="00DE73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580167">
    <w:r>
      <w:rPr>
        <w:noProof/>
        <w:lang w:eastAsia="zh-CN"/>
      </w:rPr>
      <mc:AlternateContent>
        <mc:Choice Requires="wps">
          <w:drawing>
            <wp:anchor distT="0" distB="0" distL="114300" distR="114300" simplePos="0" relativeHeight="251656192" behindDoc="0" locked="0" layoutInCell="1" allowOverlap="1" wp14:anchorId="25366D7F" wp14:editId="341365B2">
              <wp:simplePos x="0" y="0"/>
              <wp:positionH relativeFrom="page">
                <wp:posOffset>1605915</wp:posOffset>
              </wp:positionH>
              <wp:positionV relativeFrom="page">
                <wp:posOffset>5013325</wp:posOffset>
              </wp:positionV>
              <wp:extent cx="4787900" cy="2063750"/>
              <wp:effectExtent l="0" t="3175" r="0" b="0"/>
              <wp:wrapNone/>
              <wp:docPr id="1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0" cy="206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6237"/>
                          </w:tblGrid>
                          <w:tr w:rsidR="00DE738C">
                            <w:tc>
                              <w:tcPr>
                                <w:tcW w:w="6237" w:type="dxa"/>
                                <w:shd w:val="clear" w:color="auto" w:fill="auto"/>
                              </w:tcPr>
                              <w:p w:rsidR="00DE738C" w:rsidRPr="00564E53" w:rsidRDefault="0039634D" w:rsidP="00564E53">
                                <w:pPr>
                                  <w:pStyle w:val="Huisstijl-Gegeven"/>
                                </w:pPr>
                                <w:bookmarkStart w:id="1" w:name="bmAuteurs1" w:colFirst="0" w:colLast="0"/>
                                <w:r>
                                  <w:t>J.P. de Waal</w:t>
                                </w:r>
                              </w:p>
                            </w:tc>
                          </w:tr>
                          <w:bookmarkEnd w:id="1"/>
                        </w:tbl>
                        <w:p w:rsidR="00DE738C" w:rsidRDefault="00DE738C" w:rsidP="000369FA">
                          <w:pPr>
                            <w:pStyle w:val="Header"/>
                          </w:pPr>
                        </w:p>
                        <w:p w:rsidR="00DE738C" w:rsidRDefault="00DE73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left:0;text-align:left;margin-left:126.45pt;margin-top:394.75pt;width:377pt;height:162.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firstRow="0" w:lastRow="0" w:firstColumn="0" w:lastColumn="0" w:noHBand="0" w:noVBand="0"/>
                    </w:tblPr>
                    <w:tblGrid>
                      <w:gridCol w:w="6237"/>
                    </w:tblGrid>
                    <w:tr w:rsidR="00DE738C">
                      <w:tc>
                        <w:tcPr>
                          <w:tcW w:w="6237" w:type="dxa"/>
                          <w:shd w:val="clear" w:color="auto" w:fill="auto"/>
                        </w:tcPr>
                        <w:p w:rsidR="00DE738C" w:rsidRPr="00564E53" w:rsidRDefault="0039634D" w:rsidP="00564E53">
                          <w:pPr>
                            <w:pStyle w:val="Huisstijl-Gegeven"/>
                          </w:pPr>
                          <w:bookmarkStart w:id="2" w:name="bmAuteurs1" w:colFirst="0" w:colLast="0"/>
                          <w:r>
                            <w:t>J.P. de Waal</w:t>
                          </w:r>
                        </w:p>
                      </w:tc>
                    </w:tr>
                    <w:bookmarkEnd w:id="2"/>
                  </w:tbl>
                  <w:p w:rsidR="00DE738C" w:rsidRDefault="00DE738C" w:rsidP="000369FA">
                    <w:pPr>
                      <w:pStyle w:val="Header"/>
                    </w:pPr>
                  </w:p>
                  <w:p w:rsidR="00DE738C" w:rsidRDefault="00DE738C"/>
                </w:txbxContent>
              </v:textbox>
              <w10:wrap anchorx="page" anchory="page"/>
            </v:shape>
          </w:pict>
        </mc:Fallback>
      </mc:AlternateContent>
    </w:r>
    <w:r>
      <w:rPr>
        <w:noProof/>
        <w:lang w:eastAsia="zh-CN"/>
      </w:rPr>
      <mc:AlternateContent>
        <mc:Choice Requires="wps">
          <w:drawing>
            <wp:anchor distT="0" distB="0" distL="114300" distR="114300" simplePos="0" relativeHeight="251650048" behindDoc="1" locked="0" layoutInCell="1" allowOverlap="1" wp14:anchorId="67313F38" wp14:editId="67533436">
              <wp:simplePos x="0" y="0"/>
              <wp:positionH relativeFrom="page">
                <wp:posOffset>4212590</wp:posOffset>
              </wp:positionH>
              <wp:positionV relativeFrom="page">
                <wp:posOffset>467995</wp:posOffset>
              </wp:positionV>
              <wp:extent cx="3239770" cy="1259840"/>
              <wp:effectExtent l="0" t="0" r="17780" b="16510"/>
              <wp:wrapNone/>
              <wp:docPr id="1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3" w:name="bmLogoSectie1_1" w:colFirst="0" w:colLast="0"/>
                                <w:r>
                                  <w:rPr>
                                    <w:noProof/>
                                    <w:lang w:eastAsia="zh-CN"/>
                                  </w:rPr>
                                  <w:drawing>
                                    <wp:inline distT="0" distB="0" distL="0" distR="0" wp14:anchorId="459F8623" wp14:editId="13E9D039">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
                        </w:tbl>
                        <w:p w:rsidR="00DE738C" w:rsidRDefault="00DE738C" w:rsidP="0058016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331.7pt;margin-top:36.85pt;width:255.1pt;height:99.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4" w:name="bmLogoSectie1_1" w:colFirst="0" w:colLast="0"/>
                          <w:r>
                            <w:rPr>
                              <w:noProof/>
                              <w:lang w:eastAsia="zh-CN"/>
                            </w:rPr>
                            <w:drawing>
                              <wp:inline distT="0" distB="0" distL="0" distR="0" wp14:anchorId="459F8623" wp14:editId="13E9D039">
                                <wp:extent cx="1225296" cy="352044"/>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
                  </w:tbl>
                  <w:p w:rsidR="00DE738C" w:rsidRDefault="00DE738C" w:rsidP="00580167"/>
                </w:txbxContent>
              </v:textbox>
              <w10:wrap anchorx="page" anchory="page"/>
            </v:shape>
          </w:pict>
        </mc:Fallback>
      </mc:AlternateContent>
    </w:r>
  </w:p>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p w:rsidR="00DE738C" w:rsidRDefault="00DE738C" w:rsidP="00580167"/>
  <w:tbl>
    <w:tblPr>
      <w:tblW w:w="0" w:type="auto"/>
      <w:tblInd w:w="567" w:type="dxa"/>
      <w:tblLayout w:type="fixed"/>
      <w:tblCellMar>
        <w:left w:w="0" w:type="dxa"/>
        <w:right w:w="0" w:type="dxa"/>
      </w:tblCellMar>
      <w:tblLook w:val="0000" w:firstRow="0" w:lastRow="0" w:firstColumn="0" w:lastColumn="0" w:noHBand="0" w:noVBand="0"/>
    </w:tblPr>
    <w:tblGrid>
      <w:gridCol w:w="6237"/>
    </w:tblGrid>
    <w:tr w:rsidR="00DE738C" w:rsidRPr="004C2206">
      <w:trPr>
        <w:trHeight w:hRule="exact" w:val="2041"/>
      </w:trPr>
      <w:tc>
        <w:tcPr>
          <w:tcW w:w="6237" w:type="dxa"/>
          <w:shd w:val="clear" w:color="auto" w:fill="auto"/>
        </w:tcPr>
        <w:p w:rsidR="0039634D" w:rsidRDefault="0039634D" w:rsidP="0039634D">
          <w:pPr>
            <w:pStyle w:val="Huisstijl-Titel"/>
          </w:pPr>
          <w:bookmarkStart w:id="5" w:name="bmTitel1" w:colFirst="0" w:colLast="0"/>
          <w:r>
            <w:t>Wave overtopping at dikes kernel</w:t>
          </w:r>
        </w:p>
        <w:p w:rsidR="0039634D" w:rsidRDefault="0039634D" w:rsidP="0039634D">
          <w:pPr>
            <w:pStyle w:val="Huisstijl-Titel"/>
          </w:pPr>
          <w:r>
            <w:t>Test report</w:t>
          </w:r>
        </w:p>
        <w:p w:rsidR="0039634D" w:rsidRDefault="0039634D" w:rsidP="0039634D">
          <w:pPr>
            <w:pStyle w:val="Huisstijl-Subtitel"/>
          </w:pPr>
        </w:p>
        <w:p w:rsidR="00DE738C" w:rsidRDefault="00DE738C" w:rsidP="0039634D">
          <w:pPr>
            <w:pStyle w:val="Huisstijl-Subtitel"/>
          </w:pPr>
        </w:p>
      </w:tc>
    </w:tr>
    <w:bookmarkEnd w:id="5"/>
  </w:tbl>
  <w:p w:rsidR="00DE738C" w:rsidRDefault="00DE738C" w:rsidP="00580167">
    <w:pPr>
      <w:rPr>
        <w:lang w:val="en-US"/>
      </w:rPr>
    </w:pPr>
  </w:p>
  <w:p w:rsidR="00DE738C" w:rsidRDefault="00DE738C" w:rsidP="00580167">
    <w:pPr>
      <w:rPr>
        <w:lang w:val="en-US"/>
      </w:rPr>
    </w:pPr>
  </w:p>
  <w:p w:rsidR="00DE738C" w:rsidRDefault="00DE738C" w:rsidP="00580167">
    <w:pPr>
      <w:rPr>
        <w:lang w:val="en-US"/>
      </w:rPr>
    </w:pPr>
  </w:p>
  <w:p w:rsidR="00DE738C" w:rsidRPr="00580167" w:rsidRDefault="00DE738C" w:rsidP="00580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4C2206">
    <w:r>
      <w:rPr>
        <w:noProof/>
        <w:lang w:eastAsia="zh-CN"/>
      </w:rPr>
      <mc:AlternateContent>
        <mc:Choice Requires="wps">
          <w:drawing>
            <wp:anchor distT="0" distB="0" distL="114300" distR="114300" simplePos="0" relativeHeight="251655168" behindDoc="1" locked="0" layoutInCell="1" allowOverlap="1" wp14:anchorId="7E06F8E5" wp14:editId="6C875E01">
              <wp:simplePos x="0" y="0"/>
              <wp:positionH relativeFrom="page">
                <wp:posOffset>25400</wp:posOffset>
              </wp:positionH>
              <wp:positionV relativeFrom="page">
                <wp:posOffset>25400</wp:posOffset>
              </wp:positionV>
              <wp:extent cx="7505700" cy="10674350"/>
              <wp:effectExtent l="0" t="0" r="0" b="0"/>
              <wp:wrapNone/>
              <wp:docPr id="1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1067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ook w:val="01E0" w:firstRow="1" w:lastRow="1" w:firstColumn="1" w:lastColumn="1" w:noHBand="0" w:noVBand="0"/>
                          </w:tblPr>
                          <w:tblGrid>
                            <w:gridCol w:w="11748"/>
                          </w:tblGrid>
                          <w:tr w:rsidR="00DE738C" w:rsidTr="00426356">
                            <w:tc>
                              <w:tcPr>
                                <w:tcW w:w="11732" w:type="dxa"/>
                              </w:tcPr>
                              <w:p w:rsidR="00DE738C" w:rsidRDefault="0039634D" w:rsidP="0039634D">
                                <w:bookmarkStart w:id="10" w:name="bmLogo0" w:colFirst="0" w:colLast="0"/>
                                <w:r>
                                  <w:rPr>
                                    <w:noProof/>
                                    <w:lang w:eastAsia="zh-CN"/>
                                  </w:rPr>
                                  <w:drawing>
                                    <wp:inline distT="0" distB="0" distL="0" distR="0" wp14:anchorId="78A4C565" wp14:editId="6435A009">
                                      <wp:extent cx="7322820" cy="1035177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0"/>
                        </w:tbl>
                        <w:p w:rsidR="00DE738C" w:rsidRDefault="00DE738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8" type="#_x0000_t202" style="position:absolute;left:0;text-align:left;margin-left:2pt;margin-top:2pt;width:591pt;height:84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firstRow="1" w:lastRow="1" w:firstColumn="1" w:lastColumn="1" w:noHBand="0" w:noVBand="0"/>
                    </w:tblPr>
                    <w:tblGrid>
                      <w:gridCol w:w="11748"/>
                    </w:tblGrid>
                    <w:tr w:rsidR="00DE738C" w:rsidTr="00426356">
                      <w:tc>
                        <w:tcPr>
                          <w:tcW w:w="11732" w:type="dxa"/>
                        </w:tcPr>
                        <w:p w:rsidR="00DE738C" w:rsidRDefault="0039634D" w:rsidP="0039634D">
                          <w:bookmarkStart w:id="11" w:name="bmLogo0" w:colFirst="0" w:colLast="0"/>
                          <w:r>
                            <w:rPr>
                              <w:noProof/>
                              <w:lang w:eastAsia="zh-CN"/>
                            </w:rPr>
                            <w:drawing>
                              <wp:inline distT="0" distB="0" distL="0" distR="0" wp14:anchorId="78A4C565" wp14:editId="6435A009">
                                <wp:extent cx="7322820" cy="10351770"/>
                                <wp:effectExtent l="0" t="0" r="0" b="0"/>
                                <wp:docPr id="130" name="Picture 1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322820" cy="10351770"/>
                                        </a:xfrm>
                                        <a:prstGeom prst="rect">
                                          <a:avLst/>
                                        </a:prstGeom>
                                      </pic:spPr>
                                    </pic:pic>
                                  </a:graphicData>
                                </a:graphic>
                              </wp:inline>
                            </w:drawing>
                          </w:r>
                        </w:p>
                      </w:tc>
                    </w:tr>
                    <w:bookmarkEnd w:id="11"/>
                  </w:tbl>
                  <w:p w:rsidR="00DE738C" w:rsidRDefault="00DE738C"/>
                </w:txbxContent>
              </v:textbox>
              <w10:wrap anchorx="page" anchory="page"/>
            </v:shape>
          </w:pict>
        </mc:Fallback>
      </mc:AlternateContent>
    </w:r>
  </w:p>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p w:rsidR="00DE738C" w:rsidRDefault="00DE738C" w:rsidP="004C2206"/>
  <w:tbl>
    <w:tblPr>
      <w:tblW w:w="5245" w:type="dxa"/>
      <w:tblInd w:w="1276" w:type="dxa"/>
      <w:tblLayout w:type="fixed"/>
      <w:tblCellMar>
        <w:left w:w="0" w:type="dxa"/>
        <w:right w:w="0" w:type="dxa"/>
      </w:tblCellMar>
      <w:tblLook w:val="0000" w:firstRow="0" w:lastRow="0" w:firstColumn="0" w:lastColumn="0" w:noHBand="0" w:noVBand="0"/>
    </w:tblPr>
    <w:tblGrid>
      <w:gridCol w:w="5245"/>
    </w:tblGrid>
    <w:tr w:rsidR="00DE738C" w:rsidRPr="004C2206">
      <w:trPr>
        <w:trHeight w:hRule="exact" w:val="2041"/>
      </w:trPr>
      <w:tc>
        <w:tcPr>
          <w:tcW w:w="5245" w:type="dxa"/>
          <w:shd w:val="clear" w:color="auto" w:fill="auto"/>
        </w:tcPr>
        <w:p w:rsidR="0039634D" w:rsidRDefault="0039634D" w:rsidP="0039634D">
          <w:pPr>
            <w:pStyle w:val="Huisstijl-Titel"/>
          </w:pPr>
          <w:bookmarkStart w:id="12" w:name="bmTitel0" w:colFirst="0" w:colLast="0"/>
          <w:r>
            <w:t>Wave overtopping at dikes kernel</w:t>
          </w:r>
        </w:p>
        <w:p w:rsidR="0039634D" w:rsidRDefault="0039634D" w:rsidP="0039634D">
          <w:pPr>
            <w:pStyle w:val="Huisstijl-Titel"/>
          </w:pPr>
          <w:r>
            <w:t>Test report</w:t>
          </w:r>
        </w:p>
        <w:p w:rsidR="0039634D" w:rsidRDefault="0039634D" w:rsidP="0039634D">
          <w:pPr>
            <w:pStyle w:val="Huisstijl-Subtitel"/>
          </w:pPr>
        </w:p>
        <w:p w:rsidR="00DE738C" w:rsidRDefault="00DE738C" w:rsidP="0039634D">
          <w:pPr>
            <w:pStyle w:val="Huisstijl-Subtitel"/>
          </w:pPr>
        </w:p>
      </w:tc>
    </w:tr>
    <w:bookmarkEnd w:id="12"/>
  </w:tbl>
  <w:p w:rsidR="00DE738C" w:rsidRDefault="00DE738C" w:rsidP="00A1473F">
    <w:pPr>
      <w:rPr>
        <w:lang w:val="en-US"/>
      </w:rPr>
    </w:pPr>
  </w:p>
  <w:p w:rsidR="00DE738C" w:rsidRDefault="00DE738C" w:rsidP="00A1473F">
    <w:pPr>
      <w:rPr>
        <w:lang w:val="en-US"/>
      </w:rPr>
    </w:pPr>
  </w:p>
  <w:p w:rsidR="00DE738C" w:rsidRDefault="00DE738C" w:rsidP="00A1473F">
    <w:pPr>
      <w:rPr>
        <w:lang w:val="en-US"/>
      </w:rPr>
    </w:pPr>
  </w:p>
  <w:p w:rsidR="00DE738C" w:rsidRDefault="00DE738C" w:rsidP="00A1473F">
    <w:pPr>
      <w:rPr>
        <w:lang w:val="en-U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672ACD">
    <w:pPr>
      <w:pStyle w:val="Header"/>
    </w:pPr>
  </w:p>
  <w:p w:rsidR="00DE738C" w:rsidRDefault="00DE738C" w:rsidP="00672ACD">
    <w:pPr>
      <w:pStyle w:val="Header"/>
    </w:pPr>
  </w:p>
  <w:p w:rsidR="00DE738C" w:rsidRDefault="00DE738C" w:rsidP="00672ACD">
    <w:pPr>
      <w:pStyle w:val="Header"/>
    </w:pPr>
  </w:p>
  <w:p w:rsidR="00DE738C" w:rsidRDefault="00DE738C" w:rsidP="00672ACD">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1310"/>
      <w:gridCol w:w="1242"/>
      <w:gridCol w:w="2552"/>
      <w:gridCol w:w="951"/>
    </w:tblGrid>
    <w:tr w:rsidR="00DE738C" w:rsidRPr="004C2206">
      <w:tc>
        <w:tcPr>
          <w:tcW w:w="4004" w:type="dxa"/>
          <w:gridSpan w:val="2"/>
          <w:shd w:val="clear" w:color="auto" w:fill="auto"/>
        </w:tcPr>
        <w:p w:rsidR="00DE738C" w:rsidRPr="00EF1CDD" w:rsidRDefault="00DE738C" w:rsidP="0039634D">
          <w:pPr>
            <w:pStyle w:val="Huisstijl-Gegeven"/>
          </w:pPr>
          <w:bookmarkStart w:id="17" w:name="tblGegevensSectie2b" w:colFirst="0" w:colLast="3"/>
        </w:p>
      </w:tc>
      <w:tc>
        <w:tcPr>
          <w:tcW w:w="4745" w:type="dxa"/>
          <w:gridSpan w:val="3"/>
          <w:tcBorders>
            <w:left w:val="nil"/>
          </w:tcBorders>
          <w:shd w:val="clear" w:color="auto" w:fill="auto"/>
        </w:tcPr>
        <w:p w:rsidR="0039634D" w:rsidRDefault="0039634D" w:rsidP="0039634D">
          <w:pPr>
            <w:pStyle w:val="Huisstijl-Kopje"/>
          </w:pPr>
          <w:r>
            <w:t>Title</w:t>
          </w:r>
        </w:p>
        <w:p w:rsidR="00DE738C" w:rsidRPr="00EF1CDD" w:rsidRDefault="0039634D" w:rsidP="0039634D">
          <w:pPr>
            <w:pStyle w:val="Huisstijl-Gegeven"/>
          </w:pPr>
          <w:r>
            <w:t>Wave overtopping at dikes kernel</w:t>
          </w:r>
          <w:r>
            <w:br/>
            <w:t>Test report</w:t>
          </w:r>
        </w:p>
      </w:tc>
    </w:tr>
    <w:tr w:rsidR="00DE738C" w:rsidRPr="004C2206">
      <w:tc>
        <w:tcPr>
          <w:tcW w:w="5246" w:type="dxa"/>
          <w:gridSpan w:val="3"/>
          <w:shd w:val="clear" w:color="auto" w:fill="auto"/>
        </w:tcPr>
        <w:p w:rsidR="00DE738C" w:rsidRPr="004C2206" w:rsidRDefault="00DE738C" w:rsidP="0039634D">
          <w:pPr>
            <w:pStyle w:val="Huisstijl-Gegeven"/>
          </w:pPr>
        </w:p>
      </w:tc>
      <w:tc>
        <w:tcPr>
          <w:tcW w:w="3503" w:type="dxa"/>
          <w:gridSpan w:val="2"/>
        </w:tcPr>
        <w:p w:rsidR="00DE738C" w:rsidRPr="004C2206" w:rsidRDefault="00DE738C" w:rsidP="0039634D">
          <w:pPr>
            <w:pStyle w:val="Huisstijl-Gegeven"/>
          </w:pPr>
        </w:p>
      </w:tc>
    </w:tr>
    <w:tr w:rsidR="00DE738C" w:rsidRPr="004C2206">
      <w:tc>
        <w:tcPr>
          <w:tcW w:w="2694" w:type="dxa"/>
          <w:shd w:val="clear" w:color="auto" w:fill="auto"/>
        </w:tcPr>
        <w:p w:rsidR="0039634D" w:rsidRDefault="0039634D" w:rsidP="0039634D">
          <w:pPr>
            <w:pStyle w:val="Huisstijl-Kopje"/>
          </w:pPr>
          <w:r>
            <w:t>Client</w:t>
          </w:r>
        </w:p>
        <w:p w:rsidR="00DE738C" w:rsidRPr="004C2206" w:rsidRDefault="0039634D" w:rsidP="0039634D">
          <w:pPr>
            <w:pStyle w:val="Huisstijl-Gegeven"/>
          </w:pPr>
          <w:r>
            <w:t>Rijkswaterstaat WVL</w:t>
          </w:r>
        </w:p>
      </w:tc>
      <w:tc>
        <w:tcPr>
          <w:tcW w:w="2552" w:type="dxa"/>
          <w:gridSpan w:val="2"/>
          <w:shd w:val="clear" w:color="auto" w:fill="auto"/>
        </w:tcPr>
        <w:p w:rsidR="0039634D" w:rsidRDefault="0039634D" w:rsidP="0039634D">
          <w:pPr>
            <w:pStyle w:val="Huisstijl-Kopje"/>
          </w:pPr>
          <w:r>
            <w:t>Project</w:t>
          </w:r>
        </w:p>
        <w:p w:rsidR="00DE738C" w:rsidRPr="004C2206" w:rsidRDefault="0039634D" w:rsidP="0039634D">
          <w:pPr>
            <w:pStyle w:val="Huisstijl-Gegeven"/>
          </w:pPr>
          <w:r>
            <w:t>1220043-002</w:t>
          </w:r>
        </w:p>
      </w:tc>
      <w:tc>
        <w:tcPr>
          <w:tcW w:w="2552" w:type="dxa"/>
        </w:tcPr>
        <w:p w:rsidR="0039634D" w:rsidRDefault="0039634D" w:rsidP="0039634D">
          <w:pPr>
            <w:pStyle w:val="Huisstijl-Kopje"/>
          </w:pPr>
          <w:r>
            <w:t>Reference</w:t>
          </w:r>
        </w:p>
        <w:p w:rsidR="00DE738C" w:rsidRPr="004C2206" w:rsidRDefault="0039634D" w:rsidP="0039634D">
          <w:pPr>
            <w:pStyle w:val="Huisstijl-Gegeven"/>
          </w:pPr>
          <w:r>
            <w:t>1220043-002-HYE-0024</w:t>
          </w:r>
        </w:p>
      </w:tc>
      <w:tc>
        <w:tcPr>
          <w:tcW w:w="951" w:type="dxa"/>
        </w:tcPr>
        <w:p w:rsidR="0039634D" w:rsidRDefault="0039634D" w:rsidP="0039634D">
          <w:pPr>
            <w:pStyle w:val="Huisstijl-Kopje"/>
          </w:pPr>
          <w:r>
            <w:t>Pages</w:t>
          </w:r>
        </w:p>
        <w:p w:rsidR="00DE738C" w:rsidRPr="004C2206" w:rsidRDefault="009C116E" w:rsidP="0039634D">
          <w:pPr>
            <w:pStyle w:val="Huisstijl-Gegeven"/>
          </w:pPr>
          <w:r>
            <w:fldChar w:fldCharType="begin"/>
          </w:r>
          <w:r>
            <w:instrText xml:space="preserve"> DOCVARIABLE  TotAantalPag  \* MERGEFORMAT </w:instrText>
          </w:r>
          <w:r>
            <w:fldChar w:fldCharType="separate"/>
          </w:r>
          <w:r>
            <w:t>12</w:t>
          </w:r>
          <w:r>
            <w:fldChar w:fldCharType="end"/>
          </w:r>
        </w:p>
      </w:tc>
    </w:tr>
    <w:tr w:rsidR="00DE738C" w:rsidRPr="004C2206">
      <w:tc>
        <w:tcPr>
          <w:tcW w:w="8749" w:type="dxa"/>
          <w:gridSpan w:val="5"/>
          <w:shd w:val="clear" w:color="auto" w:fill="auto"/>
        </w:tcPr>
        <w:p w:rsidR="00DE738C" w:rsidRPr="004C2206" w:rsidRDefault="00DE738C" w:rsidP="00A22DA3">
          <w:pPr>
            <w:pStyle w:val="Huisstijl-Gegeven"/>
            <w:tabs>
              <w:tab w:val="left" w:pos="2552"/>
            </w:tabs>
          </w:pPr>
        </w:p>
      </w:tc>
    </w:tr>
  </w:tbl>
  <w:bookmarkEnd w:id="17"/>
  <w:p w:rsidR="00DE738C" w:rsidRPr="00672ACD" w:rsidRDefault="00DE738C" w:rsidP="00672ACD">
    <w:pPr>
      <w:pStyle w:val="Header"/>
    </w:pPr>
    <w:r>
      <w:rPr>
        <w:noProof/>
        <w:lang w:eastAsia="zh-CN"/>
      </w:rPr>
      <mc:AlternateContent>
        <mc:Choice Requires="wps">
          <w:drawing>
            <wp:anchor distT="0" distB="0" distL="114300" distR="114300" simplePos="0" relativeHeight="251657216" behindDoc="1" locked="1" layoutInCell="1" allowOverlap="1" wp14:anchorId="3B884F38" wp14:editId="7753F0E1">
              <wp:simplePos x="0" y="0"/>
              <wp:positionH relativeFrom="margin">
                <wp:align>left</wp:align>
              </wp:positionH>
              <wp:positionV relativeFrom="page">
                <wp:posOffset>457200</wp:posOffset>
              </wp:positionV>
              <wp:extent cx="3352800" cy="1259840"/>
              <wp:effectExtent l="0" t="0" r="0" b="16510"/>
              <wp:wrapNone/>
              <wp:docPr id="1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18" w:name="bmLogoSectie2_2" w:colFirst="0" w:colLast="0"/>
                                <w:r>
                                  <w:rPr>
                                    <w:noProof/>
                                    <w:lang w:eastAsia="zh-CN"/>
                                  </w:rPr>
                                  <w:drawing>
                                    <wp:inline distT="0" distB="0" distL="0" distR="0" wp14:anchorId="0574E852" wp14:editId="7101576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8"/>
                        </w:tbl>
                        <w:p w:rsidR="00DE738C" w:rsidRDefault="00DE738C" w:rsidP="00672A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29" type="#_x0000_t202" style="position:absolute;left:0;text-align:left;margin-left:0;margin-top:36pt;width:264pt;height:99.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19" w:name="bmLogoSectie2_2" w:colFirst="0" w:colLast="0"/>
                          <w:r>
                            <w:rPr>
                              <w:noProof/>
                              <w:lang w:eastAsia="zh-CN"/>
                            </w:rPr>
                            <w:drawing>
                              <wp:inline distT="0" distB="0" distL="0" distR="0" wp14:anchorId="0574E852" wp14:editId="71015765">
                                <wp:extent cx="1225296" cy="352044"/>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9"/>
                  </w:tbl>
                  <w:p w:rsidR="00DE738C" w:rsidRDefault="00DE738C" w:rsidP="00672ACD"/>
                </w:txbxContent>
              </v:textbox>
              <w10:wrap anchorx="margin" anchory="page"/>
              <w10:anchorlock/>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5C6157">
    <w:pPr>
      <w:pStyle w:val="Header"/>
    </w:pPr>
    <w:r>
      <w:rPr>
        <w:noProof/>
        <w:lang w:eastAsia="zh-CN"/>
      </w:rPr>
      <mc:AlternateContent>
        <mc:Choice Requires="wps">
          <w:drawing>
            <wp:anchor distT="0" distB="0" distL="114300" distR="114300" simplePos="0" relativeHeight="251652096" behindDoc="1" locked="1" layoutInCell="1" allowOverlap="1" wp14:anchorId="6A4CEA43" wp14:editId="23C3F637">
              <wp:simplePos x="0" y="0"/>
              <wp:positionH relativeFrom="page">
                <wp:align>right</wp:align>
              </wp:positionH>
              <wp:positionV relativeFrom="page">
                <wp:posOffset>458470</wp:posOffset>
              </wp:positionV>
              <wp:extent cx="3352800" cy="1259840"/>
              <wp:effectExtent l="0" t="0" r="0" b="165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20" w:name="bmLogoSectie2_1" w:colFirst="0" w:colLast="0"/>
                                <w:r>
                                  <w:rPr>
                                    <w:noProof/>
                                    <w:lang w:eastAsia="zh-CN"/>
                                  </w:rPr>
                                  <w:drawing>
                                    <wp:inline distT="0" distB="0" distL="0" distR="0" wp14:anchorId="334A4464" wp14:editId="432E9123">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0"/>
                        </w:tbl>
                        <w:p w:rsidR="00DE738C" w:rsidRDefault="00DE738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0" type="#_x0000_t202" style="position:absolute;left:0;text-align:left;margin-left:212.8pt;margin-top:36.1pt;width:264pt;height:99.2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21" w:name="bmLogoSectie2_1" w:colFirst="0" w:colLast="0"/>
                          <w:r>
                            <w:rPr>
                              <w:noProof/>
                              <w:lang w:eastAsia="zh-CN"/>
                            </w:rPr>
                            <w:drawing>
                              <wp:inline distT="0" distB="0" distL="0" distR="0" wp14:anchorId="334A4464" wp14:editId="432E9123">
                                <wp:extent cx="1225296" cy="352044"/>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1"/>
                  </w:tbl>
                  <w:p w:rsidR="00DE738C" w:rsidRDefault="00DE738C" w:rsidP="001A6A5C"/>
                </w:txbxContent>
              </v:textbox>
              <w10:wrap anchorx="page" anchory="page"/>
              <w10:anchorlock/>
            </v:shape>
          </w:pict>
        </mc:Fallback>
      </mc:AlternateContent>
    </w:r>
  </w:p>
  <w:p w:rsidR="00DE738C" w:rsidRDefault="00DE738C" w:rsidP="005C6157">
    <w:pPr>
      <w:pStyle w:val="Header"/>
    </w:pPr>
  </w:p>
  <w:p w:rsidR="00DE738C" w:rsidRDefault="00DE738C" w:rsidP="005C6157">
    <w:pPr>
      <w:pStyle w:val="Header"/>
    </w:pPr>
  </w:p>
  <w:p w:rsidR="00DE738C" w:rsidRDefault="00DE738C" w:rsidP="005C6157">
    <w:pPr>
      <w:pStyle w:val="Header"/>
    </w:pPr>
  </w:p>
  <w:tbl>
    <w:tblPr>
      <w:tblW w:w="8749" w:type="dxa"/>
      <w:tblLayout w:type="fixed"/>
      <w:tblCellMar>
        <w:left w:w="0" w:type="dxa"/>
        <w:right w:w="0" w:type="dxa"/>
      </w:tblCellMar>
      <w:tblLook w:val="0000" w:firstRow="0" w:lastRow="0" w:firstColumn="0" w:lastColumn="0" w:noHBand="0" w:noVBand="0"/>
    </w:tblPr>
    <w:tblGrid>
      <w:gridCol w:w="2694"/>
      <w:gridCol w:w="2552"/>
      <w:gridCol w:w="2552"/>
      <w:gridCol w:w="951"/>
    </w:tblGrid>
    <w:tr w:rsidR="00DE738C" w:rsidRPr="004C2206">
      <w:tc>
        <w:tcPr>
          <w:tcW w:w="8749" w:type="dxa"/>
          <w:gridSpan w:val="4"/>
          <w:shd w:val="clear" w:color="auto" w:fill="auto"/>
        </w:tcPr>
        <w:p w:rsidR="0039634D" w:rsidRDefault="0039634D" w:rsidP="0039634D">
          <w:pPr>
            <w:pStyle w:val="Huisstijl-Kopje"/>
          </w:pPr>
          <w:bookmarkStart w:id="22" w:name="tblGegevensSectie2a" w:colFirst="0" w:colLast="3"/>
          <w:r>
            <w:t>Title</w:t>
          </w:r>
        </w:p>
        <w:p w:rsidR="00DE738C" w:rsidRPr="00EF1CDD" w:rsidRDefault="0039634D" w:rsidP="0039634D">
          <w:pPr>
            <w:pStyle w:val="Huisstijl-Gegeven"/>
          </w:pPr>
          <w:r>
            <w:t>Wave overtopping at dikes kernel</w:t>
          </w:r>
          <w:r>
            <w:br/>
            <w:t>Test report</w:t>
          </w:r>
        </w:p>
      </w:tc>
    </w:tr>
    <w:tr w:rsidR="00DE738C" w:rsidRPr="004C2206">
      <w:tc>
        <w:tcPr>
          <w:tcW w:w="5246" w:type="dxa"/>
          <w:gridSpan w:val="2"/>
          <w:shd w:val="clear" w:color="auto" w:fill="auto"/>
        </w:tcPr>
        <w:p w:rsidR="00DE738C" w:rsidRPr="004C2206" w:rsidRDefault="00DE738C" w:rsidP="0039634D">
          <w:pPr>
            <w:pStyle w:val="Huisstijl-Gegeven"/>
          </w:pPr>
        </w:p>
      </w:tc>
      <w:tc>
        <w:tcPr>
          <w:tcW w:w="3503" w:type="dxa"/>
          <w:gridSpan w:val="2"/>
        </w:tcPr>
        <w:p w:rsidR="00DE738C" w:rsidRPr="004C2206" w:rsidRDefault="00DE738C" w:rsidP="0039634D">
          <w:pPr>
            <w:pStyle w:val="Huisstijl-Gegeven"/>
          </w:pPr>
        </w:p>
      </w:tc>
    </w:tr>
    <w:tr w:rsidR="00DE738C" w:rsidRPr="004C2206">
      <w:tc>
        <w:tcPr>
          <w:tcW w:w="2694" w:type="dxa"/>
          <w:shd w:val="clear" w:color="auto" w:fill="auto"/>
        </w:tcPr>
        <w:p w:rsidR="0039634D" w:rsidRDefault="0039634D" w:rsidP="0039634D">
          <w:pPr>
            <w:pStyle w:val="Huisstijl-Kopje"/>
          </w:pPr>
          <w:r>
            <w:t>Client</w:t>
          </w:r>
        </w:p>
        <w:p w:rsidR="00DE738C" w:rsidRPr="004C2206" w:rsidRDefault="0039634D" w:rsidP="0039634D">
          <w:pPr>
            <w:pStyle w:val="Huisstijl-Gegeven"/>
          </w:pPr>
          <w:r>
            <w:t>Rijkswaterstaat WVL</w:t>
          </w:r>
        </w:p>
      </w:tc>
      <w:tc>
        <w:tcPr>
          <w:tcW w:w="2552" w:type="dxa"/>
          <w:shd w:val="clear" w:color="auto" w:fill="auto"/>
        </w:tcPr>
        <w:p w:rsidR="0039634D" w:rsidRDefault="0039634D" w:rsidP="0039634D">
          <w:pPr>
            <w:pStyle w:val="Huisstijl-Kopje"/>
          </w:pPr>
          <w:r>
            <w:t>Project</w:t>
          </w:r>
        </w:p>
        <w:p w:rsidR="00DE738C" w:rsidRPr="004C2206" w:rsidRDefault="0039634D" w:rsidP="0039634D">
          <w:pPr>
            <w:pStyle w:val="Huisstijl-Gegeven"/>
          </w:pPr>
          <w:r>
            <w:t>1220043-002</w:t>
          </w:r>
        </w:p>
      </w:tc>
      <w:tc>
        <w:tcPr>
          <w:tcW w:w="2552" w:type="dxa"/>
        </w:tcPr>
        <w:p w:rsidR="0039634D" w:rsidRDefault="0039634D" w:rsidP="0039634D">
          <w:pPr>
            <w:pStyle w:val="Huisstijl-Kopje"/>
          </w:pPr>
          <w:r>
            <w:t>Reference</w:t>
          </w:r>
        </w:p>
        <w:p w:rsidR="00DE738C" w:rsidRPr="004C2206" w:rsidRDefault="0039634D" w:rsidP="0039634D">
          <w:pPr>
            <w:pStyle w:val="Huisstijl-Gegeven"/>
          </w:pPr>
          <w:r>
            <w:t>1220043-002-HYE-0024</w:t>
          </w:r>
        </w:p>
      </w:tc>
      <w:tc>
        <w:tcPr>
          <w:tcW w:w="951" w:type="dxa"/>
        </w:tcPr>
        <w:p w:rsidR="0039634D" w:rsidRDefault="0039634D" w:rsidP="0039634D">
          <w:pPr>
            <w:pStyle w:val="Huisstijl-Kopje"/>
          </w:pPr>
          <w:r>
            <w:t>Pages</w:t>
          </w:r>
        </w:p>
        <w:p w:rsidR="00DE738C" w:rsidRPr="004C2206" w:rsidRDefault="009C116E" w:rsidP="0039634D">
          <w:pPr>
            <w:pStyle w:val="Huisstijl-Gegeven"/>
          </w:pPr>
          <w:r>
            <w:fldChar w:fldCharType="begin"/>
          </w:r>
          <w:r>
            <w:instrText xml:space="preserve"> DOCVARIABLE  TotAantalPag  \* MERGEFORMAT </w:instrText>
          </w:r>
          <w:r>
            <w:fldChar w:fldCharType="separate"/>
          </w:r>
          <w:r>
            <w:t>12</w:t>
          </w:r>
          <w:r>
            <w:fldChar w:fldCharType="end"/>
          </w:r>
        </w:p>
      </w:tc>
    </w:tr>
    <w:tr w:rsidR="00DE738C" w:rsidRPr="004C2206">
      <w:tc>
        <w:tcPr>
          <w:tcW w:w="8749" w:type="dxa"/>
          <w:gridSpan w:val="4"/>
          <w:shd w:val="clear" w:color="auto" w:fill="auto"/>
        </w:tcPr>
        <w:p w:rsidR="00DE738C" w:rsidRPr="004C2206" w:rsidRDefault="00DE738C" w:rsidP="005C6157">
          <w:pPr>
            <w:pStyle w:val="Huisstijl-Gegeven"/>
            <w:tabs>
              <w:tab w:val="left" w:pos="2552"/>
            </w:tabs>
          </w:pPr>
        </w:p>
      </w:tc>
    </w:tr>
    <w:bookmarkEnd w:id="22"/>
  </w:tbl>
  <w:p w:rsidR="00DE738C" w:rsidRPr="005C6157" w:rsidRDefault="00DE738C" w:rsidP="005C615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5C6157">
    <w:pPr>
      <w:pStyle w:val="Header"/>
    </w:pPr>
    <w:r>
      <w:rPr>
        <w:noProof/>
        <w:lang w:eastAsia="zh-CN"/>
      </w:rPr>
      <mc:AlternateContent>
        <mc:Choice Requires="wps">
          <w:drawing>
            <wp:anchor distT="0" distB="0" distL="114300" distR="114300" simplePos="0" relativeHeight="251651072" behindDoc="1" locked="0" layoutInCell="1" allowOverlap="1" wp14:anchorId="2FC968B5" wp14:editId="5CC2C197">
              <wp:simplePos x="0" y="0"/>
              <wp:positionH relativeFrom="margin">
                <wp:align>left</wp:align>
              </wp:positionH>
              <wp:positionV relativeFrom="page">
                <wp:posOffset>467995</wp:posOffset>
              </wp:positionV>
              <wp:extent cx="3239770" cy="1259840"/>
              <wp:effectExtent l="2540" t="127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977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5103"/>
                          </w:tblGrid>
                          <w:tr w:rsidR="00DE738C">
                            <w:trPr>
                              <w:trHeight w:val="1701"/>
                            </w:trPr>
                            <w:tc>
                              <w:tcPr>
                                <w:tcW w:w="5103" w:type="dxa"/>
                                <w:shd w:val="clear" w:color="auto" w:fill="auto"/>
                              </w:tcPr>
                              <w:p w:rsidR="00DE738C" w:rsidRDefault="00DE738C" w:rsidP="00A2242F"/>
                            </w:tc>
                          </w:tr>
                        </w:tbl>
                        <w:p w:rsidR="00DE738C" w:rsidRDefault="00DE738C" w:rsidP="005C615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1" type="#_x0000_t202" style="position:absolute;left:0;text-align:left;margin-left:0;margin-top:36.85pt;width:255.1pt;height:99.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5103"/>
                    </w:tblGrid>
                    <w:tr w:rsidR="00DE738C">
                      <w:trPr>
                        <w:trHeight w:val="1701"/>
                      </w:trPr>
                      <w:tc>
                        <w:tcPr>
                          <w:tcW w:w="5103" w:type="dxa"/>
                          <w:shd w:val="clear" w:color="auto" w:fill="auto"/>
                        </w:tcPr>
                        <w:p w:rsidR="00DE738C" w:rsidRDefault="00DE738C" w:rsidP="00A2242F"/>
                      </w:tc>
                    </w:tr>
                  </w:tbl>
                  <w:p w:rsidR="00DE738C" w:rsidRDefault="00DE738C" w:rsidP="005C6157"/>
                </w:txbxContent>
              </v:textbox>
              <w10:wrap anchorx="margin" anchory="page"/>
            </v:shape>
          </w:pict>
        </mc:Fallback>
      </mc:AlternateContent>
    </w:r>
  </w:p>
  <w:p w:rsidR="00DE738C" w:rsidRDefault="00DE738C" w:rsidP="005C6157">
    <w:pPr>
      <w:pStyle w:val="Header"/>
    </w:pPr>
  </w:p>
  <w:p w:rsidR="00DE738C" w:rsidRDefault="00DE738C" w:rsidP="005C6157">
    <w:pPr>
      <w:pStyle w:val="Header"/>
    </w:pPr>
  </w:p>
  <w:p w:rsidR="00DE738C" w:rsidRDefault="00DE738C" w:rsidP="005C6157">
    <w:pPr>
      <w:pStyle w:val="Header"/>
    </w:pPr>
  </w:p>
  <w:tbl>
    <w:tblPr>
      <w:tblW w:w="8735" w:type="dxa"/>
      <w:tblLayout w:type="fixed"/>
      <w:tblCellMar>
        <w:left w:w="0" w:type="dxa"/>
        <w:right w:w="0" w:type="dxa"/>
      </w:tblCellMar>
      <w:tblLook w:val="0000" w:firstRow="0" w:lastRow="0" w:firstColumn="0" w:lastColumn="0" w:noHBand="0" w:noVBand="0"/>
    </w:tblPr>
    <w:tblGrid>
      <w:gridCol w:w="2552"/>
      <w:gridCol w:w="2552"/>
      <w:gridCol w:w="2552"/>
      <w:gridCol w:w="1079"/>
    </w:tblGrid>
    <w:tr w:rsidR="00DE738C" w:rsidRPr="004C2206">
      <w:tc>
        <w:tcPr>
          <w:tcW w:w="8735" w:type="dxa"/>
          <w:gridSpan w:val="4"/>
          <w:shd w:val="clear" w:color="auto" w:fill="auto"/>
        </w:tcPr>
        <w:p w:rsidR="00DE738C" w:rsidRPr="00EF1CDD" w:rsidRDefault="00DE738C" w:rsidP="005C6157">
          <w:pPr>
            <w:pStyle w:val="Huisstijl-Gegeven"/>
          </w:pPr>
        </w:p>
      </w:tc>
    </w:tr>
    <w:tr w:rsidR="00DE738C" w:rsidRPr="004C2206">
      <w:tc>
        <w:tcPr>
          <w:tcW w:w="5104" w:type="dxa"/>
          <w:gridSpan w:val="2"/>
          <w:shd w:val="clear" w:color="auto" w:fill="auto"/>
        </w:tcPr>
        <w:p w:rsidR="00DE738C" w:rsidRPr="004C2206" w:rsidRDefault="00DE738C" w:rsidP="005C6157">
          <w:pPr>
            <w:tabs>
              <w:tab w:val="left" w:pos="1680"/>
            </w:tabs>
            <w:ind w:left="1680" w:hanging="1680"/>
          </w:pPr>
        </w:p>
      </w:tc>
      <w:tc>
        <w:tcPr>
          <w:tcW w:w="3631" w:type="dxa"/>
          <w:gridSpan w:val="2"/>
        </w:tcPr>
        <w:p w:rsidR="00DE738C" w:rsidRPr="004C2206" w:rsidRDefault="00DE738C" w:rsidP="005C6157">
          <w:pPr>
            <w:pStyle w:val="Huisstijl-Gegeven"/>
            <w:tabs>
              <w:tab w:val="left" w:pos="2552"/>
            </w:tabs>
          </w:pPr>
        </w:p>
      </w:tc>
    </w:tr>
    <w:tr w:rsidR="00DE738C" w:rsidRPr="004C2206">
      <w:tc>
        <w:tcPr>
          <w:tcW w:w="2552" w:type="dxa"/>
          <w:shd w:val="clear" w:color="auto" w:fill="auto"/>
        </w:tcPr>
        <w:p w:rsidR="00DE738C" w:rsidRPr="004C2206" w:rsidRDefault="00DE738C" w:rsidP="005C6157">
          <w:pPr>
            <w:pStyle w:val="Huisstijl-Gegeven"/>
          </w:pPr>
        </w:p>
      </w:tc>
      <w:tc>
        <w:tcPr>
          <w:tcW w:w="2552" w:type="dxa"/>
          <w:shd w:val="clear" w:color="auto" w:fill="auto"/>
        </w:tcPr>
        <w:p w:rsidR="00DE738C" w:rsidRPr="004C2206" w:rsidRDefault="00DE738C" w:rsidP="005C6157">
          <w:pPr>
            <w:tabs>
              <w:tab w:val="left" w:pos="1680"/>
            </w:tabs>
            <w:ind w:left="1680" w:hanging="1680"/>
          </w:pPr>
        </w:p>
      </w:tc>
      <w:tc>
        <w:tcPr>
          <w:tcW w:w="2552" w:type="dxa"/>
        </w:tcPr>
        <w:p w:rsidR="00DE738C" w:rsidRPr="004C2206" w:rsidRDefault="00DE738C" w:rsidP="005C6157">
          <w:pPr>
            <w:pStyle w:val="Huisstijl-Gegeven"/>
            <w:tabs>
              <w:tab w:val="left" w:pos="2552"/>
            </w:tabs>
          </w:pPr>
        </w:p>
      </w:tc>
      <w:tc>
        <w:tcPr>
          <w:tcW w:w="1079" w:type="dxa"/>
        </w:tcPr>
        <w:p w:rsidR="00DE738C" w:rsidRPr="004C2206" w:rsidRDefault="00DE738C" w:rsidP="005C6157">
          <w:pPr>
            <w:pStyle w:val="Huisstijl-Gegeven"/>
            <w:tabs>
              <w:tab w:val="left" w:pos="2552"/>
            </w:tabs>
          </w:pPr>
        </w:p>
      </w:tc>
    </w:tr>
  </w:tbl>
  <w:p w:rsidR="00DE738C" w:rsidRPr="00B170CC" w:rsidRDefault="00DE738C" w:rsidP="005C615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B24026">
    <w:pPr>
      <w:pStyle w:val="Header"/>
    </w:pPr>
    <w:r>
      <w:rPr>
        <w:noProof/>
        <w:lang w:eastAsia="zh-CN"/>
      </w:rPr>
      <mc:AlternateContent>
        <mc:Choice Requires="wps">
          <w:drawing>
            <wp:anchor distT="0" distB="0" distL="114300" distR="114300" simplePos="0" relativeHeight="251662336" behindDoc="0" locked="0" layoutInCell="1" allowOverlap="1" wp14:anchorId="3689B5E4" wp14:editId="5C13C537">
              <wp:simplePos x="0" y="0"/>
              <wp:positionH relativeFrom="margin">
                <wp:align>right</wp:align>
              </wp:positionH>
              <wp:positionV relativeFrom="paragraph">
                <wp:posOffset>134620</wp:posOffset>
              </wp:positionV>
              <wp:extent cx="3733800" cy="279400"/>
              <wp:effectExtent l="0" t="1270" r="635" b="0"/>
              <wp:wrapNone/>
              <wp:docPr id="1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Pr>
                              <w:p w:rsidR="00DE738C" w:rsidRDefault="0039634D" w:rsidP="001220C3">
                                <w:pPr>
                                  <w:pStyle w:val="Huisstijl-Koptekst"/>
                                  <w:jc w:val="right"/>
                                </w:pPr>
                                <w:bookmarkStart w:id="28" w:name="bmKoptekstSectie3_2" w:colFirst="0" w:colLast="0"/>
                                <w:r>
                                  <w:t>1220043-002-HYE-0024, Version 1.0, 30 September 2015, final</w:t>
                                </w:r>
                              </w:p>
                            </w:tc>
                          </w:tr>
                          <w:bookmarkEnd w:id="28"/>
                        </w:tbl>
                        <w:p w:rsidR="00DE738C" w:rsidRDefault="00DE738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2" type="#_x0000_t202" style="position:absolute;left:0;text-align:left;margin-left:242.8pt;margin-top:10.6pt;width:294pt;height:22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Pr>
                        <w:p w:rsidR="00DE738C" w:rsidRDefault="0039634D" w:rsidP="001220C3">
                          <w:pPr>
                            <w:pStyle w:val="Huisstijl-Koptekst"/>
                            <w:jc w:val="right"/>
                          </w:pPr>
                          <w:bookmarkStart w:id="29" w:name="bmKoptekstSectie3_2" w:colFirst="0" w:colLast="0"/>
                          <w:r>
                            <w:t>1220043-002-HYE-0024, Version 1.0, 30 September 2015, final</w:t>
                          </w:r>
                        </w:p>
                      </w:tc>
                    </w:tr>
                    <w:bookmarkEnd w:id="29"/>
                  </w:tbl>
                  <w:p w:rsidR="00DE738C" w:rsidRDefault="00DE738C" w:rsidP="001220C3"/>
                </w:txbxContent>
              </v:textbox>
              <w10:wrap anchorx="margin"/>
            </v:shape>
          </w:pict>
        </mc:Fallback>
      </mc:AlternateContent>
    </w:r>
  </w:p>
  <w:p w:rsidR="00DE738C" w:rsidRPr="00982765" w:rsidRDefault="00DE738C" w:rsidP="00B24026">
    <w:pPr>
      <w:pStyle w:val="Header"/>
    </w:pPr>
    <w:r>
      <w:rPr>
        <w:noProof/>
        <w:lang w:eastAsia="zh-CN"/>
      </w:rPr>
      <mc:AlternateContent>
        <mc:Choice Requires="wps">
          <w:drawing>
            <wp:anchor distT="0" distB="0" distL="114300" distR="114300" simplePos="0" relativeHeight="251658240" behindDoc="1" locked="1" layoutInCell="1" allowOverlap="1" wp14:anchorId="7D81C391" wp14:editId="763883CA">
              <wp:simplePos x="0" y="0"/>
              <wp:positionH relativeFrom="margin">
                <wp:align>left</wp:align>
              </wp:positionH>
              <wp:positionV relativeFrom="page">
                <wp:posOffset>457200</wp:posOffset>
              </wp:positionV>
              <wp:extent cx="3352800" cy="1259840"/>
              <wp:effectExtent l="0" t="0" r="0" b="16510"/>
              <wp:wrapNone/>
              <wp:docPr id="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30" w:name="bmLogoSectie3_2" w:colFirst="0" w:colLast="0"/>
                                <w:r>
                                  <w:rPr>
                                    <w:noProof/>
                                    <w:lang w:eastAsia="zh-CN"/>
                                  </w:rPr>
                                  <w:drawing>
                                    <wp:inline distT="0" distB="0" distL="0" distR="0" wp14:anchorId="63F9B5F7" wp14:editId="7DC6BA37">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0"/>
                        </w:tbl>
                        <w:p w:rsidR="00DE738C" w:rsidRDefault="00DE738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3" type="#_x0000_t202" style="position:absolute;left:0;text-align:left;margin-left:0;margin-top:36pt;width:264pt;height:99.2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31" w:name="bmLogoSectie3_2" w:colFirst="0" w:colLast="0"/>
                          <w:r>
                            <w:rPr>
                              <w:noProof/>
                              <w:lang w:eastAsia="zh-CN"/>
                            </w:rPr>
                            <w:drawing>
                              <wp:inline distT="0" distB="0" distL="0" distR="0" wp14:anchorId="63F9B5F7" wp14:editId="7DC6BA37">
                                <wp:extent cx="1225296" cy="35204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1"/>
                  </w:tbl>
                  <w:p w:rsidR="00DE738C" w:rsidRDefault="00DE738C" w:rsidP="00B24026"/>
                </w:txbxContent>
              </v:textbox>
              <w10:wrap anchorx="margin" anchory="page"/>
              <w10:anchorlock/>
            </v:shape>
          </w:pict>
        </mc:Fallback>
      </mc:AlternateContent>
    </w:r>
  </w:p>
  <w:p w:rsidR="00DE738C" w:rsidRPr="00672ACD" w:rsidRDefault="00DE738C" w:rsidP="00B24026">
    <w:pPr>
      <w:pStyle w:val="Header"/>
    </w:pPr>
  </w:p>
  <w:p w:rsidR="00DE738C" w:rsidRPr="00B24026" w:rsidRDefault="00DE738C" w:rsidP="00B24026">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982765">
    <w:pPr>
      <w:pStyle w:val="Header"/>
    </w:pPr>
  </w:p>
  <w:tbl>
    <w:tblPr>
      <w:tblW w:w="0" w:type="auto"/>
      <w:tblLayout w:type="fixed"/>
      <w:tblCellMar>
        <w:left w:w="0" w:type="dxa"/>
        <w:right w:w="0" w:type="dxa"/>
      </w:tblCellMar>
      <w:tblLook w:val="0000" w:firstRow="0" w:lastRow="0" w:firstColumn="0" w:lastColumn="0" w:noHBand="0" w:noVBand="0"/>
    </w:tblPr>
    <w:tblGrid>
      <w:gridCol w:w="5529"/>
    </w:tblGrid>
    <w:tr w:rsidR="00DE738C" w:rsidRPr="004C2206">
      <w:tc>
        <w:tcPr>
          <w:tcW w:w="5529" w:type="dxa"/>
          <w:shd w:val="clear" w:color="auto" w:fill="auto"/>
        </w:tcPr>
        <w:p w:rsidR="00DE738C" w:rsidRPr="004C2206" w:rsidRDefault="0039634D" w:rsidP="00A00A21">
          <w:pPr>
            <w:pStyle w:val="Huisstijl-Koptekst"/>
          </w:pPr>
          <w:bookmarkStart w:id="32" w:name="bmKoptekstSectie3_1" w:colFirst="0" w:colLast="0"/>
          <w:r>
            <w:t>1220043-002-HYE-0024, Version 1.0, 30 September 2015, final</w:t>
          </w:r>
        </w:p>
      </w:tc>
    </w:tr>
  </w:tbl>
  <w:bookmarkEnd w:id="32"/>
  <w:p w:rsidR="00DE738C" w:rsidRPr="00982765" w:rsidRDefault="00DE738C" w:rsidP="00A00A21">
    <w:pPr>
      <w:pStyle w:val="Header"/>
    </w:pPr>
    <w:r>
      <w:rPr>
        <w:noProof/>
        <w:lang w:eastAsia="zh-CN"/>
      </w:rPr>
      <mc:AlternateContent>
        <mc:Choice Requires="wps">
          <w:drawing>
            <wp:anchor distT="0" distB="0" distL="114300" distR="114300" simplePos="0" relativeHeight="251653120" behindDoc="1" locked="1" layoutInCell="1" allowOverlap="1" wp14:anchorId="7124CECC" wp14:editId="2C1E5009">
              <wp:simplePos x="0" y="0"/>
              <wp:positionH relativeFrom="page">
                <wp:align>right</wp:align>
              </wp:positionH>
              <wp:positionV relativeFrom="page">
                <wp:posOffset>457200</wp:posOffset>
              </wp:positionV>
              <wp:extent cx="3352800" cy="1259840"/>
              <wp:effectExtent l="0" t="0" r="0" b="16510"/>
              <wp:wrapNone/>
              <wp:docPr id="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33" w:name="bmLogoSectie3_1" w:colFirst="0" w:colLast="0"/>
                                <w:r>
                                  <w:rPr>
                                    <w:noProof/>
                                    <w:lang w:eastAsia="zh-CN"/>
                                  </w:rPr>
                                  <w:drawing>
                                    <wp:inline distT="0" distB="0" distL="0" distR="0" wp14:anchorId="629EBAD9" wp14:editId="7E72F4DD">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3"/>
                        </w:tbl>
                        <w:p w:rsidR="00DE738C" w:rsidRDefault="00DE738C" w:rsidP="001A6A5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4" type="#_x0000_t202" style="position:absolute;left:0;text-align:left;margin-left:212.8pt;margin-top:36pt;width:264pt;height:99.2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34" w:name="bmLogoSectie3_1" w:colFirst="0" w:colLast="0"/>
                          <w:r>
                            <w:rPr>
                              <w:noProof/>
                              <w:lang w:eastAsia="zh-CN"/>
                            </w:rPr>
                            <w:drawing>
                              <wp:inline distT="0" distB="0" distL="0" distR="0" wp14:anchorId="629EBAD9" wp14:editId="7E72F4DD">
                                <wp:extent cx="1225296" cy="352044"/>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34"/>
                  </w:tbl>
                  <w:p w:rsidR="00DE738C" w:rsidRDefault="00DE738C" w:rsidP="001A6A5C"/>
                </w:txbxContent>
              </v:textbox>
              <w10:wrap anchorx="page" anchory="page"/>
              <w10:anchorlock/>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B24026">
    <w:pPr>
      <w:pStyle w:val="Header"/>
    </w:pPr>
    <w:r>
      <w:rPr>
        <w:noProof/>
        <w:lang w:eastAsia="zh-CN"/>
      </w:rPr>
      <mc:AlternateContent>
        <mc:Choice Requires="wps">
          <w:drawing>
            <wp:anchor distT="0" distB="0" distL="114300" distR="114300" simplePos="0" relativeHeight="251661312" behindDoc="0" locked="0" layoutInCell="1" allowOverlap="1" wp14:anchorId="300CCD8B" wp14:editId="763608E9">
              <wp:simplePos x="0" y="0"/>
              <wp:positionH relativeFrom="margin">
                <wp:align>right</wp:align>
              </wp:positionH>
              <wp:positionV relativeFrom="paragraph">
                <wp:posOffset>144145</wp:posOffset>
              </wp:positionV>
              <wp:extent cx="3733800" cy="279400"/>
              <wp:effectExtent l="0" t="1270" r="635" b="0"/>
              <wp:wrapNone/>
              <wp:docPr id="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279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Mar>
                                  <w:right w:w="85" w:type="dxa"/>
                                </w:tcMar>
                              </w:tcPr>
                              <w:p w:rsidR="00DE738C" w:rsidRDefault="0039634D" w:rsidP="001220C3">
                                <w:pPr>
                                  <w:pStyle w:val="Huisstijl-Koptekst"/>
                                  <w:jc w:val="right"/>
                                </w:pPr>
                                <w:bookmarkStart w:id="43" w:name="bmKoptekstSectie4_2" w:colFirst="0" w:colLast="0"/>
                                <w:r>
                                  <w:t>1220043-002-HYE-0024, Version 1.0, 30 September 2015, final</w:t>
                                </w:r>
                              </w:p>
                            </w:tc>
                          </w:tr>
                          <w:bookmarkEnd w:id="43"/>
                        </w:tbl>
                        <w:p w:rsidR="00DE738C" w:rsidRDefault="00DE738C" w:rsidP="001220C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left:0;text-align:left;margin-left:242.8pt;margin-top:11.35pt;width:294pt;height:2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firstRow="0" w:lastRow="0" w:firstColumn="0" w:lastColumn="0" w:noHBand="0" w:noVBand="0"/>
                    </w:tblPr>
                    <w:tblGrid>
                      <w:gridCol w:w="5501"/>
                    </w:tblGrid>
                    <w:tr w:rsidR="00DE738C">
                      <w:tc>
                        <w:tcPr>
                          <w:tcW w:w="5501" w:type="dxa"/>
                          <w:shd w:val="clear" w:color="auto" w:fill="auto"/>
                          <w:tcMar>
                            <w:right w:w="85" w:type="dxa"/>
                          </w:tcMar>
                        </w:tcPr>
                        <w:p w:rsidR="00DE738C" w:rsidRDefault="0039634D" w:rsidP="001220C3">
                          <w:pPr>
                            <w:pStyle w:val="Huisstijl-Koptekst"/>
                            <w:jc w:val="right"/>
                          </w:pPr>
                          <w:bookmarkStart w:id="44" w:name="bmKoptekstSectie4_2" w:colFirst="0" w:colLast="0"/>
                          <w:r>
                            <w:t>1220043-002-HYE-0024, Version 1.0, 30 September 2015, final</w:t>
                          </w:r>
                        </w:p>
                      </w:tc>
                    </w:tr>
                    <w:bookmarkEnd w:id="44"/>
                  </w:tbl>
                  <w:p w:rsidR="00DE738C" w:rsidRDefault="00DE738C" w:rsidP="001220C3"/>
                </w:txbxContent>
              </v:textbox>
              <w10:wrap anchorx="margin"/>
            </v:shape>
          </w:pict>
        </mc:Fallback>
      </mc:AlternateContent>
    </w:r>
  </w:p>
  <w:p w:rsidR="00DE738C" w:rsidRPr="00982765" w:rsidRDefault="00DE738C" w:rsidP="00B24026">
    <w:pPr>
      <w:pStyle w:val="Header"/>
    </w:pPr>
    <w:r>
      <w:rPr>
        <w:noProof/>
        <w:lang w:eastAsia="zh-CN"/>
      </w:rPr>
      <mc:AlternateContent>
        <mc:Choice Requires="wps">
          <w:drawing>
            <wp:anchor distT="0" distB="0" distL="114300" distR="114300" simplePos="0" relativeHeight="251659264" behindDoc="1" locked="1" layoutInCell="1" allowOverlap="1" wp14:anchorId="1200D46C" wp14:editId="44E1FDCA">
              <wp:simplePos x="0" y="0"/>
              <wp:positionH relativeFrom="margin">
                <wp:align>left</wp:align>
              </wp:positionH>
              <wp:positionV relativeFrom="page">
                <wp:posOffset>457200</wp:posOffset>
              </wp:positionV>
              <wp:extent cx="3352800" cy="1259840"/>
              <wp:effectExtent l="0" t="0" r="0" b="1651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45" w:name="bmLogoSectie4_2" w:colFirst="0" w:colLast="0"/>
                                <w:r>
                                  <w:rPr>
                                    <w:noProof/>
                                    <w:lang w:eastAsia="zh-CN"/>
                                  </w:rPr>
                                  <w:drawing>
                                    <wp:inline distT="0" distB="0" distL="0" distR="0" wp14:anchorId="185BE98F" wp14:editId="191BD3D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5"/>
                        </w:tbl>
                        <w:p w:rsidR="00DE738C" w:rsidRDefault="00DE738C" w:rsidP="00B240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8" type="#_x0000_t202" style="position:absolute;left:0;text-align:left;margin-left:0;margin-top:36pt;width:264pt;height:99.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bookmarkStart w:id="46" w:name="bmLogoSectie4_2" w:colFirst="0" w:colLast="0"/>
                          <w:r>
                            <w:rPr>
                              <w:noProof/>
                              <w:lang w:eastAsia="zh-CN"/>
                            </w:rPr>
                            <w:drawing>
                              <wp:inline distT="0" distB="0" distL="0" distR="0" wp14:anchorId="185BE98F" wp14:editId="191BD3D7">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6"/>
                  </w:tbl>
                  <w:p w:rsidR="00DE738C" w:rsidRDefault="00DE738C" w:rsidP="00B24026"/>
                </w:txbxContent>
              </v:textbox>
              <w10:wrap anchorx="margin" anchory="page"/>
              <w10:anchorlock/>
            </v:shape>
          </w:pict>
        </mc:Fallback>
      </mc:AlternateContent>
    </w:r>
  </w:p>
  <w:p w:rsidR="00DE738C" w:rsidRPr="00672ACD" w:rsidRDefault="00DE738C" w:rsidP="00B24026">
    <w:pPr>
      <w:pStyle w:val="Header"/>
    </w:pPr>
  </w:p>
  <w:p w:rsidR="00DE738C" w:rsidRPr="00B24026" w:rsidRDefault="00DE738C" w:rsidP="00B24026">
    <w:pPr>
      <w:pStyle w:val="Header"/>
    </w:pPr>
  </w:p>
  <w:p w:rsidR="00DE738C" w:rsidRPr="00B24026" w:rsidRDefault="00DE738C" w:rsidP="00B2402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738C" w:rsidRDefault="00DE738C" w:rsidP="00982765">
    <w:pPr>
      <w:pStyle w:val="Header"/>
    </w:pPr>
    <w:r>
      <w:rPr>
        <w:noProof/>
        <w:lang w:eastAsia="zh-CN"/>
      </w:rPr>
      <mc:AlternateContent>
        <mc:Choice Requires="wps">
          <w:drawing>
            <wp:anchor distT="0" distB="0" distL="114300" distR="114300" simplePos="0" relativeHeight="251654144" behindDoc="1" locked="1" layoutInCell="1" allowOverlap="1" wp14:anchorId="2CD1FDF5" wp14:editId="0F08761A">
              <wp:simplePos x="0" y="0"/>
              <wp:positionH relativeFrom="page">
                <wp:align>right</wp:align>
              </wp:positionH>
              <wp:positionV relativeFrom="page">
                <wp:posOffset>457200</wp:posOffset>
              </wp:positionV>
              <wp:extent cx="3352800" cy="1259840"/>
              <wp:effectExtent l="0" t="0" r="0" b="16510"/>
              <wp:wrapNone/>
              <wp:docPr id="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47" w:name="bmLogoSectie4_1" w:colFirst="0" w:colLast="0"/>
                                <w:r>
                                  <w:rPr>
                                    <w:noProof/>
                                    <w:lang w:eastAsia="zh-CN"/>
                                  </w:rPr>
                                  <w:drawing>
                                    <wp:inline distT="0" distB="0" distL="0" distR="0" wp14:anchorId="2C617C2B" wp14:editId="32E5548A">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7"/>
                        </w:tbl>
                        <w:p w:rsidR="00DE738C" w:rsidRDefault="00DE738C" w:rsidP="00E84D1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9" type="#_x0000_t202" style="position:absolute;left:0;text-align:left;margin-left:212.8pt;margin-top:36pt;width:264pt;height:99.2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4560"/>
                    </w:tblGrid>
                    <w:tr w:rsidR="00DE738C">
                      <w:trPr>
                        <w:trHeight w:val="1701"/>
                      </w:trPr>
                      <w:tc>
                        <w:tcPr>
                          <w:tcW w:w="4560" w:type="dxa"/>
                          <w:shd w:val="clear" w:color="auto" w:fill="auto"/>
                        </w:tcPr>
                        <w:p w:rsidR="00DE738C" w:rsidRDefault="0039634D" w:rsidP="0039634D">
                          <w:pPr>
                            <w:jc w:val="right"/>
                          </w:pPr>
                          <w:bookmarkStart w:id="48" w:name="bmLogoSectie4_1" w:colFirst="0" w:colLast="0"/>
                          <w:r>
                            <w:rPr>
                              <w:noProof/>
                              <w:lang w:eastAsia="zh-CN"/>
                            </w:rPr>
                            <w:drawing>
                              <wp:inline distT="0" distB="0" distL="0" distR="0" wp14:anchorId="2C617C2B" wp14:editId="32E5548A">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48"/>
                  </w:tbl>
                  <w:p w:rsidR="00DE738C" w:rsidRDefault="00DE738C" w:rsidP="00E84D1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5812"/>
    </w:tblGrid>
    <w:tr w:rsidR="00DE738C" w:rsidRPr="004C2206">
      <w:tc>
        <w:tcPr>
          <w:tcW w:w="5812" w:type="dxa"/>
          <w:shd w:val="clear" w:color="auto" w:fill="auto"/>
        </w:tcPr>
        <w:p w:rsidR="00DE738C" w:rsidRPr="004C2206" w:rsidRDefault="0039634D" w:rsidP="00A00A21">
          <w:pPr>
            <w:pStyle w:val="Huisstijl-Koptekst"/>
          </w:pPr>
          <w:bookmarkStart w:id="49" w:name="bmKoptekstSectie4_1" w:colFirst="0" w:colLast="0"/>
          <w:r>
            <w:t>1220043-002-HYE-0024, Version 1.0, 30 September 2015, final</w:t>
          </w:r>
        </w:p>
      </w:tc>
    </w:tr>
    <w:bookmarkEnd w:id="49"/>
  </w:tbl>
  <w:p w:rsidR="00DE738C" w:rsidRPr="00982765" w:rsidRDefault="00DE738C" w:rsidP="00A00A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name w:val="dBullet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name w:val="DelNummering"/>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umStyleLink w:val="Huisstijl-LijstNummering"/>
  </w:abstractNum>
  <w:abstractNum w:abstractNumId="9">
    <w:nsid w:val="3A5919F7"/>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A373D11"/>
    <w:multiLevelType w:val="multilevel"/>
    <w:tmpl w:val="981030C2"/>
    <w:name w:val="dBulletedList4"/>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3">
    <w:nsid w:val="5AE13F50"/>
    <w:multiLevelType w:val="multilevel"/>
    <w:tmpl w:val="A04AE4CA"/>
    <w:name w:val="Deltares_Numbering"/>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4">
    <w:nsid w:val="6388372A"/>
    <w:multiLevelType w:val="multilevel"/>
    <w:tmpl w:val="0409001D"/>
    <w:name w:val="dBulletedList3"/>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9A11C6E"/>
    <w:multiLevelType w:val="multilevel"/>
    <w:tmpl w:val="0409001D"/>
    <w:name w:val="Deltares_Numbering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19C3E1F"/>
    <w:multiLevelType w:val="multilevel"/>
    <w:tmpl w:val="3F225600"/>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7">
    <w:nsid w:val="7E15488C"/>
    <w:multiLevelType w:val="multilevel"/>
    <w:tmpl w:val="929C03F8"/>
    <w:name w:val="dNumberedList"/>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3"/>
  </w:num>
  <w:num w:numId="2">
    <w:abstractNumId w:val="16"/>
  </w:num>
  <w:num w:numId="3">
    <w:abstractNumId w:val="3"/>
  </w:num>
  <w:num w:numId="4">
    <w:abstractNumId w:val="4"/>
  </w:num>
  <w:num w:numId="5">
    <w:abstractNumId w:val="2"/>
  </w:num>
  <w:num w:numId="6">
    <w:abstractNumId w:val="1"/>
  </w:num>
  <w:num w:numId="7">
    <w:abstractNumId w:val="0"/>
  </w:num>
  <w:num w:numId="8">
    <w:abstractNumId w:val="12"/>
  </w:num>
  <w:num w:numId="9">
    <w:abstractNumId w:val="11"/>
  </w:num>
  <w:num w:numId="10">
    <w:abstractNumId w:val="15"/>
  </w:num>
  <w:num w:numId="11">
    <w:abstractNumId w:val="17"/>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mirrorMargins/>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portCmdVersion" w:val=", B"/>
    <w:docVar w:name="*DocWijzigingenBijhoudenStondAan" w:val="1"/>
    <w:docVar w:name="_AanmaakDatum" w:val="21-09-2015"/>
    <w:docVar w:name="_AanmaakGebruiker" w:val="waal_h"/>
    <w:docVar w:name="_KlantCode" w:val="Deltares"/>
    <w:docVar w:name="_LicCode" w:val="Deltares"/>
    <w:docVar w:name="_Versie" w:val="2014.1.6"/>
    <w:docVar w:name="Aan" w:val="Rijkswaterstaat WVL"/>
    <w:docVar w:name="Aanhef" w:val="Geachte heer, mevrouw"/>
    <w:docVar w:name="AfdelingID" w:val="0"/>
    <w:docVar w:name="Auteurs" w:val="J.P. de Waal"/>
    <w:docVar w:name="Bedrijf" w:val="Deltares"/>
    <w:docVar w:name="BedrijfID" w:val="7"/>
    <w:docVar w:name="BedrijfStatutair" w:val="Stichting Deltares"/>
    <w:docVar w:name="BijlageCC" w:val="0"/>
    <w:docVar w:name="CapIndex" w:val="1"/>
    <w:docVar w:name="CapsInChap" w:val="-32765"/>
    <w:docVar w:name="Classificatie" w:val="none"/>
    <w:docVar w:name="ClassificatieIndex" w:val="0"/>
    <w:docVar w:name="Contactpersoon" w:val="waal_h"/>
    <w:docVar w:name="ContactpersoonID" w:val="1148"/>
    <w:docVar w:name="ContactpersoonVoluit" w:val="Hans de Waal"/>
    <w:docVar w:name="Datum" w:val="30-09-2015"/>
    <w:docVar w:name="DatumRefOpgehaald" w:val="30-09-2015"/>
    <w:docVar w:name="DocID" w:val="{7FCA73E4-89F1-47C7-9412-745639CAB9B5}"/>
    <w:docVar w:name="DocPubliceerStatus" w:val="0"/>
    <w:docVar w:name="DocRegFileName" w:val="1220000\1220043\1220043-002-HYE-0024-v1.0-r-Wave overtopping at dikes kernel Test report.docx"/>
    <w:docVar w:name="DocRootDocID" w:val="{BD224238-4464-4EA8-8378-5607EC0997A1}"/>
    <w:docVar w:name="Doorkiesfaxnummer" w:val="+31(0)88 335 8582"/>
    <w:docVar w:name="Doorkiesnummer" w:val="+31(0)88335 8501"/>
    <w:docVar w:name="DubbelzijdigPrinten" w:val="1"/>
    <w:docVar w:name="Email" w:val="hans.dewaal@deltares.nl"/>
    <w:docVar w:name="Expiratie" w:val="0"/>
    <w:docVar w:name="InclBijlage" w:val="ja"/>
    <w:docVar w:name="Initialen" w:val="0"/>
    <w:docVar w:name="Kaft" w:val="1"/>
    <w:docVar w:name="KaftBedrijf" w:val="Deltares"/>
    <w:docVar w:name="KaftGeplaatst" w:val="1"/>
    <w:docVar w:name="MergeLayout" w:val="RelatieBeheer"/>
    <w:docVar w:name="MergeStatus" w:val="-1"/>
    <w:docVar w:name="Mobielnummer" w:val="06 4691 4630"/>
    <w:docVar w:name="Nummer" w:val="24"/>
    <w:docVar w:name="Ondertekenaar" w:val="waal_h"/>
    <w:docVar w:name="Onderwerp" w:val="Wave overtopping at dikes kernel_x000d__x000a_Test report"/>
    <w:docVar w:name="PaginaNaKaft" w:val="2"/>
    <w:docVar w:name="ProjDocRegDir" w:val="1220000\1220043"/>
    <w:docVar w:name="Project" w:val="1220043-002"/>
    <w:docVar w:name="ProjID" w:val="103924"/>
    <w:docVar w:name="ProjNaam" w:val="KPP 2015 - Waterveiligheidsinstrumentarium | KPP 2015 VTV"/>
    <w:docVar w:name="ProjNr" w:val="1220043-002"/>
    <w:docVar w:name="Referentie" w:val="1220043-002-HYE-0024"/>
    <w:docVar w:name="ReferentieGegenereerd" w:val="1220043-002-HYE-0024"/>
    <w:docVar w:name="Sjabloon" w:val="Rapport"/>
    <w:docVar w:name="SjabloonID" w:val="35"/>
    <w:docVar w:name="SjabloonType" w:val="RAPPORT"/>
    <w:docVar w:name="Status_Kaft" w:val="Kaft_Definitief.jpg"/>
    <w:docVar w:name="Status_KaftGeplaatst" w:val="final"/>
    <w:docVar w:name="StatusRapport" w:val="final"/>
    <w:docVar w:name="SubTitelPlaatsen" w:val="0"/>
    <w:docVar w:name="Taal" w:val="EN"/>
    <w:docVar w:name="TotAantalPag" w:val="12"/>
    <w:docVar w:name="TotNaderOrder" w:val="0"/>
    <w:docVar w:name="Verberg" w:val="1"/>
    <w:docVar w:name="Versienummer" w:val="1.0"/>
    <w:docVar w:name="Vestiging" w:val="Delft-Boussinesqweg 1"/>
    <w:docVar w:name="VestigingID" w:val="3"/>
    <w:docVar w:name="VestigingOmschr" w:val="Delft-Boussinesqweg 1"/>
    <w:docVar w:name="VoettekstBijlage" w:val="Wave overtopping at dikes kernel Test report"/>
    <w:docVar w:name="VoorAkkoordNaam_Status" w:val="0"/>
    <w:docVar w:name="Wijzig" w:val="1"/>
  </w:docVars>
  <w:rsids>
    <w:rsidRoot w:val="005838E3"/>
    <w:rsid w:val="00000DFA"/>
    <w:rsid w:val="00013D53"/>
    <w:rsid w:val="00030F5C"/>
    <w:rsid w:val="000369FA"/>
    <w:rsid w:val="00042E48"/>
    <w:rsid w:val="00044C8A"/>
    <w:rsid w:val="0004754A"/>
    <w:rsid w:val="0005054E"/>
    <w:rsid w:val="00053B55"/>
    <w:rsid w:val="00055E5F"/>
    <w:rsid w:val="00080512"/>
    <w:rsid w:val="00080C60"/>
    <w:rsid w:val="00084901"/>
    <w:rsid w:val="0009077F"/>
    <w:rsid w:val="000A240F"/>
    <w:rsid w:val="000B5D5D"/>
    <w:rsid w:val="000B656E"/>
    <w:rsid w:val="000D3C82"/>
    <w:rsid w:val="000D68B7"/>
    <w:rsid w:val="000D6C53"/>
    <w:rsid w:val="000D75E6"/>
    <w:rsid w:val="000E1715"/>
    <w:rsid w:val="000E2FAB"/>
    <w:rsid w:val="000F12B2"/>
    <w:rsid w:val="000F7CB2"/>
    <w:rsid w:val="001163BC"/>
    <w:rsid w:val="0012051D"/>
    <w:rsid w:val="001220C3"/>
    <w:rsid w:val="00126332"/>
    <w:rsid w:val="00127085"/>
    <w:rsid w:val="00127086"/>
    <w:rsid w:val="00127E17"/>
    <w:rsid w:val="00151657"/>
    <w:rsid w:val="00151E27"/>
    <w:rsid w:val="00181100"/>
    <w:rsid w:val="0018713B"/>
    <w:rsid w:val="00190628"/>
    <w:rsid w:val="00191AAD"/>
    <w:rsid w:val="0019563F"/>
    <w:rsid w:val="001963AF"/>
    <w:rsid w:val="001A0293"/>
    <w:rsid w:val="001A6A5C"/>
    <w:rsid w:val="001B2D67"/>
    <w:rsid w:val="001D4B36"/>
    <w:rsid w:val="001F0D75"/>
    <w:rsid w:val="00201DBB"/>
    <w:rsid w:val="0020795A"/>
    <w:rsid w:val="00214827"/>
    <w:rsid w:val="002177F1"/>
    <w:rsid w:val="00250E5A"/>
    <w:rsid w:val="00253B37"/>
    <w:rsid w:val="00261024"/>
    <w:rsid w:val="002728AB"/>
    <w:rsid w:val="002779CC"/>
    <w:rsid w:val="002D554C"/>
    <w:rsid w:val="002E0345"/>
    <w:rsid w:val="002E265C"/>
    <w:rsid w:val="002F08C7"/>
    <w:rsid w:val="00301CB2"/>
    <w:rsid w:val="003126C9"/>
    <w:rsid w:val="00334A78"/>
    <w:rsid w:val="00335622"/>
    <w:rsid w:val="003434C1"/>
    <w:rsid w:val="00346078"/>
    <w:rsid w:val="0034637D"/>
    <w:rsid w:val="0035275D"/>
    <w:rsid w:val="00354EC7"/>
    <w:rsid w:val="0036247E"/>
    <w:rsid w:val="0036457F"/>
    <w:rsid w:val="00367148"/>
    <w:rsid w:val="00370E4E"/>
    <w:rsid w:val="00373521"/>
    <w:rsid w:val="0037416E"/>
    <w:rsid w:val="0037613D"/>
    <w:rsid w:val="00380784"/>
    <w:rsid w:val="00386EDA"/>
    <w:rsid w:val="0039634D"/>
    <w:rsid w:val="003A4857"/>
    <w:rsid w:val="003A6419"/>
    <w:rsid w:val="003B0006"/>
    <w:rsid w:val="003B16D2"/>
    <w:rsid w:val="003B4B11"/>
    <w:rsid w:val="003B7CF7"/>
    <w:rsid w:val="003D22D1"/>
    <w:rsid w:val="003E0181"/>
    <w:rsid w:val="00404D6B"/>
    <w:rsid w:val="00424851"/>
    <w:rsid w:val="00425B29"/>
    <w:rsid w:val="00426356"/>
    <w:rsid w:val="00427213"/>
    <w:rsid w:val="00440D74"/>
    <w:rsid w:val="00450C44"/>
    <w:rsid w:val="00451CD8"/>
    <w:rsid w:val="00462763"/>
    <w:rsid w:val="0046323E"/>
    <w:rsid w:val="00467FE2"/>
    <w:rsid w:val="004721EA"/>
    <w:rsid w:val="0048627D"/>
    <w:rsid w:val="00486BDF"/>
    <w:rsid w:val="00490967"/>
    <w:rsid w:val="00497015"/>
    <w:rsid w:val="004C00DD"/>
    <w:rsid w:val="004C2206"/>
    <w:rsid w:val="004C33FD"/>
    <w:rsid w:val="004C437C"/>
    <w:rsid w:val="004D3AE5"/>
    <w:rsid w:val="004E27A9"/>
    <w:rsid w:val="004F347F"/>
    <w:rsid w:val="00500810"/>
    <w:rsid w:val="00503BBE"/>
    <w:rsid w:val="00504E55"/>
    <w:rsid w:val="005210C8"/>
    <w:rsid w:val="00532742"/>
    <w:rsid w:val="005327EA"/>
    <w:rsid w:val="005412DC"/>
    <w:rsid w:val="00543B00"/>
    <w:rsid w:val="0054650C"/>
    <w:rsid w:val="00561A7A"/>
    <w:rsid w:val="00564E53"/>
    <w:rsid w:val="00580167"/>
    <w:rsid w:val="005838E3"/>
    <w:rsid w:val="00584C04"/>
    <w:rsid w:val="00585E95"/>
    <w:rsid w:val="00590FEA"/>
    <w:rsid w:val="00591C56"/>
    <w:rsid w:val="005A226E"/>
    <w:rsid w:val="005A4C3A"/>
    <w:rsid w:val="005A6455"/>
    <w:rsid w:val="005B259B"/>
    <w:rsid w:val="005B799C"/>
    <w:rsid w:val="005C0002"/>
    <w:rsid w:val="005C6157"/>
    <w:rsid w:val="005D0F7F"/>
    <w:rsid w:val="005D783A"/>
    <w:rsid w:val="005F0E58"/>
    <w:rsid w:val="005F18CA"/>
    <w:rsid w:val="005F211F"/>
    <w:rsid w:val="00600772"/>
    <w:rsid w:val="0060323D"/>
    <w:rsid w:val="00612845"/>
    <w:rsid w:val="00613076"/>
    <w:rsid w:val="00634651"/>
    <w:rsid w:val="006437F3"/>
    <w:rsid w:val="00643B6B"/>
    <w:rsid w:val="006517FF"/>
    <w:rsid w:val="0065776D"/>
    <w:rsid w:val="00661216"/>
    <w:rsid w:val="00672ACD"/>
    <w:rsid w:val="0067431E"/>
    <w:rsid w:val="00677F3C"/>
    <w:rsid w:val="00685869"/>
    <w:rsid w:val="00693549"/>
    <w:rsid w:val="00694D36"/>
    <w:rsid w:val="006A0A14"/>
    <w:rsid w:val="006C06A2"/>
    <w:rsid w:val="006D38F5"/>
    <w:rsid w:val="006E7349"/>
    <w:rsid w:val="00710CB9"/>
    <w:rsid w:val="00750606"/>
    <w:rsid w:val="00751A8A"/>
    <w:rsid w:val="00764EF6"/>
    <w:rsid w:val="007651C6"/>
    <w:rsid w:val="00767D0D"/>
    <w:rsid w:val="00786050"/>
    <w:rsid w:val="007A6AF1"/>
    <w:rsid w:val="007B5F9A"/>
    <w:rsid w:val="007C234C"/>
    <w:rsid w:val="007C2623"/>
    <w:rsid w:val="007C2985"/>
    <w:rsid w:val="007D5040"/>
    <w:rsid w:val="007D6712"/>
    <w:rsid w:val="007E3909"/>
    <w:rsid w:val="008074AE"/>
    <w:rsid w:val="00817CCC"/>
    <w:rsid w:val="00823F3C"/>
    <w:rsid w:val="008258F5"/>
    <w:rsid w:val="00845F81"/>
    <w:rsid w:val="008468BA"/>
    <w:rsid w:val="00852810"/>
    <w:rsid w:val="00852A14"/>
    <w:rsid w:val="00854C84"/>
    <w:rsid w:val="00864C9E"/>
    <w:rsid w:val="00864F21"/>
    <w:rsid w:val="0087712B"/>
    <w:rsid w:val="00880F74"/>
    <w:rsid w:val="00884F59"/>
    <w:rsid w:val="0089534E"/>
    <w:rsid w:val="008A157B"/>
    <w:rsid w:val="008A4FDE"/>
    <w:rsid w:val="008B1324"/>
    <w:rsid w:val="008C3A71"/>
    <w:rsid w:val="008C4282"/>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116E"/>
    <w:rsid w:val="009C6702"/>
    <w:rsid w:val="009C7811"/>
    <w:rsid w:val="009D285C"/>
    <w:rsid w:val="009D498C"/>
    <w:rsid w:val="009E39DE"/>
    <w:rsid w:val="009E3CFF"/>
    <w:rsid w:val="009E5515"/>
    <w:rsid w:val="009F1C66"/>
    <w:rsid w:val="009F3192"/>
    <w:rsid w:val="009F4534"/>
    <w:rsid w:val="00A00A21"/>
    <w:rsid w:val="00A1366F"/>
    <w:rsid w:val="00A1473F"/>
    <w:rsid w:val="00A16D05"/>
    <w:rsid w:val="00A21DE8"/>
    <w:rsid w:val="00A2242F"/>
    <w:rsid w:val="00A22DA3"/>
    <w:rsid w:val="00A23B40"/>
    <w:rsid w:val="00A37D9C"/>
    <w:rsid w:val="00A45B92"/>
    <w:rsid w:val="00A65370"/>
    <w:rsid w:val="00A673B7"/>
    <w:rsid w:val="00A730A0"/>
    <w:rsid w:val="00A74B63"/>
    <w:rsid w:val="00A77411"/>
    <w:rsid w:val="00A83911"/>
    <w:rsid w:val="00AA055D"/>
    <w:rsid w:val="00AA20F1"/>
    <w:rsid w:val="00AA68D5"/>
    <w:rsid w:val="00AB5820"/>
    <w:rsid w:val="00AC0CE5"/>
    <w:rsid w:val="00AC72AB"/>
    <w:rsid w:val="00AD1317"/>
    <w:rsid w:val="00AD2FF9"/>
    <w:rsid w:val="00AD6D59"/>
    <w:rsid w:val="00AF2B02"/>
    <w:rsid w:val="00AF57A5"/>
    <w:rsid w:val="00AF659F"/>
    <w:rsid w:val="00B011B1"/>
    <w:rsid w:val="00B055A9"/>
    <w:rsid w:val="00B110F9"/>
    <w:rsid w:val="00B170CC"/>
    <w:rsid w:val="00B2095E"/>
    <w:rsid w:val="00B21768"/>
    <w:rsid w:val="00B24026"/>
    <w:rsid w:val="00B273D7"/>
    <w:rsid w:val="00B3216C"/>
    <w:rsid w:val="00B32B0E"/>
    <w:rsid w:val="00B4092B"/>
    <w:rsid w:val="00B54BCC"/>
    <w:rsid w:val="00B54FB5"/>
    <w:rsid w:val="00B67AE0"/>
    <w:rsid w:val="00B7670E"/>
    <w:rsid w:val="00B81B0E"/>
    <w:rsid w:val="00B91E8A"/>
    <w:rsid w:val="00BA0CAF"/>
    <w:rsid w:val="00BA307F"/>
    <w:rsid w:val="00BA628F"/>
    <w:rsid w:val="00BA6CF5"/>
    <w:rsid w:val="00BA755F"/>
    <w:rsid w:val="00BC3325"/>
    <w:rsid w:val="00BC7D41"/>
    <w:rsid w:val="00BD3CC9"/>
    <w:rsid w:val="00BE65B5"/>
    <w:rsid w:val="00C044DA"/>
    <w:rsid w:val="00C14908"/>
    <w:rsid w:val="00C16CA7"/>
    <w:rsid w:val="00C20656"/>
    <w:rsid w:val="00C20E72"/>
    <w:rsid w:val="00C220C6"/>
    <w:rsid w:val="00C424C8"/>
    <w:rsid w:val="00C42E30"/>
    <w:rsid w:val="00C4554D"/>
    <w:rsid w:val="00C50CBA"/>
    <w:rsid w:val="00C5403C"/>
    <w:rsid w:val="00C60F1A"/>
    <w:rsid w:val="00C653A8"/>
    <w:rsid w:val="00C66005"/>
    <w:rsid w:val="00C72885"/>
    <w:rsid w:val="00C72F8C"/>
    <w:rsid w:val="00CA0E00"/>
    <w:rsid w:val="00CA2D32"/>
    <w:rsid w:val="00CA43AA"/>
    <w:rsid w:val="00CA7EE5"/>
    <w:rsid w:val="00CB073A"/>
    <w:rsid w:val="00CC4573"/>
    <w:rsid w:val="00CD2B70"/>
    <w:rsid w:val="00CD5551"/>
    <w:rsid w:val="00D02D06"/>
    <w:rsid w:val="00D07DFF"/>
    <w:rsid w:val="00D31B0A"/>
    <w:rsid w:val="00D616FB"/>
    <w:rsid w:val="00D96A86"/>
    <w:rsid w:val="00DA4079"/>
    <w:rsid w:val="00DC55D8"/>
    <w:rsid w:val="00DC5DCA"/>
    <w:rsid w:val="00DC705B"/>
    <w:rsid w:val="00DD70B9"/>
    <w:rsid w:val="00DE10C9"/>
    <w:rsid w:val="00DE4870"/>
    <w:rsid w:val="00DE6E72"/>
    <w:rsid w:val="00DE7374"/>
    <w:rsid w:val="00DE738C"/>
    <w:rsid w:val="00E000C1"/>
    <w:rsid w:val="00E00681"/>
    <w:rsid w:val="00E05966"/>
    <w:rsid w:val="00E12D88"/>
    <w:rsid w:val="00E13AA3"/>
    <w:rsid w:val="00E13FCF"/>
    <w:rsid w:val="00E178EC"/>
    <w:rsid w:val="00E23841"/>
    <w:rsid w:val="00E23D00"/>
    <w:rsid w:val="00E266CF"/>
    <w:rsid w:val="00E32292"/>
    <w:rsid w:val="00E43C26"/>
    <w:rsid w:val="00E46DFF"/>
    <w:rsid w:val="00E5143D"/>
    <w:rsid w:val="00E64FFF"/>
    <w:rsid w:val="00E66637"/>
    <w:rsid w:val="00E67307"/>
    <w:rsid w:val="00E71C76"/>
    <w:rsid w:val="00E762AB"/>
    <w:rsid w:val="00E84D1E"/>
    <w:rsid w:val="00E850E3"/>
    <w:rsid w:val="00E955EE"/>
    <w:rsid w:val="00EB2594"/>
    <w:rsid w:val="00EB5CAE"/>
    <w:rsid w:val="00EB7AC6"/>
    <w:rsid w:val="00EB7C9E"/>
    <w:rsid w:val="00EC2F6D"/>
    <w:rsid w:val="00ED5EF6"/>
    <w:rsid w:val="00EE1A48"/>
    <w:rsid w:val="00EE1B16"/>
    <w:rsid w:val="00EF1CDD"/>
    <w:rsid w:val="00EF69A1"/>
    <w:rsid w:val="00EF767D"/>
    <w:rsid w:val="00F03DB4"/>
    <w:rsid w:val="00F07219"/>
    <w:rsid w:val="00F317B0"/>
    <w:rsid w:val="00F36BCB"/>
    <w:rsid w:val="00F421FD"/>
    <w:rsid w:val="00F43BE9"/>
    <w:rsid w:val="00F446DC"/>
    <w:rsid w:val="00F56851"/>
    <w:rsid w:val="00F7036A"/>
    <w:rsid w:val="00F812C3"/>
    <w:rsid w:val="00F82B93"/>
    <w:rsid w:val="00F85264"/>
    <w:rsid w:val="00F931DA"/>
    <w:rsid w:val="00F96AF3"/>
    <w:rsid w:val="00FB0362"/>
    <w:rsid w:val="00FB3C01"/>
    <w:rsid w:val="00FB44F5"/>
    <w:rsid w:val="00FD0F3F"/>
    <w:rsid w:val="00FE3E6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116E"/>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9C116E"/>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9C116E"/>
    <w:pPr>
      <w:numPr>
        <w:ilvl w:val="1"/>
      </w:numPr>
      <w:spacing w:after="0" w:line="255" w:lineRule="exact"/>
      <w:outlineLvl w:val="1"/>
    </w:pPr>
    <w:rPr>
      <w:bCs w:val="0"/>
      <w:iCs/>
      <w:sz w:val="21"/>
      <w:szCs w:val="28"/>
    </w:rPr>
  </w:style>
  <w:style w:type="paragraph" w:styleId="Heading3">
    <w:name w:val="heading 3"/>
    <w:basedOn w:val="Heading2"/>
    <w:next w:val="Normal"/>
    <w:qFormat/>
    <w:rsid w:val="009C116E"/>
    <w:pPr>
      <w:numPr>
        <w:ilvl w:val="2"/>
      </w:numPr>
      <w:outlineLvl w:val="2"/>
    </w:pPr>
    <w:rPr>
      <w:b w:val="0"/>
      <w:bCs/>
      <w:szCs w:val="26"/>
    </w:rPr>
  </w:style>
  <w:style w:type="paragraph" w:styleId="Heading4">
    <w:name w:val="heading 4"/>
    <w:basedOn w:val="Heading3"/>
    <w:next w:val="Normal"/>
    <w:qFormat/>
    <w:rsid w:val="009C116E"/>
    <w:pPr>
      <w:numPr>
        <w:ilvl w:val="3"/>
      </w:numPr>
      <w:outlineLvl w:val="3"/>
    </w:pPr>
    <w:rPr>
      <w:bCs w:val="0"/>
      <w:i/>
      <w:szCs w:val="28"/>
    </w:rPr>
  </w:style>
  <w:style w:type="paragraph" w:styleId="Heading5">
    <w:name w:val="heading 5"/>
    <w:basedOn w:val="Heading4"/>
    <w:next w:val="Normal"/>
    <w:qFormat/>
    <w:rsid w:val="009C116E"/>
    <w:pPr>
      <w:numPr>
        <w:ilvl w:val="4"/>
      </w:numPr>
      <w:outlineLvl w:val="4"/>
    </w:pPr>
    <w:rPr>
      <w:bCs/>
      <w:iCs w:val="0"/>
      <w:szCs w:val="26"/>
    </w:rPr>
  </w:style>
  <w:style w:type="paragraph" w:styleId="Heading6">
    <w:name w:val="heading 6"/>
    <w:basedOn w:val="Heading1"/>
    <w:next w:val="Normal"/>
    <w:qFormat/>
    <w:rsid w:val="009C116E"/>
    <w:pPr>
      <w:numPr>
        <w:ilvl w:val="5"/>
      </w:numPr>
      <w:outlineLvl w:val="5"/>
    </w:pPr>
    <w:rPr>
      <w:bCs w:val="0"/>
      <w:szCs w:val="22"/>
    </w:rPr>
  </w:style>
  <w:style w:type="paragraph" w:styleId="Heading7">
    <w:name w:val="heading 7"/>
    <w:basedOn w:val="Heading2"/>
    <w:next w:val="Normal"/>
    <w:qFormat/>
    <w:rsid w:val="009C116E"/>
    <w:pPr>
      <w:numPr>
        <w:ilvl w:val="6"/>
      </w:numPr>
      <w:outlineLvl w:val="6"/>
    </w:pPr>
  </w:style>
  <w:style w:type="paragraph" w:styleId="Heading8">
    <w:name w:val="heading 8"/>
    <w:basedOn w:val="Heading3"/>
    <w:next w:val="Normal"/>
    <w:qFormat/>
    <w:rsid w:val="009C116E"/>
    <w:pPr>
      <w:numPr>
        <w:ilvl w:val="7"/>
      </w:numPr>
      <w:outlineLvl w:val="7"/>
    </w:pPr>
    <w:rPr>
      <w:iCs w:val="0"/>
    </w:rPr>
  </w:style>
  <w:style w:type="paragraph" w:styleId="Heading9">
    <w:name w:val="heading 9"/>
    <w:basedOn w:val="Heading4"/>
    <w:next w:val="Normal"/>
    <w:qFormat/>
    <w:rsid w:val="009C116E"/>
    <w:pPr>
      <w:numPr>
        <w:ilvl w:val="8"/>
      </w:numPr>
      <w:outlineLvl w:val="8"/>
    </w:pPr>
    <w:rPr>
      <w:szCs w:val="22"/>
    </w:rPr>
  </w:style>
  <w:style w:type="character" w:default="1" w:styleId="DefaultParagraphFont">
    <w:name w:val="Default Paragraph Font"/>
    <w:uiPriority w:val="1"/>
    <w:semiHidden/>
    <w:unhideWhenUsed/>
    <w:rsid w:val="009C1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16E"/>
  </w:style>
  <w:style w:type="paragraph" w:styleId="Header">
    <w:name w:val="header"/>
    <w:basedOn w:val="Normal"/>
    <w:rsid w:val="009C116E"/>
    <w:pPr>
      <w:tabs>
        <w:tab w:val="center" w:pos="4153"/>
        <w:tab w:val="right" w:pos="8306"/>
      </w:tabs>
    </w:pPr>
  </w:style>
  <w:style w:type="paragraph" w:styleId="Footer">
    <w:name w:val="footer"/>
    <w:basedOn w:val="Normal"/>
    <w:link w:val="FooterChar"/>
    <w:rsid w:val="009C116E"/>
    <w:pPr>
      <w:tabs>
        <w:tab w:val="center" w:pos="4153"/>
        <w:tab w:val="right" w:pos="8306"/>
      </w:tabs>
    </w:pPr>
  </w:style>
  <w:style w:type="paragraph" w:customStyle="1" w:styleId="Huisstijl-Sjabloonnaam">
    <w:name w:val="Huisstijl-Sjabloonnaam"/>
    <w:basedOn w:val="Huisstijl-Naw"/>
    <w:rsid w:val="009C116E"/>
    <w:pPr>
      <w:spacing w:before="255" w:after="255" w:line="255" w:lineRule="exact"/>
      <w:jc w:val="left"/>
    </w:pPr>
    <w:rPr>
      <w:b/>
      <w:sz w:val="36"/>
    </w:rPr>
  </w:style>
  <w:style w:type="paragraph" w:customStyle="1" w:styleId="Huisstijl-Adres">
    <w:name w:val="Huisstijl-Adres"/>
    <w:basedOn w:val="Huisstijl-Naw"/>
    <w:rsid w:val="009C116E"/>
  </w:style>
  <w:style w:type="paragraph" w:styleId="ListBullet">
    <w:name w:val="List Bullet"/>
    <w:basedOn w:val="Normal"/>
    <w:rsid w:val="009C116E"/>
    <w:pPr>
      <w:numPr>
        <w:numId w:val="13"/>
      </w:numPr>
    </w:pPr>
  </w:style>
  <w:style w:type="paragraph" w:customStyle="1" w:styleId="Huisstijl-Naw">
    <w:name w:val="Huisstijl-Naw"/>
    <w:basedOn w:val="Normal"/>
    <w:rsid w:val="009C116E"/>
    <w:rPr>
      <w:noProof/>
    </w:rPr>
  </w:style>
  <w:style w:type="paragraph" w:customStyle="1" w:styleId="Huisstijl-Kopje">
    <w:name w:val="Huisstijl-Kopje"/>
    <w:basedOn w:val="Huisstijl-Naw"/>
    <w:rsid w:val="009C116E"/>
    <w:rPr>
      <w:b/>
      <w:sz w:val="17"/>
    </w:rPr>
  </w:style>
  <w:style w:type="paragraph" w:customStyle="1" w:styleId="Huisstijl-Gegeven">
    <w:name w:val="Huisstijl-Gegeven"/>
    <w:basedOn w:val="Huisstijl-Naw"/>
    <w:rsid w:val="009C116E"/>
    <w:pPr>
      <w:jc w:val="left"/>
    </w:pPr>
  </w:style>
  <w:style w:type="paragraph" w:styleId="ListBullet2">
    <w:name w:val="List Bullet 2"/>
    <w:basedOn w:val="ListBullet"/>
    <w:rsid w:val="009C116E"/>
    <w:pPr>
      <w:numPr>
        <w:ilvl w:val="1"/>
      </w:numPr>
    </w:pPr>
  </w:style>
  <w:style w:type="paragraph" w:customStyle="1" w:styleId="Huisstijl-Voettekst">
    <w:name w:val="Huisstijl-Voettekst"/>
    <w:basedOn w:val="Huisstijl-Naw"/>
    <w:rsid w:val="009C116E"/>
    <w:rPr>
      <w:sz w:val="17"/>
    </w:rPr>
  </w:style>
  <w:style w:type="paragraph" w:customStyle="1" w:styleId="Kop1zondernummer">
    <w:name w:val="Kop 1 zonder nummer"/>
    <w:basedOn w:val="Heading1"/>
    <w:next w:val="Normal"/>
    <w:rsid w:val="009C116E"/>
    <w:pPr>
      <w:numPr>
        <w:numId w:val="0"/>
      </w:numPr>
    </w:pPr>
  </w:style>
  <w:style w:type="paragraph" w:customStyle="1" w:styleId="Kop2zondernummer">
    <w:name w:val="Kop 2 zonder nummer"/>
    <w:basedOn w:val="Heading2"/>
    <w:next w:val="Normal"/>
    <w:rsid w:val="009C116E"/>
    <w:pPr>
      <w:numPr>
        <w:ilvl w:val="0"/>
        <w:numId w:val="0"/>
      </w:numPr>
    </w:pPr>
  </w:style>
  <w:style w:type="paragraph" w:customStyle="1" w:styleId="Kop3zondernummer">
    <w:name w:val="Kop 3 zonder nummer"/>
    <w:basedOn w:val="Heading3"/>
    <w:next w:val="Normal"/>
    <w:rsid w:val="009C116E"/>
    <w:pPr>
      <w:numPr>
        <w:ilvl w:val="0"/>
        <w:numId w:val="0"/>
      </w:numPr>
    </w:pPr>
  </w:style>
  <w:style w:type="paragraph" w:customStyle="1" w:styleId="Huisstijl-Titel">
    <w:name w:val="Huisstijl-Titel"/>
    <w:basedOn w:val="Huisstijl-Naw"/>
    <w:rsid w:val="009C116E"/>
    <w:pPr>
      <w:spacing w:line="510" w:lineRule="atLeast"/>
      <w:jc w:val="left"/>
    </w:pPr>
    <w:rPr>
      <w:b/>
      <w:sz w:val="36"/>
    </w:rPr>
  </w:style>
  <w:style w:type="paragraph" w:customStyle="1" w:styleId="Kop4zondernummer">
    <w:name w:val="Kop 4 zonder nummer"/>
    <w:basedOn w:val="Heading4"/>
    <w:next w:val="Normal"/>
    <w:rsid w:val="009C116E"/>
    <w:pPr>
      <w:numPr>
        <w:ilvl w:val="0"/>
        <w:numId w:val="0"/>
      </w:numPr>
    </w:pPr>
  </w:style>
  <w:style w:type="paragraph" w:styleId="TOC1">
    <w:name w:val="toc 1"/>
    <w:basedOn w:val="Normal"/>
    <w:next w:val="Normal"/>
    <w:rsid w:val="009C116E"/>
    <w:pPr>
      <w:tabs>
        <w:tab w:val="right" w:pos="8419"/>
      </w:tabs>
      <w:spacing w:before="255"/>
      <w:ind w:hanging="255"/>
      <w:jc w:val="left"/>
    </w:pPr>
    <w:rPr>
      <w:b/>
    </w:rPr>
  </w:style>
  <w:style w:type="paragraph" w:styleId="TOC2">
    <w:name w:val="toc 2"/>
    <w:basedOn w:val="Normal"/>
    <w:next w:val="Normal"/>
    <w:rsid w:val="009C116E"/>
    <w:pPr>
      <w:tabs>
        <w:tab w:val="right" w:pos="8419"/>
      </w:tabs>
      <w:ind w:left="510" w:hanging="510"/>
      <w:jc w:val="left"/>
    </w:pPr>
  </w:style>
  <w:style w:type="paragraph" w:styleId="TOC3">
    <w:name w:val="toc 3"/>
    <w:basedOn w:val="Normal"/>
    <w:next w:val="Normal"/>
    <w:semiHidden/>
    <w:rsid w:val="009C116E"/>
    <w:pPr>
      <w:tabs>
        <w:tab w:val="right" w:pos="8419"/>
      </w:tabs>
      <w:ind w:left="1276" w:hanging="765"/>
      <w:jc w:val="left"/>
    </w:pPr>
  </w:style>
  <w:style w:type="paragraph" w:customStyle="1" w:styleId="Huisstijl-Koptekst">
    <w:name w:val="Huisstijl-Koptekst"/>
    <w:basedOn w:val="Huisstijl-Naw"/>
    <w:rsid w:val="009C116E"/>
    <w:rPr>
      <w:i/>
      <w:sz w:val="17"/>
    </w:rPr>
  </w:style>
  <w:style w:type="paragraph" w:customStyle="1" w:styleId="Huisstijl-Pagina">
    <w:name w:val="Huisstijl-Pagina"/>
    <w:basedOn w:val="Huisstijl-Gegeven"/>
    <w:rsid w:val="009C116E"/>
    <w:pPr>
      <w:jc w:val="right"/>
    </w:pPr>
    <w:rPr>
      <w:sz w:val="17"/>
    </w:rPr>
  </w:style>
  <w:style w:type="character" w:styleId="PageNumber">
    <w:name w:val="page number"/>
    <w:basedOn w:val="DefaultParagraphFont"/>
    <w:rsid w:val="009C116E"/>
  </w:style>
  <w:style w:type="paragraph" w:customStyle="1" w:styleId="Huisstijl-Subtitel">
    <w:name w:val="Huisstijl-Subtitel"/>
    <w:basedOn w:val="Huisstijl-Naw"/>
    <w:rsid w:val="009C116E"/>
    <w:pPr>
      <w:jc w:val="left"/>
    </w:pPr>
    <w:rPr>
      <w:b/>
    </w:rPr>
  </w:style>
  <w:style w:type="table" w:customStyle="1" w:styleId="dTable">
    <w:name w:val="d_Table"/>
    <w:basedOn w:val="TableGrid"/>
    <w:rsid w:val="009C116E"/>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9C116E"/>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9C116E"/>
    <w:pPr>
      <w:tabs>
        <w:tab w:val="right" w:pos="8419"/>
      </w:tabs>
      <w:spacing w:before="255"/>
      <w:ind w:hanging="255"/>
      <w:jc w:val="left"/>
    </w:pPr>
    <w:rPr>
      <w:b/>
    </w:rPr>
  </w:style>
  <w:style w:type="paragraph" w:styleId="TOC7">
    <w:name w:val="toc 7"/>
    <w:basedOn w:val="Normal"/>
    <w:next w:val="Normal"/>
    <w:semiHidden/>
    <w:rsid w:val="009C116E"/>
    <w:pPr>
      <w:tabs>
        <w:tab w:val="right" w:pos="8419"/>
      </w:tabs>
      <w:ind w:left="510" w:hanging="510"/>
      <w:jc w:val="left"/>
    </w:pPr>
  </w:style>
  <w:style w:type="paragraph" w:styleId="TOC8">
    <w:name w:val="toc 8"/>
    <w:basedOn w:val="Normal"/>
    <w:next w:val="Normal"/>
    <w:semiHidden/>
    <w:rsid w:val="009C116E"/>
    <w:pPr>
      <w:tabs>
        <w:tab w:val="right" w:pos="8419"/>
      </w:tabs>
      <w:ind w:left="1276" w:hanging="765"/>
      <w:jc w:val="left"/>
    </w:pPr>
  </w:style>
  <w:style w:type="paragraph" w:styleId="Caption">
    <w:name w:val="caption"/>
    <w:basedOn w:val="Normal"/>
    <w:next w:val="Normal"/>
    <w:qFormat/>
    <w:rsid w:val="009C116E"/>
    <w:pPr>
      <w:tabs>
        <w:tab w:val="left" w:pos="907"/>
      </w:tabs>
      <w:ind w:left="567" w:hanging="567"/>
      <w:jc w:val="left"/>
    </w:pPr>
    <w:rPr>
      <w:bCs/>
      <w:i/>
      <w:sz w:val="17"/>
      <w:szCs w:val="20"/>
    </w:rPr>
  </w:style>
  <w:style w:type="paragraph" w:styleId="FootnoteText">
    <w:name w:val="footnote text"/>
    <w:basedOn w:val="Normal"/>
    <w:next w:val="FootnoteTextnormal"/>
    <w:rsid w:val="009C116E"/>
    <w:pPr>
      <w:ind w:hanging="340"/>
      <w:jc w:val="left"/>
    </w:pPr>
    <w:rPr>
      <w:i/>
      <w:sz w:val="17"/>
      <w:szCs w:val="20"/>
    </w:rPr>
  </w:style>
  <w:style w:type="paragraph" w:customStyle="1" w:styleId="HeadNoTOC">
    <w:name w:val="HeadNoTOC"/>
    <w:basedOn w:val="Normal"/>
    <w:next w:val="Normal"/>
    <w:rsid w:val="009C116E"/>
    <w:pPr>
      <w:spacing w:before="255" w:after="510"/>
      <w:jc w:val="left"/>
    </w:pPr>
    <w:rPr>
      <w:b/>
      <w:sz w:val="30"/>
    </w:rPr>
  </w:style>
  <w:style w:type="paragraph" w:customStyle="1" w:styleId="ListofReferences">
    <w:name w:val="List of References"/>
    <w:basedOn w:val="Normal"/>
    <w:next w:val="Normal"/>
    <w:rsid w:val="009C116E"/>
    <w:pPr>
      <w:spacing w:after="255"/>
      <w:ind w:left="765" w:hanging="765"/>
    </w:pPr>
  </w:style>
  <w:style w:type="paragraph" w:customStyle="1" w:styleId="Heading10">
    <w:name w:val="Heading 10"/>
    <w:basedOn w:val="Heading6"/>
    <w:next w:val="Normal"/>
    <w:rsid w:val="009C116E"/>
    <w:pPr>
      <w:numPr>
        <w:ilvl w:val="0"/>
        <w:numId w:val="0"/>
      </w:numPr>
    </w:pPr>
  </w:style>
  <w:style w:type="paragraph" w:customStyle="1" w:styleId="FootnoteTextnormal">
    <w:name w:val="Footnote Text normal"/>
    <w:basedOn w:val="FootnoteText"/>
    <w:rsid w:val="009C116E"/>
    <w:pPr>
      <w:ind w:firstLine="0"/>
    </w:pPr>
  </w:style>
  <w:style w:type="paragraph" w:styleId="ListBullet3">
    <w:name w:val="List Bullet 3"/>
    <w:basedOn w:val="ListNumber2"/>
    <w:rsid w:val="009C116E"/>
    <w:pPr>
      <w:numPr>
        <w:ilvl w:val="2"/>
        <w:numId w:val="13"/>
      </w:numPr>
    </w:pPr>
  </w:style>
  <w:style w:type="paragraph" w:styleId="ListBullet4">
    <w:name w:val="List Bullet 4"/>
    <w:basedOn w:val="Normal"/>
    <w:rsid w:val="009C116E"/>
    <w:pPr>
      <w:numPr>
        <w:ilvl w:val="3"/>
        <w:numId w:val="8"/>
      </w:numPr>
    </w:pPr>
  </w:style>
  <w:style w:type="paragraph" w:styleId="ListBullet5">
    <w:name w:val="List Bullet 5"/>
    <w:basedOn w:val="Normal"/>
    <w:rsid w:val="009C116E"/>
    <w:pPr>
      <w:numPr>
        <w:ilvl w:val="4"/>
        <w:numId w:val="8"/>
      </w:numPr>
    </w:pPr>
  </w:style>
  <w:style w:type="paragraph" w:customStyle="1" w:styleId="dTableBodytext">
    <w:name w:val="d_Table_Body_text"/>
    <w:basedOn w:val="BodyText"/>
    <w:next w:val="BodyText"/>
    <w:rsid w:val="009C116E"/>
    <w:pPr>
      <w:spacing w:after="0"/>
      <w:jc w:val="left"/>
    </w:pPr>
    <w:rPr>
      <w:sz w:val="18"/>
    </w:rPr>
  </w:style>
  <w:style w:type="paragraph" w:styleId="ListNumber2">
    <w:name w:val="List Number 2"/>
    <w:basedOn w:val="Normal"/>
    <w:rsid w:val="009C116E"/>
    <w:pPr>
      <w:numPr>
        <w:ilvl w:val="1"/>
        <w:numId w:val="17"/>
      </w:numPr>
    </w:pPr>
  </w:style>
  <w:style w:type="paragraph" w:styleId="TableofFigures">
    <w:name w:val="table of figures"/>
    <w:basedOn w:val="Normal"/>
    <w:next w:val="Normal"/>
    <w:rsid w:val="009C116E"/>
    <w:pPr>
      <w:spacing w:after="120"/>
      <w:ind w:left="1276" w:hanging="1276"/>
    </w:pPr>
  </w:style>
  <w:style w:type="paragraph" w:styleId="BodyText">
    <w:name w:val="Body Text"/>
    <w:basedOn w:val="Normal"/>
    <w:link w:val="BodyTextChar"/>
    <w:rsid w:val="009C116E"/>
    <w:pPr>
      <w:spacing w:after="120"/>
    </w:pPr>
  </w:style>
  <w:style w:type="paragraph" w:styleId="ListNumber">
    <w:name w:val="List Number"/>
    <w:basedOn w:val="Normal"/>
    <w:rsid w:val="009C116E"/>
    <w:pPr>
      <w:numPr>
        <w:numId w:val="17"/>
      </w:numPr>
    </w:pPr>
  </w:style>
  <w:style w:type="paragraph" w:styleId="ListNumber3">
    <w:name w:val="List Number 3"/>
    <w:basedOn w:val="Normal"/>
    <w:rsid w:val="009C116E"/>
    <w:pPr>
      <w:numPr>
        <w:ilvl w:val="2"/>
        <w:numId w:val="17"/>
      </w:numPr>
    </w:pPr>
  </w:style>
  <w:style w:type="paragraph" w:styleId="ListNumber4">
    <w:name w:val="List Number 4"/>
    <w:basedOn w:val="Normal"/>
    <w:rsid w:val="009C116E"/>
    <w:pPr>
      <w:numPr>
        <w:ilvl w:val="3"/>
        <w:numId w:val="11"/>
      </w:numPr>
    </w:pPr>
  </w:style>
  <w:style w:type="paragraph" w:styleId="ListNumber5">
    <w:name w:val="List Number 5"/>
    <w:basedOn w:val="Normal"/>
    <w:rsid w:val="009C116E"/>
    <w:pPr>
      <w:numPr>
        <w:ilvl w:val="4"/>
        <w:numId w:val="11"/>
      </w:numPr>
    </w:pPr>
  </w:style>
  <w:style w:type="character" w:customStyle="1" w:styleId="FooterChar">
    <w:name w:val="Footer Char"/>
    <w:link w:val="Footer"/>
    <w:rsid w:val="009C116E"/>
    <w:rPr>
      <w:rFonts w:ascii="Arial" w:hAnsi="Arial" w:cs="Arial"/>
      <w:sz w:val="21"/>
      <w:szCs w:val="24"/>
      <w:lang w:eastAsia="en-US"/>
    </w:rPr>
  </w:style>
  <w:style w:type="numbering" w:customStyle="1" w:styleId="Huisstijl-LijstOpsomming">
    <w:name w:val="Huisstijl-LijstOpsomming"/>
    <w:uiPriority w:val="99"/>
    <w:rsid w:val="009C116E"/>
    <w:pPr>
      <w:numPr>
        <w:numId w:val="13"/>
      </w:numPr>
    </w:pPr>
  </w:style>
  <w:style w:type="numbering" w:customStyle="1" w:styleId="Huisstijl-LijstNummering">
    <w:name w:val="Huisstijl-LijstNummering"/>
    <w:uiPriority w:val="99"/>
    <w:rsid w:val="009C116E"/>
    <w:pPr>
      <w:numPr>
        <w:numId w:val="17"/>
      </w:numPr>
    </w:pPr>
  </w:style>
  <w:style w:type="character" w:customStyle="1" w:styleId="Hidden">
    <w:name w:val="Hidden"/>
    <w:basedOn w:val="DefaultParagraphFont"/>
    <w:rsid w:val="005838E3"/>
    <w:rPr>
      <w:rFonts w:ascii="Arial" w:hAnsi="Arial"/>
      <w:i/>
      <w:noProof/>
      <w:vanish/>
      <w:color w:val="FF0000"/>
      <w:sz w:val="21"/>
    </w:rPr>
  </w:style>
  <w:style w:type="paragraph" w:styleId="BalloonText">
    <w:name w:val="Balloon Text"/>
    <w:basedOn w:val="Normal"/>
    <w:link w:val="BalloonTextChar"/>
    <w:rsid w:val="005838E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38E3"/>
    <w:rPr>
      <w:rFonts w:ascii="Tahoma" w:hAnsi="Tahoma" w:cs="Tahoma"/>
      <w:sz w:val="16"/>
      <w:szCs w:val="16"/>
      <w:lang w:eastAsia="en-US"/>
    </w:rPr>
  </w:style>
  <w:style w:type="paragraph" w:customStyle="1" w:styleId="Huisstijl-TabelStatus">
    <w:name w:val="Huisstijl-TabelStatus"/>
    <w:basedOn w:val="Normal"/>
    <w:next w:val="Normal"/>
    <w:rsid w:val="005838E3"/>
    <w:pPr>
      <w:jc w:val="left"/>
    </w:pPr>
    <w:rPr>
      <w:sz w:val="18"/>
      <w:szCs w:val="18"/>
    </w:rPr>
  </w:style>
  <w:style w:type="paragraph" w:customStyle="1" w:styleId="Huisstijl-TitelInhoud">
    <w:name w:val="Huisstijl-TitelInhoud"/>
    <w:basedOn w:val="Normal"/>
    <w:next w:val="Normal"/>
    <w:rsid w:val="005838E3"/>
    <w:pPr>
      <w:spacing w:before="255" w:after="255" w:line="510" w:lineRule="exact"/>
      <w:jc w:val="left"/>
    </w:pPr>
    <w:rPr>
      <w:rFonts w:cs="Times New Roman"/>
      <w:b/>
      <w:bCs/>
      <w:position w:val="20"/>
      <w:sz w:val="30"/>
      <w:szCs w:val="20"/>
    </w:rPr>
  </w:style>
  <w:style w:type="paragraph" w:customStyle="1" w:styleId="HdWtussenkop">
    <w:name w:val="HdW tussenkop"/>
    <w:basedOn w:val="Normal"/>
    <w:next w:val="Normal"/>
    <w:qFormat/>
    <w:rsid w:val="00C14908"/>
    <w:pPr>
      <w:keepNext/>
      <w:keepLines/>
      <w:spacing w:after="120"/>
    </w:pPr>
    <w:rPr>
      <w:b/>
    </w:rPr>
  </w:style>
  <w:style w:type="character" w:customStyle="1" w:styleId="BodyTextChar">
    <w:name w:val="Body Text Char"/>
    <w:basedOn w:val="DefaultParagraphFont"/>
    <w:link w:val="BodyText"/>
    <w:rsid w:val="00C14908"/>
    <w:rPr>
      <w:rFonts w:ascii="Arial" w:hAnsi="Arial" w:cs="Arial"/>
      <w:sz w:val="21"/>
      <w:szCs w:val="24"/>
      <w:lang w:eastAsia="en-US"/>
    </w:rPr>
  </w:style>
  <w:style w:type="paragraph" w:customStyle="1" w:styleId="AppendixTOC">
    <w:name w:val="AppendixTOC"/>
    <w:basedOn w:val="TOC1"/>
    <w:next w:val="TOC6"/>
    <w:rsid w:val="00E46DFF"/>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styleId="CommentReference">
    <w:name w:val="annotation reference"/>
    <w:basedOn w:val="DefaultParagraphFont"/>
    <w:rsid w:val="000F12B2"/>
    <w:rPr>
      <w:sz w:val="16"/>
      <w:szCs w:val="16"/>
    </w:rPr>
  </w:style>
  <w:style w:type="paragraph" w:styleId="CommentText">
    <w:name w:val="annotation text"/>
    <w:basedOn w:val="Normal"/>
    <w:link w:val="CommentTextChar"/>
    <w:rsid w:val="000F12B2"/>
    <w:pPr>
      <w:spacing w:line="240" w:lineRule="auto"/>
    </w:pPr>
    <w:rPr>
      <w:sz w:val="20"/>
      <w:szCs w:val="20"/>
    </w:rPr>
  </w:style>
  <w:style w:type="character" w:customStyle="1" w:styleId="CommentTextChar">
    <w:name w:val="Comment Text Char"/>
    <w:basedOn w:val="DefaultParagraphFont"/>
    <w:link w:val="CommentText"/>
    <w:rsid w:val="000F12B2"/>
    <w:rPr>
      <w:rFonts w:ascii="Arial" w:hAnsi="Arial" w:cs="Arial"/>
      <w:lang w:val="en-GB" w:eastAsia="en-US"/>
    </w:rPr>
  </w:style>
  <w:style w:type="paragraph" w:styleId="CommentSubject">
    <w:name w:val="annotation subject"/>
    <w:basedOn w:val="CommentText"/>
    <w:next w:val="CommentText"/>
    <w:link w:val="CommentSubjectChar"/>
    <w:rsid w:val="000F12B2"/>
    <w:rPr>
      <w:b/>
      <w:bCs/>
    </w:rPr>
  </w:style>
  <w:style w:type="character" w:customStyle="1" w:styleId="CommentSubjectChar">
    <w:name w:val="Comment Subject Char"/>
    <w:basedOn w:val="CommentTextChar"/>
    <w:link w:val="CommentSubject"/>
    <w:rsid w:val="000F12B2"/>
    <w:rPr>
      <w:rFonts w:ascii="Arial" w:hAnsi="Arial" w:cs="Arial"/>
      <w:b/>
      <w:bCs/>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C116E"/>
    <w:pPr>
      <w:spacing w:line="255" w:lineRule="atLeast"/>
      <w:jc w:val="both"/>
    </w:pPr>
    <w:rPr>
      <w:rFonts w:ascii="Arial" w:hAnsi="Arial" w:cs="Arial"/>
      <w:sz w:val="21"/>
      <w:szCs w:val="24"/>
      <w:lang w:val="en-GB" w:eastAsia="en-US"/>
    </w:rPr>
  </w:style>
  <w:style w:type="paragraph" w:styleId="Heading1">
    <w:name w:val="heading 1"/>
    <w:basedOn w:val="Normal"/>
    <w:next w:val="Normal"/>
    <w:qFormat/>
    <w:rsid w:val="009C116E"/>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9C116E"/>
    <w:pPr>
      <w:numPr>
        <w:ilvl w:val="1"/>
      </w:numPr>
      <w:spacing w:after="0" w:line="255" w:lineRule="exact"/>
      <w:outlineLvl w:val="1"/>
    </w:pPr>
    <w:rPr>
      <w:bCs w:val="0"/>
      <w:iCs/>
      <w:sz w:val="21"/>
      <w:szCs w:val="28"/>
    </w:rPr>
  </w:style>
  <w:style w:type="paragraph" w:styleId="Heading3">
    <w:name w:val="heading 3"/>
    <w:basedOn w:val="Heading2"/>
    <w:next w:val="Normal"/>
    <w:qFormat/>
    <w:rsid w:val="009C116E"/>
    <w:pPr>
      <w:numPr>
        <w:ilvl w:val="2"/>
      </w:numPr>
      <w:outlineLvl w:val="2"/>
    </w:pPr>
    <w:rPr>
      <w:b w:val="0"/>
      <w:bCs/>
      <w:szCs w:val="26"/>
    </w:rPr>
  </w:style>
  <w:style w:type="paragraph" w:styleId="Heading4">
    <w:name w:val="heading 4"/>
    <w:basedOn w:val="Heading3"/>
    <w:next w:val="Normal"/>
    <w:qFormat/>
    <w:rsid w:val="009C116E"/>
    <w:pPr>
      <w:numPr>
        <w:ilvl w:val="3"/>
      </w:numPr>
      <w:outlineLvl w:val="3"/>
    </w:pPr>
    <w:rPr>
      <w:bCs w:val="0"/>
      <w:i/>
      <w:szCs w:val="28"/>
    </w:rPr>
  </w:style>
  <w:style w:type="paragraph" w:styleId="Heading5">
    <w:name w:val="heading 5"/>
    <w:basedOn w:val="Heading4"/>
    <w:next w:val="Normal"/>
    <w:qFormat/>
    <w:rsid w:val="009C116E"/>
    <w:pPr>
      <w:numPr>
        <w:ilvl w:val="4"/>
      </w:numPr>
      <w:outlineLvl w:val="4"/>
    </w:pPr>
    <w:rPr>
      <w:bCs/>
      <w:iCs w:val="0"/>
      <w:szCs w:val="26"/>
    </w:rPr>
  </w:style>
  <w:style w:type="paragraph" w:styleId="Heading6">
    <w:name w:val="heading 6"/>
    <w:basedOn w:val="Heading1"/>
    <w:next w:val="Normal"/>
    <w:qFormat/>
    <w:rsid w:val="009C116E"/>
    <w:pPr>
      <w:numPr>
        <w:ilvl w:val="5"/>
      </w:numPr>
      <w:outlineLvl w:val="5"/>
    </w:pPr>
    <w:rPr>
      <w:bCs w:val="0"/>
      <w:szCs w:val="22"/>
    </w:rPr>
  </w:style>
  <w:style w:type="paragraph" w:styleId="Heading7">
    <w:name w:val="heading 7"/>
    <w:basedOn w:val="Heading2"/>
    <w:next w:val="Normal"/>
    <w:qFormat/>
    <w:rsid w:val="009C116E"/>
    <w:pPr>
      <w:numPr>
        <w:ilvl w:val="6"/>
      </w:numPr>
      <w:outlineLvl w:val="6"/>
    </w:pPr>
  </w:style>
  <w:style w:type="paragraph" w:styleId="Heading8">
    <w:name w:val="heading 8"/>
    <w:basedOn w:val="Heading3"/>
    <w:next w:val="Normal"/>
    <w:qFormat/>
    <w:rsid w:val="009C116E"/>
    <w:pPr>
      <w:numPr>
        <w:ilvl w:val="7"/>
      </w:numPr>
      <w:outlineLvl w:val="7"/>
    </w:pPr>
    <w:rPr>
      <w:iCs w:val="0"/>
    </w:rPr>
  </w:style>
  <w:style w:type="paragraph" w:styleId="Heading9">
    <w:name w:val="heading 9"/>
    <w:basedOn w:val="Heading4"/>
    <w:next w:val="Normal"/>
    <w:qFormat/>
    <w:rsid w:val="009C116E"/>
    <w:pPr>
      <w:numPr>
        <w:ilvl w:val="8"/>
      </w:numPr>
      <w:outlineLvl w:val="8"/>
    </w:pPr>
    <w:rPr>
      <w:szCs w:val="22"/>
    </w:rPr>
  </w:style>
  <w:style w:type="character" w:default="1" w:styleId="DefaultParagraphFont">
    <w:name w:val="Default Paragraph Font"/>
    <w:uiPriority w:val="1"/>
    <w:semiHidden/>
    <w:unhideWhenUsed/>
    <w:rsid w:val="009C116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C116E"/>
  </w:style>
  <w:style w:type="paragraph" w:styleId="Header">
    <w:name w:val="header"/>
    <w:basedOn w:val="Normal"/>
    <w:rsid w:val="009C116E"/>
    <w:pPr>
      <w:tabs>
        <w:tab w:val="center" w:pos="4153"/>
        <w:tab w:val="right" w:pos="8306"/>
      </w:tabs>
    </w:pPr>
  </w:style>
  <w:style w:type="paragraph" w:styleId="Footer">
    <w:name w:val="footer"/>
    <w:basedOn w:val="Normal"/>
    <w:link w:val="FooterChar"/>
    <w:rsid w:val="009C116E"/>
    <w:pPr>
      <w:tabs>
        <w:tab w:val="center" w:pos="4153"/>
        <w:tab w:val="right" w:pos="8306"/>
      </w:tabs>
    </w:pPr>
  </w:style>
  <w:style w:type="paragraph" w:customStyle="1" w:styleId="Huisstijl-Sjabloonnaam">
    <w:name w:val="Huisstijl-Sjabloonnaam"/>
    <w:basedOn w:val="Huisstijl-Naw"/>
    <w:rsid w:val="009C116E"/>
    <w:pPr>
      <w:spacing w:before="255" w:after="255" w:line="255" w:lineRule="exact"/>
      <w:jc w:val="left"/>
    </w:pPr>
    <w:rPr>
      <w:b/>
      <w:sz w:val="36"/>
    </w:rPr>
  </w:style>
  <w:style w:type="paragraph" w:customStyle="1" w:styleId="Huisstijl-Adres">
    <w:name w:val="Huisstijl-Adres"/>
    <w:basedOn w:val="Huisstijl-Naw"/>
    <w:rsid w:val="009C116E"/>
  </w:style>
  <w:style w:type="paragraph" w:styleId="ListBullet">
    <w:name w:val="List Bullet"/>
    <w:basedOn w:val="Normal"/>
    <w:rsid w:val="009C116E"/>
    <w:pPr>
      <w:numPr>
        <w:numId w:val="13"/>
      </w:numPr>
    </w:pPr>
  </w:style>
  <w:style w:type="paragraph" w:customStyle="1" w:styleId="Huisstijl-Naw">
    <w:name w:val="Huisstijl-Naw"/>
    <w:basedOn w:val="Normal"/>
    <w:rsid w:val="009C116E"/>
    <w:rPr>
      <w:noProof/>
    </w:rPr>
  </w:style>
  <w:style w:type="paragraph" w:customStyle="1" w:styleId="Huisstijl-Kopje">
    <w:name w:val="Huisstijl-Kopje"/>
    <w:basedOn w:val="Huisstijl-Naw"/>
    <w:rsid w:val="009C116E"/>
    <w:rPr>
      <w:b/>
      <w:sz w:val="17"/>
    </w:rPr>
  </w:style>
  <w:style w:type="paragraph" w:customStyle="1" w:styleId="Huisstijl-Gegeven">
    <w:name w:val="Huisstijl-Gegeven"/>
    <w:basedOn w:val="Huisstijl-Naw"/>
    <w:rsid w:val="009C116E"/>
    <w:pPr>
      <w:jc w:val="left"/>
    </w:pPr>
  </w:style>
  <w:style w:type="paragraph" w:styleId="ListBullet2">
    <w:name w:val="List Bullet 2"/>
    <w:basedOn w:val="ListBullet"/>
    <w:rsid w:val="009C116E"/>
    <w:pPr>
      <w:numPr>
        <w:ilvl w:val="1"/>
      </w:numPr>
    </w:pPr>
  </w:style>
  <w:style w:type="paragraph" w:customStyle="1" w:styleId="Huisstijl-Voettekst">
    <w:name w:val="Huisstijl-Voettekst"/>
    <w:basedOn w:val="Huisstijl-Naw"/>
    <w:rsid w:val="009C116E"/>
    <w:rPr>
      <w:sz w:val="17"/>
    </w:rPr>
  </w:style>
  <w:style w:type="paragraph" w:customStyle="1" w:styleId="Kop1zondernummer">
    <w:name w:val="Kop 1 zonder nummer"/>
    <w:basedOn w:val="Heading1"/>
    <w:next w:val="Normal"/>
    <w:rsid w:val="009C116E"/>
    <w:pPr>
      <w:numPr>
        <w:numId w:val="0"/>
      </w:numPr>
    </w:pPr>
  </w:style>
  <w:style w:type="paragraph" w:customStyle="1" w:styleId="Kop2zondernummer">
    <w:name w:val="Kop 2 zonder nummer"/>
    <w:basedOn w:val="Heading2"/>
    <w:next w:val="Normal"/>
    <w:rsid w:val="009C116E"/>
    <w:pPr>
      <w:numPr>
        <w:ilvl w:val="0"/>
        <w:numId w:val="0"/>
      </w:numPr>
    </w:pPr>
  </w:style>
  <w:style w:type="paragraph" w:customStyle="1" w:styleId="Kop3zondernummer">
    <w:name w:val="Kop 3 zonder nummer"/>
    <w:basedOn w:val="Heading3"/>
    <w:next w:val="Normal"/>
    <w:rsid w:val="009C116E"/>
    <w:pPr>
      <w:numPr>
        <w:ilvl w:val="0"/>
        <w:numId w:val="0"/>
      </w:numPr>
    </w:pPr>
  </w:style>
  <w:style w:type="paragraph" w:customStyle="1" w:styleId="Huisstijl-Titel">
    <w:name w:val="Huisstijl-Titel"/>
    <w:basedOn w:val="Huisstijl-Naw"/>
    <w:rsid w:val="009C116E"/>
    <w:pPr>
      <w:spacing w:line="510" w:lineRule="atLeast"/>
      <w:jc w:val="left"/>
    </w:pPr>
    <w:rPr>
      <w:b/>
      <w:sz w:val="36"/>
    </w:rPr>
  </w:style>
  <w:style w:type="paragraph" w:customStyle="1" w:styleId="Kop4zondernummer">
    <w:name w:val="Kop 4 zonder nummer"/>
    <w:basedOn w:val="Heading4"/>
    <w:next w:val="Normal"/>
    <w:rsid w:val="009C116E"/>
    <w:pPr>
      <w:numPr>
        <w:ilvl w:val="0"/>
        <w:numId w:val="0"/>
      </w:numPr>
    </w:pPr>
  </w:style>
  <w:style w:type="paragraph" w:styleId="TOC1">
    <w:name w:val="toc 1"/>
    <w:basedOn w:val="Normal"/>
    <w:next w:val="Normal"/>
    <w:rsid w:val="009C116E"/>
    <w:pPr>
      <w:tabs>
        <w:tab w:val="right" w:pos="8419"/>
      </w:tabs>
      <w:spacing w:before="255"/>
      <w:ind w:hanging="255"/>
      <w:jc w:val="left"/>
    </w:pPr>
    <w:rPr>
      <w:b/>
    </w:rPr>
  </w:style>
  <w:style w:type="paragraph" w:styleId="TOC2">
    <w:name w:val="toc 2"/>
    <w:basedOn w:val="Normal"/>
    <w:next w:val="Normal"/>
    <w:rsid w:val="009C116E"/>
    <w:pPr>
      <w:tabs>
        <w:tab w:val="right" w:pos="8419"/>
      </w:tabs>
      <w:ind w:left="510" w:hanging="510"/>
      <w:jc w:val="left"/>
    </w:pPr>
  </w:style>
  <w:style w:type="paragraph" w:styleId="TOC3">
    <w:name w:val="toc 3"/>
    <w:basedOn w:val="Normal"/>
    <w:next w:val="Normal"/>
    <w:semiHidden/>
    <w:rsid w:val="009C116E"/>
    <w:pPr>
      <w:tabs>
        <w:tab w:val="right" w:pos="8419"/>
      </w:tabs>
      <w:ind w:left="1276" w:hanging="765"/>
      <w:jc w:val="left"/>
    </w:pPr>
  </w:style>
  <w:style w:type="paragraph" w:customStyle="1" w:styleId="Huisstijl-Koptekst">
    <w:name w:val="Huisstijl-Koptekst"/>
    <w:basedOn w:val="Huisstijl-Naw"/>
    <w:rsid w:val="009C116E"/>
    <w:rPr>
      <w:i/>
      <w:sz w:val="17"/>
    </w:rPr>
  </w:style>
  <w:style w:type="paragraph" w:customStyle="1" w:styleId="Huisstijl-Pagina">
    <w:name w:val="Huisstijl-Pagina"/>
    <w:basedOn w:val="Huisstijl-Gegeven"/>
    <w:rsid w:val="009C116E"/>
    <w:pPr>
      <w:jc w:val="right"/>
    </w:pPr>
    <w:rPr>
      <w:sz w:val="17"/>
    </w:rPr>
  </w:style>
  <w:style w:type="character" w:styleId="PageNumber">
    <w:name w:val="page number"/>
    <w:basedOn w:val="DefaultParagraphFont"/>
    <w:rsid w:val="009C116E"/>
  </w:style>
  <w:style w:type="paragraph" w:customStyle="1" w:styleId="Huisstijl-Subtitel">
    <w:name w:val="Huisstijl-Subtitel"/>
    <w:basedOn w:val="Huisstijl-Naw"/>
    <w:rsid w:val="009C116E"/>
    <w:pPr>
      <w:jc w:val="left"/>
    </w:pPr>
    <w:rPr>
      <w:b/>
    </w:rPr>
  </w:style>
  <w:style w:type="table" w:customStyle="1" w:styleId="dTable">
    <w:name w:val="d_Table"/>
    <w:basedOn w:val="TableGrid"/>
    <w:rsid w:val="009C116E"/>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9C116E"/>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rsid w:val="009C116E"/>
    <w:pPr>
      <w:tabs>
        <w:tab w:val="right" w:pos="8419"/>
      </w:tabs>
      <w:spacing w:before="255"/>
      <w:ind w:hanging="255"/>
      <w:jc w:val="left"/>
    </w:pPr>
    <w:rPr>
      <w:b/>
    </w:rPr>
  </w:style>
  <w:style w:type="paragraph" w:styleId="TOC7">
    <w:name w:val="toc 7"/>
    <w:basedOn w:val="Normal"/>
    <w:next w:val="Normal"/>
    <w:semiHidden/>
    <w:rsid w:val="009C116E"/>
    <w:pPr>
      <w:tabs>
        <w:tab w:val="right" w:pos="8419"/>
      </w:tabs>
      <w:ind w:left="510" w:hanging="510"/>
      <w:jc w:val="left"/>
    </w:pPr>
  </w:style>
  <w:style w:type="paragraph" w:styleId="TOC8">
    <w:name w:val="toc 8"/>
    <w:basedOn w:val="Normal"/>
    <w:next w:val="Normal"/>
    <w:semiHidden/>
    <w:rsid w:val="009C116E"/>
    <w:pPr>
      <w:tabs>
        <w:tab w:val="right" w:pos="8419"/>
      </w:tabs>
      <w:ind w:left="1276" w:hanging="765"/>
      <w:jc w:val="left"/>
    </w:pPr>
  </w:style>
  <w:style w:type="paragraph" w:styleId="Caption">
    <w:name w:val="caption"/>
    <w:basedOn w:val="Normal"/>
    <w:next w:val="Normal"/>
    <w:qFormat/>
    <w:rsid w:val="009C116E"/>
    <w:pPr>
      <w:tabs>
        <w:tab w:val="left" w:pos="907"/>
      </w:tabs>
      <w:ind w:left="567" w:hanging="567"/>
      <w:jc w:val="left"/>
    </w:pPr>
    <w:rPr>
      <w:bCs/>
      <w:i/>
      <w:sz w:val="17"/>
      <w:szCs w:val="20"/>
    </w:rPr>
  </w:style>
  <w:style w:type="paragraph" w:styleId="FootnoteText">
    <w:name w:val="footnote text"/>
    <w:basedOn w:val="Normal"/>
    <w:next w:val="FootnoteTextnormal"/>
    <w:rsid w:val="009C116E"/>
    <w:pPr>
      <w:ind w:hanging="340"/>
      <w:jc w:val="left"/>
    </w:pPr>
    <w:rPr>
      <w:i/>
      <w:sz w:val="17"/>
      <w:szCs w:val="20"/>
    </w:rPr>
  </w:style>
  <w:style w:type="paragraph" w:customStyle="1" w:styleId="HeadNoTOC">
    <w:name w:val="HeadNoTOC"/>
    <w:basedOn w:val="Normal"/>
    <w:next w:val="Normal"/>
    <w:rsid w:val="009C116E"/>
    <w:pPr>
      <w:spacing w:before="255" w:after="510"/>
      <w:jc w:val="left"/>
    </w:pPr>
    <w:rPr>
      <w:b/>
      <w:sz w:val="30"/>
    </w:rPr>
  </w:style>
  <w:style w:type="paragraph" w:customStyle="1" w:styleId="ListofReferences">
    <w:name w:val="List of References"/>
    <w:basedOn w:val="Normal"/>
    <w:next w:val="Normal"/>
    <w:rsid w:val="009C116E"/>
    <w:pPr>
      <w:spacing w:after="255"/>
      <w:ind w:left="765" w:hanging="765"/>
    </w:pPr>
  </w:style>
  <w:style w:type="paragraph" w:customStyle="1" w:styleId="Heading10">
    <w:name w:val="Heading 10"/>
    <w:basedOn w:val="Heading6"/>
    <w:next w:val="Normal"/>
    <w:rsid w:val="009C116E"/>
    <w:pPr>
      <w:numPr>
        <w:ilvl w:val="0"/>
        <w:numId w:val="0"/>
      </w:numPr>
    </w:pPr>
  </w:style>
  <w:style w:type="paragraph" w:customStyle="1" w:styleId="FootnoteTextnormal">
    <w:name w:val="Footnote Text normal"/>
    <w:basedOn w:val="FootnoteText"/>
    <w:rsid w:val="009C116E"/>
    <w:pPr>
      <w:ind w:firstLine="0"/>
    </w:pPr>
  </w:style>
  <w:style w:type="paragraph" w:styleId="ListBullet3">
    <w:name w:val="List Bullet 3"/>
    <w:basedOn w:val="ListNumber2"/>
    <w:rsid w:val="009C116E"/>
    <w:pPr>
      <w:numPr>
        <w:ilvl w:val="2"/>
        <w:numId w:val="13"/>
      </w:numPr>
    </w:pPr>
  </w:style>
  <w:style w:type="paragraph" w:styleId="ListBullet4">
    <w:name w:val="List Bullet 4"/>
    <w:basedOn w:val="Normal"/>
    <w:rsid w:val="009C116E"/>
    <w:pPr>
      <w:numPr>
        <w:ilvl w:val="3"/>
        <w:numId w:val="8"/>
      </w:numPr>
    </w:pPr>
  </w:style>
  <w:style w:type="paragraph" w:styleId="ListBullet5">
    <w:name w:val="List Bullet 5"/>
    <w:basedOn w:val="Normal"/>
    <w:rsid w:val="009C116E"/>
    <w:pPr>
      <w:numPr>
        <w:ilvl w:val="4"/>
        <w:numId w:val="8"/>
      </w:numPr>
    </w:pPr>
  </w:style>
  <w:style w:type="paragraph" w:customStyle="1" w:styleId="dTableBodytext">
    <w:name w:val="d_Table_Body_text"/>
    <w:basedOn w:val="BodyText"/>
    <w:next w:val="BodyText"/>
    <w:rsid w:val="009C116E"/>
    <w:pPr>
      <w:spacing w:after="0"/>
      <w:jc w:val="left"/>
    </w:pPr>
    <w:rPr>
      <w:sz w:val="18"/>
    </w:rPr>
  </w:style>
  <w:style w:type="paragraph" w:styleId="ListNumber2">
    <w:name w:val="List Number 2"/>
    <w:basedOn w:val="Normal"/>
    <w:rsid w:val="009C116E"/>
    <w:pPr>
      <w:numPr>
        <w:ilvl w:val="1"/>
        <w:numId w:val="17"/>
      </w:numPr>
    </w:pPr>
  </w:style>
  <w:style w:type="paragraph" w:styleId="TableofFigures">
    <w:name w:val="table of figures"/>
    <w:basedOn w:val="Normal"/>
    <w:next w:val="Normal"/>
    <w:rsid w:val="009C116E"/>
    <w:pPr>
      <w:spacing w:after="120"/>
      <w:ind w:left="1276" w:hanging="1276"/>
    </w:pPr>
  </w:style>
  <w:style w:type="paragraph" w:styleId="BodyText">
    <w:name w:val="Body Text"/>
    <w:basedOn w:val="Normal"/>
    <w:link w:val="BodyTextChar"/>
    <w:rsid w:val="009C116E"/>
    <w:pPr>
      <w:spacing w:after="120"/>
    </w:pPr>
  </w:style>
  <w:style w:type="paragraph" w:styleId="ListNumber">
    <w:name w:val="List Number"/>
    <w:basedOn w:val="Normal"/>
    <w:rsid w:val="009C116E"/>
    <w:pPr>
      <w:numPr>
        <w:numId w:val="17"/>
      </w:numPr>
    </w:pPr>
  </w:style>
  <w:style w:type="paragraph" w:styleId="ListNumber3">
    <w:name w:val="List Number 3"/>
    <w:basedOn w:val="Normal"/>
    <w:rsid w:val="009C116E"/>
    <w:pPr>
      <w:numPr>
        <w:ilvl w:val="2"/>
        <w:numId w:val="17"/>
      </w:numPr>
    </w:pPr>
  </w:style>
  <w:style w:type="paragraph" w:styleId="ListNumber4">
    <w:name w:val="List Number 4"/>
    <w:basedOn w:val="Normal"/>
    <w:rsid w:val="009C116E"/>
    <w:pPr>
      <w:numPr>
        <w:ilvl w:val="3"/>
        <w:numId w:val="11"/>
      </w:numPr>
    </w:pPr>
  </w:style>
  <w:style w:type="paragraph" w:styleId="ListNumber5">
    <w:name w:val="List Number 5"/>
    <w:basedOn w:val="Normal"/>
    <w:rsid w:val="009C116E"/>
    <w:pPr>
      <w:numPr>
        <w:ilvl w:val="4"/>
        <w:numId w:val="11"/>
      </w:numPr>
    </w:pPr>
  </w:style>
  <w:style w:type="character" w:customStyle="1" w:styleId="FooterChar">
    <w:name w:val="Footer Char"/>
    <w:link w:val="Footer"/>
    <w:rsid w:val="009C116E"/>
    <w:rPr>
      <w:rFonts w:ascii="Arial" w:hAnsi="Arial" w:cs="Arial"/>
      <w:sz w:val="21"/>
      <w:szCs w:val="24"/>
      <w:lang w:eastAsia="en-US"/>
    </w:rPr>
  </w:style>
  <w:style w:type="numbering" w:customStyle="1" w:styleId="Huisstijl-LijstOpsomming">
    <w:name w:val="Huisstijl-LijstOpsomming"/>
    <w:uiPriority w:val="99"/>
    <w:rsid w:val="009C116E"/>
    <w:pPr>
      <w:numPr>
        <w:numId w:val="13"/>
      </w:numPr>
    </w:pPr>
  </w:style>
  <w:style w:type="numbering" w:customStyle="1" w:styleId="Huisstijl-LijstNummering">
    <w:name w:val="Huisstijl-LijstNummering"/>
    <w:uiPriority w:val="99"/>
    <w:rsid w:val="009C116E"/>
    <w:pPr>
      <w:numPr>
        <w:numId w:val="17"/>
      </w:numPr>
    </w:pPr>
  </w:style>
  <w:style w:type="character" w:customStyle="1" w:styleId="Hidden">
    <w:name w:val="Hidden"/>
    <w:basedOn w:val="DefaultParagraphFont"/>
    <w:rsid w:val="005838E3"/>
    <w:rPr>
      <w:rFonts w:ascii="Arial" w:hAnsi="Arial"/>
      <w:i/>
      <w:noProof/>
      <w:vanish/>
      <w:color w:val="FF0000"/>
      <w:sz w:val="21"/>
    </w:rPr>
  </w:style>
  <w:style w:type="paragraph" w:styleId="BalloonText">
    <w:name w:val="Balloon Text"/>
    <w:basedOn w:val="Normal"/>
    <w:link w:val="BalloonTextChar"/>
    <w:rsid w:val="005838E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838E3"/>
    <w:rPr>
      <w:rFonts w:ascii="Tahoma" w:hAnsi="Tahoma" w:cs="Tahoma"/>
      <w:sz w:val="16"/>
      <w:szCs w:val="16"/>
      <w:lang w:eastAsia="en-US"/>
    </w:rPr>
  </w:style>
  <w:style w:type="paragraph" w:customStyle="1" w:styleId="Huisstijl-TabelStatus">
    <w:name w:val="Huisstijl-TabelStatus"/>
    <w:basedOn w:val="Normal"/>
    <w:next w:val="Normal"/>
    <w:rsid w:val="005838E3"/>
    <w:pPr>
      <w:jc w:val="left"/>
    </w:pPr>
    <w:rPr>
      <w:sz w:val="18"/>
      <w:szCs w:val="18"/>
    </w:rPr>
  </w:style>
  <w:style w:type="paragraph" w:customStyle="1" w:styleId="Huisstijl-TitelInhoud">
    <w:name w:val="Huisstijl-TitelInhoud"/>
    <w:basedOn w:val="Normal"/>
    <w:next w:val="Normal"/>
    <w:rsid w:val="005838E3"/>
    <w:pPr>
      <w:spacing w:before="255" w:after="255" w:line="510" w:lineRule="exact"/>
      <w:jc w:val="left"/>
    </w:pPr>
    <w:rPr>
      <w:rFonts w:cs="Times New Roman"/>
      <w:b/>
      <w:bCs/>
      <w:position w:val="20"/>
      <w:sz w:val="30"/>
      <w:szCs w:val="20"/>
    </w:rPr>
  </w:style>
  <w:style w:type="paragraph" w:customStyle="1" w:styleId="HdWtussenkop">
    <w:name w:val="HdW tussenkop"/>
    <w:basedOn w:val="Normal"/>
    <w:next w:val="Normal"/>
    <w:qFormat/>
    <w:rsid w:val="00C14908"/>
    <w:pPr>
      <w:keepNext/>
      <w:keepLines/>
      <w:spacing w:after="120"/>
    </w:pPr>
    <w:rPr>
      <w:b/>
    </w:rPr>
  </w:style>
  <w:style w:type="character" w:customStyle="1" w:styleId="BodyTextChar">
    <w:name w:val="Body Text Char"/>
    <w:basedOn w:val="DefaultParagraphFont"/>
    <w:link w:val="BodyText"/>
    <w:rsid w:val="00C14908"/>
    <w:rPr>
      <w:rFonts w:ascii="Arial" w:hAnsi="Arial" w:cs="Arial"/>
      <w:sz w:val="21"/>
      <w:szCs w:val="24"/>
      <w:lang w:eastAsia="en-US"/>
    </w:rPr>
  </w:style>
  <w:style w:type="paragraph" w:customStyle="1" w:styleId="AppendixTOC">
    <w:name w:val="AppendixTOC"/>
    <w:basedOn w:val="TOC1"/>
    <w:next w:val="TOC6"/>
    <w:rsid w:val="00E46DFF"/>
    <w:pPr>
      <w:keepNext/>
      <w:keepLines/>
      <w:widowControl w:val="0"/>
      <w:tabs>
        <w:tab w:val="clear" w:pos="8419"/>
        <w:tab w:val="left" w:pos="720"/>
        <w:tab w:val="right" w:leader="dot" w:pos="8165"/>
      </w:tabs>
      <w:suppressAutoHyphens/>
      <w:spacing w:before="240" w:line="240" w:lineRule="auto"/>
      <w:ind w:left="720" w:right="539" w:hanging="720"/>
    </w:pPr>
    <w:rPr>
      <w:rFonts w:cs="Times New Roman"/>
      <w:noProof/>
      <w:kern w:val="22"/>
      <w:szCs w:val="21"/>
      <w:lang w:val="nl-NL"/>
    </w:rPr>
  </w:style>
  <w:style w:type="character" w:styleId="CommentReference">
    <w:name w:val="annotation reference"/>
    <w:basedOn w:val="DefaultParagraphFont"/>
    <w:rsid w:val="000F12B2"/>
    <w:rPr>
      <w:sz w:val="16"/>
      <w:szCs w:val="16"/>
    </w:rPr>
  </w:style>
  <w:style w:type="paragraph" w:styleId="CommentText">
    <w:name w:val="annotation text"/>
    <w:basedOn w:val="Normal"/>
    <w:link w:val="CommentTextChar"/>
    <w:rsid w:val="000F12B2"/>
    <w:pPr>
      <w:spacing w:line="240" w:lineRule="auto"/>
    </w:pPr>
    <w:rPr>
      <w:sz w:val="20"/>
      <w:szCs w:val="20"/>
    </w:rPr>
  </w:style>
  <w:style w:type="character" w:customStyle="1" w:styleId="CommentTextChar">
    <w:name w:val="Comment Text Char"/>
    <w:basedOn w:val="DefaultParagraphFont"/>
    <w:link w:val="CommentText"/>
    <w:rsid w:val="000F12B2"/>
    <w:rPr>
      <w:rFonts w:ascii="Arial" w:hAnsi="Arial" w:cs="Arial"/>
      <w:lang w:val="en-GB" w:eastAsia="en-US"/>
    </w:rPr>
  </w:style>
  <w:style w:type="paragraph" w:styleId="CommentSubject">
    <w:name w:val="annotation subject"/>
    <w:basedOn w:val="CommentText"/>
    <w:next w:val="CommentText"/>
    <w:link w:val="CommentSubjectChar"/>
    <w:rsid w:val="000F12B2"/>
    <w:rPr>
      <w:b/>
      <w:bCs/>
    </w:rPr>
  </w:style>
  <w:style w:type="character" w:customStyle="1" w:styleId="CommentSubjectChar">
    <w:name w:val="Comment Subject Char"/>
    <w:basedOn w:val="CommentTextChar"/>
    <w:link w:val="CommentSubject"/>
    <w:rsid w:val="000F12B2"/>
    <w:rPr>
      <w:rFonts w:ascii="Arial" w:hAnsi="Arial" w:cs="Arial"/>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3.png"/><Relationship Id="rId30" Type="http://schemas.openxmlformats.org/officeDocument/2006/relationships/footer" Target="footer10.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tif"/></Relationships>
</file>

<file path=word/_rels/header4.xml.rels><?xml version="1.0" encoding="UTF-8" standalone="yes"?>
<Relationships xmlns="http://schemas.openxmlformats.org/package/2006/relationships"><Relationship Id="rId1" Type="http://schemas.openxmlformats.org/officeDocument/2006/relationships/image" Target="media/image1.tif"/></Relationships>
</file>

<file path=word/_rels/header6.xml.rels><?xml version="1.0" encoding="UTF-8" standalone="yes"?>
<Relationships xmlns="http://schemas.openxmlformats.org/package/2006/relationships"><Relationship Id="rId1" Type="http://schemas.openxmlformats.org/officeDocument/2006/relationships/image" Target="media/image1.tif"/></Relationships>
</file>

<file path=word/_rels/header7.xml.rels><?xml version="1.0" encoding="UTF-8" standalone="yes"?>
<Relationships xmlns="http://schemas.openxmlformats.org/package/2006/relationships"><Relationship Id="rId1" Type="http://schemas.openxmlformats.org/officeDocument/2006/relationships/image" Target="media/image1.tif"/></Relationships>
</file>

<file path=word/_rels/header8.xml.rels><?xml version="1.0" encoding="UTF-8" standalone="yes"?>
<Relationships xmlns="http://schemas.openxmlformats.org/package/2006/relationships"><Relationship Id="rId1" Type="http://schemas.openxmlformats.org/officeDocument/2006/relationships/image" Target="media/image1.tif"/></Relationships>
</file>

<file path=word/_rels/header9.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815A2-3E44-4C4D-817C-9A0E60FE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3</TotalTime>
  <Pages>20</Pages>
  <Words>2330</Words>
  <Characters>13278</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Wave overtopping at dikes kernel Test report</vt:lpstr>
      <vt:lpstr/>
    </vt:vector>
  </TitlesOfParts>
  <Company>Deltares</Company>
  <LinksUpToDate>false</LinksUpToDate>
  <CharactersWithSpaces>15577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 overtopping at dikes kernel Test report</dc:title>
  <dc:creator>Hans de Waal</dc:creator>
  <cp:keywords>1220043-002-HYE-0024</cp:keywords>
  <dc:description>Dit document is gemaakt met WhiteOffice versie 2014.1.6</dc:description>
  <cp:lastModifiedBy>Hans de Waal</cp:lastModifiedBy>
  <cp:revision>5</cp:revision>
  <cp:lastPrinted>2015-09-22T11:12:00Z</cp:lastPrinted>
  <dcterms:created xsi:type="dcterms:W3CDTF">2015-09-30T10:35:00Z</dcterms:created>
  <dcterms:modified xsi:type="dcterms:W3CDTF">2015-09-30T10:39:00Z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2015-09-20T22:00:00Z</vt:filetime>
  </property>
  <property fmtid="{D5CDD505-2E9C-101B-9397-08002B2CF9AE}" pid="4" name="_AanmaakGebruiker">
    <vt:lpwstr>waal_h</vt:lpwstr>
  </property>
  <property fmtid="{D5CDD505-2E9C-101B-9397-08002B2CF9AE}" pid="5" name="_Versie">
    <vt:lpwstr>2014.1.6</vt:lpwstr>
  </property>
  <property fmtid="{D5CDD505-2E9C-101B-9397-08002B2CF9AE}" pid="6" name="Aan">
    <vt:lpwstr>Rijkswaterstaat WVL</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J.P. de Waal</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2015-09-29T22:00:00Z</vt:filetime>
  </property>
  <property fmtid="{D5CDD505-2E9C-101B-9397-08002B2CF9AE}" pid="16" name="DatumRefOpgehaald">
    <vt:lpwstr>30-09-2015</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Wave overtopping at dikes kernel_x000d_
Test report</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1220043-002</vt:lpwstr>
  </property>
  <property fmtid="{D5CDD505-2E9C-101B-9397-08002B2CF9AE}" pid="34" name="ProjNaam">
    <vt:lpwstr>KPP 2015 - Waterveiligheidsinstrumentarium | KPP 2015 VTV</vt:lpwstr>
  </property>
  <property fmtid="{D5CDD505-2E9C-101B-9397-08002B2CF9AE}" pid="35" name="ProjNr">
    <vt:lpwstr>1220043-002</vt:lpwstr>
  </property>
  <property fmtid="{D5CDD505-2E9C-101B-9397-08002B2CF9AE}" pid="36" name="Referentie">
    <vt:lpwstr>1220043-002-HYE-0024</vt:lpwstr>
  </property>
  <property fmtid="{D5CDD505-2E9C-101B-9397-08002B2CF9AE}" pid="37" name="ReferentieGegenereerd">
    <vt:lpwstr>1220043-002-HYE-0024</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1.0</vt:lpwstr>
  </property>
  <property fmtid="{D5CDD505-2E9C-101B-9397-08002B2CF9AE}" pid="51" name="Vestiging">
    <vt:lpwstr>Delft-Boussinesqweg 1</vt:lpwstr>
  </property>
  <property fmtid="{D5CDD505-2E9C-101B-9397-08002B2CF9AE}" pid="52" name="Voornaam">
    <vt:lpwstr/>
  </property>
</Properties>
</file>